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1418" w14:textId="099014EE" w:rsidR="009A6239" w:rsidRDefault="009A6239" w:rsidP="005B24A8">
      <w:pPr>
        <w:spacing w:line="360" w:lineRule="auto"/>
        <w:rPr>
          <w:rFonts w:ascii="Times New Roman" w:hAnsi="Times New Roman" w:cs="Times New Roman"/>
          <w:b/>
          <w:bCs/>
          <w:sz w:val="24"/>
          <w:szCs w:val="24"/>
        </w:rPr>
      </w:pPr>
      <w:r w:rsidRPr="00FC5806">
        <w:rPr>
          <w:rFonts w:ascii="Times New Roman" w:eastAsiaTheme="minorEastAsia" w:hAnsi="Times New Roman" w:cs="Times New Roman"/>
          <w:b/>
          <w:bCs/>
          <w:sz w:val="24"/>
          <w:szCs w:val="24"/>
          <w:lang w:val="en-IE"/>
        </w:rPr>
        <w:t>Effects of Cannabidiol on</w:t>
      </w:r>
      <w:r w:rsidRPr="00F814B9">
        <w:rPr>
          <w:rFonts w:ascii="Times New Roman" w:hAnsi="Times New Roman" w:cs="Times New Roman"/>
          <w:b/>
          <w:bCs/>
          <w:sz w:val="24"/>
          <w:szCs w:val="24"/>
        </w:rPr>
        <w:t xml:space="preserve"> Oxidative </w:t>
      </w:r>
      <w:r>
        <w:rPr>
          <w:rFonts w:ascii="Times New Roman" w:hAnsi="Times New Roman" w:cs="Times New Roman"/>
          <w:b/>
          <w:bCs/>
          <w:sz w:val="24"/>
          <w:szCs w:val="24"/>
        </w:rPr>
        <w:t>S</w:t>
      </w:r>
      <w:r w:rsidRPr="00F814B9">
        <w:rPr>
          <w:rFonts w:ascii="Times New Roman" w:hAnsi="Times New Roman" w:cs="Times New Roman"/>
          <w:b/>
          <w:bCs/>
          <w:sz w:val="24"/>
          <w:szCs w:val="24"/>
        </w:rPr>
        <w:t xml:space="preserve">tress </w:t>
      </w:r>
      <w:r>
        <w:rPr>
          <w:rFonts w:ascii="Times New Roman" w:hAnsi="Times New Roman" w:cs="Times New Roman"/>
          <w:b/>
          <w:bCs/>
          <w:sz w:val="24"/>
          <w:szCs w:val="24"/>
        </w:rPr>
        <w:t>P</w:t>
      </w:r>
      <w:r w:rsidRPr="00F814B9">
        <w:rPr>
          <w:rFonts w:ascii="Times New Roman" w:hAnsi="Times New Roman" w:cs="Times New Roman"/>
          <w:b/>
          <w:bCs/>
          <w:sz w:val="24"/>
          <w:szCs w:val="24"/>
        </w:rPr>
        <w:t>arameters</w:t>
      </w:r>
      <w:r w:rsidR="00D66B0D">
        <w:rPr>
          <w:rFonts w:ascii="Times New Roman" w:hAnsi="Times New Roman" w:cs="Times New Roman"/>
          <w:b/>
          <w:bCs/>
          <w:sz w:val="24"/>
          <w:szCs w:val="24"/>
        </w:rPr>
        <w:t xml:space="preserve"> </w:t>
      </w:r>
      <w:r w:rsidR="00D66B0D" w:rsidRPr="00F814B9">
        <w:rPr>
          <w:rFonts w:ascii="Times New Roman" w:hAnsi="Times New Roman" w:cs="Times New Roman"/>
          <w:b/>
          <w:bCs/>
          <w:sz w:val="24"/>
          <w:szCs w:val="24"/>
        </w:rPr>
        <w:t>in the Liver</w:t>
      </w:r>
      <w:r w:rsidR="00D66B0D">
        <w:rPr>
          <w:rFonts w:ascii="Times New Roman" w:hAnsi="Times New Roman" w:cs="Times New Roman"/>
          <w:b/>
          <w:bCs/>
          <w:sz w:val="24"/>
          <w:szCs w:val="24"/>
        </w:rPr>
        <w:t xml:space="preserve"> and</w:t>
      </w:r>
      <w:r w:rsidR="00D66B0D" w:rsidRPr="00F814B9">
        <w:rPr>
          <w:rFonts w:ascii="Times New Roman" w:hAnsi="Times New Roman" w:cs="Times New Roman"/>
          <w:b/>
          <w:bCs/>
          <w:sz w:val="24"/>
          <w:szCs w:val="24"/>
        </w:rPr>
        <w:t xml:space="preserve"> Kidney</w:t>
      </w:r>
      <w:r w:rsidRPr="00F814B9">
        <w:rPr>
          <w:rFonts w:ascii="Times New Roman" w:hAnsi="Times New Roman" w:cs="Times New Roman"/>
          <w:b/>
          <w:bCs/>
          <w:sz w:val="24"/>
          <w:szCs w:val="24"/>
        </w:rPr>
        <w:t xml:space="preserve"> </w:t>
      </w:r>
      <w:r w:rsidRPr="00FC5806">
        <w:rPr>
          <w:rFonts w:ascii="Times New Roman" w:eastAsiaTheme="minorEastAsia" w:hAnsi="Times New Roman" w:cs="Times New Roman"/>
          <w:b/>
          <w:bCs/>
          <w:sz w:val="24"/>
          <w:szCs w:val="24"/>
          <w:lang w:val="en-IE"/>
        </w:rPr>
        <w:t xml:space="preserve">Induced by </w:t>
      </w:r>
      <w:r>
        <w:rPr>
          <w:rFonts w:ascii="Times New Roman" w:eastAsiaTheme="minorEastAsia" w:hAnsi="Times New Roman" w:cs="Times New Roman"/>
          <w:b/>
          <w:bCs/>
          <w:sz w:val="24"/>
          <w:szCs w:val="24"/>
          <w:lang w:val="en-IE"/>
        </w:rPr>
        <w:t>Prolonged</w:t>
      </w:r>
      <w:r w:rsidRPr="00FC5806">
        <w:rPr>
          <w:rFonts w:ascii="Times New Roman" w:eastAsiaTheme="minorEastAsia" w:hAnsi="Times New Roman" w:cs="Times New Roman"/>
          <w:b/>
          <w:bCs/>
          <w:sz w:val="24"/>
          <w:szCs w:val="24"/>
          <w:lang w:val="en-IE"/>
        </w:rPr>
        <w:t xml:space="preserve"> Haloperidol Administration</w:t>
      </w:r>
      <w:r w:rsidR="001C3336">
        <w:rPr>
          <w:rFonts w:ascii="Times New Roman" w:hAnsi="Times New Roman" w:cs="Times New Roman"/>
          <w:b/>
          <w:bCs/>
          <w:sz w:val="24"/>
          <w:szCs w:val="24"/>
        </w:rPr>
        <w:t xml:space="preserve">  </w:t>
      </w:r>
    </w:p>
    <w:p w14:paraId="271EE604" w14:textId="04C5E7F7" w:rsidR="00920CDB" w:rsidRPr="00F814B9" w:rsidRDefault="00920CDB" w:rsidP="005B24A8">
      <w:pPr>
        <w:spacing w:line="360" w:lineRule="auto"/>
        <w:rPr>
          <w:rFonts w:ascii="Times New Roman" w:hAnsi="Times New Roman" w:cs="Times New Roman"/>
          <w:bCs/>
          <w:sz w:val="24"/>
          <w:szCs w:val="24"/>
          <w:lang w:val="en-IE"/>
        </w:rPr>
      </w:pPr>
      <w:r w:rsidRPr="00F814B9">
        <w:rPr>
          <w:rFonts w:ascii="Times New Roman" w:hAnsi="Times New Roman" w:cs="Times New Roman"/>
          <w:bCs/>
          <w:sz w:val="24"/>
          <w:szCs w:val="24"/>
          <w:lang w:val="en-IE"/>
        </w:rPr>
        <w:t>Jaiyeola Abiola Kajero</w:t>
      </w:r>
      <w:r w:rsidRPr="00F814B9">
        <w:rPr>
          <w:rFonts w:ascii="Times New Roman" w:hAnsi="Times New Roman" w:cs="Times New Roman"/>
          <w:bCs/>
          <w:sz w:val="24"/>
          <w:szCs w:val="24"/>
          <w:vertAlign w:val="superscript"/>
          <w:lang w:val="en-IE"/>
        </w:rPr>
        <w:t>a</w:t>
      </w:r>
      <w:r w:rsidRPr="00F814B9">
        <w:rPr>
          <w:rFonts w:ascii="Times New Roman" w:hAnsi="Times New Roman" w:cs="Times New Roman"/>
          <w:bCs/>
          <w:sz w:val="24"/>
          <w:szCs w:val="24"/>
          <w:lang w:val="en-IE"/>
        </w:rPr>
        <w:t xml:space="preserve"> , Soraya Seedat</w:t>
      </w:r>
      <w:r w:rsidRPr="00F814B9">
        <w:rPr>
          <w:rFonts w:ascii="Times New Roman" w:hAnsi="Times New Roman" w:cs="Times New Roman"/>
          <w:bCs/>
          <w:sz w:val="24"/>
          <w:szCs w:val="24"/>
          <w:vertAlign w:val="superscript"/>
          <w:lang w:val="en-IE"/>
        </w:rPr>
        <w:t>b</w:t>
      </w:r>
      <w:r w:rsidRPr="00F814B9">
        <w:rPr>
          <w:rFonts w:ascii="Times New Roman" w:hAnsi="Times New Roman" w:cs="Times New Roman"/>
          <w:bCs/>
          <w:sz w:val="24"/>
          <w:szCs w:val="24"/>
          <w:lang w:val="en-IE"/>
        </w:rPr>
        <w:t xml:space="preserve"> , Jude</w:t>
      </w:r>
      <w:r w:rsidR="002F0BDD">
        <w:rPr>
          <w:rFonts w:ascii="Times New Roman" w:hAnsi="Times New Roman" w:cs="Times New Roman"/>
          <w:bCs/>
          <w:sz w:val="24"/>
          <w:szCs w:val="24"/>
          <w:lang w:val="en-IE"/>
        </w:rPr>
        <w:t xml:space="preserve"> U</w:t>
      </w:r>
      <w:r w:rsidRPr="00F814B9">
        <w:rPr>
          <w:rFonts w:ascii="Times New Roman" w:hAnsi="Times New Roman" w:cs="Times New Roman"/>
          <w:bCs/>
          <w:sz w:val="24"/>
          <w:szCs w:val="24"/>
          <w:lang w:val="en-IE"/>
        </w:rPr>
        <w:t xml:space="preserve"> Ohaeri</w:t>
      </w:r>
      <w:r w:rsidRPr="00F814B9">
        <w:rPr>
          <w:rFonts w:ascii="Times New Roman" w:hAnsi="Times New Roman" w:cs="Times New Roman"/>
          <w:bCs/>
          <w:sz w:val="24"/>
          <w:szCs w:val="24"/>
          <w:vertAlign w:val="superscript"/>
          <w:lang w:val="en-IE"/>
        </w:rPr>
        <w:t>c</w:t>
      </w:r>
      <w:r w:rsidRPr="00F814B9">
        <w:rPr>
          <w:rFonts w:ascii="Times New Roman" w:hAnsi="Times New Roman" w:cs="Times New Roman"/>
          <w:bCs/>
          <w:sz w:val="24"/>
          <w:szCs w:val="24"/>
          <w:lang w:val="en-IE"/>
        </w:rPr>
        <w:t>, Abidemi Akindele</w:t>
      </w:r>
      <w:r w:rsidRPr="00F814B9">
        <w:rPr>
          <w:rFonts w:ascii="Times New Roman" w:hAnsi="Times New Roman" w:cs="Times New Roman"/>
          <w:bCs/>
          <w:sz w:val="24"/>
          <w:szCs w:val="24"/>
          <w:vertAlign w:val="superscript"/>
          <w:lang w:val="en-IE"/>
        </w:rPr>
        <w:t>d</w:t>
      </w:r>
      <w:r w:rsidRPr="00F814B9">
        <w:rPr>
          <w:rFonts w:ascii="Times New Roman" w:hAnsi="Times New Roman" w:cs="Times New Roman"/>
          <w:bCs/>
          <w:sz w:val="24"/>
          <w:szCs w:val="24"/>
          <w:lang w:val="en-IE"/>
        </w:rPr>
        <w:t xml:space="preserve"> and</w:t>
      </w:r>
    </w:p>
    <w:p w14:paraId="676ADFA6" w14:textId="77777777" w:rsidR="00920CDB" w:rsidRPr="00F814B9" w:rsidRDefault="00920CDB" w:rsidP="005B24A8">
      <w:pPr>
        <w:spacing w:line="360" w:lineRule="auto"/>
        <w:rPr>
          <w:rFonts w:ascii="Times New Roman" w:hAnsi="Times New Roman" w:cs="Times New Roman"/>
          <w:bCs/>
          <w:sz w:val="24"/>
          <w:szCs w:val="24"/>
          <w:lang w:val="en-IE"/>
        </w:rPr>
      </w:pPr>
      <w:r w:rsidRPr="00F814B9">
        <w:rPr>
          <w:rFonts w:ascii="Times New Roman" w:hAnsi="Times New Roman" w:cs="Times New Roman"/>
          <w:bCs/>
          <w:sz w:val="24"/>
          <w:szCs w:val="24"/>
          <w:lang w:val="en-IE"/>
        </w:rPr>
        <w:t>Oluwagbemiga Aina</w:t>
      </w:r>
      <w:r w:rsidRPr="00F814B9">
        <w:rPr>
          <w:rFonts w:ascii="Times New Roman" w:hAnsi="Times New Roman" w:cs="Times New Roman"/>
          <w:bCs/>
          <w:sz w:val="24"/>
          <w:szCs w:val="24"/>
          <w:vertAlign w:val="superscript"/>
          <w:lang w:val="en-IE"/>
        </w:rPr>
        <w:t>e</w:t>
      </w:r>
    </w:p>
    <w:p w14:paraId="0A12C5FD" w14:textId="303A2ED1" w:rsidR="00920CDB" w:rsidRPr="00F814B9" w:rsidRDefault="00920CDB" w:rsidP="005B24A8">
      <w:pPr>
        <w:spacing w:line="360" w:lineRule="auto"/>
        <w:rPr>
          <w:rFonts w:ascii="Times New Roman" w:hAnsi="Times New Roman" w:cs="Times New Roman"/>
          <w:bCs/>
          <w:sz w:val="24"/>
          <w:szCs w:val="24"/>
          <w:lang w:val="en-IE"/>
        </w:rPr>
      </w:pPr>
      <w:r w:rsidRPr="00F814B9">
        <w:rPr>
          <w:rFonts w:ascii="Times New Roman" w:hAnsi="Times New Roman" w:cs="Times New Roman"/>
          <w:bCs/>
          <w:sz w:val="24"/>
          <w:szCs w:val="24"/>
          <w:vertAlign w:val="superscript"/>
          <w:lang w:val="en-IE"/>
        </w:rPr>
        <w:t xml:space="preserve">a </w:t>
      </w:r>
      <w:r w:rsidRPr="00F814B9">
        <w:rPr>
          <w:rFonts w:ascii="Times New Roman" w:hAnsi="Times New Roman" w:cs="Times New Roman"/>
          <w:bCs/>
          <w:sz w:val="24"/>
          <w:szCs w:val="24"/>
          <w:lang w:val="en-IE"/>
        </w:rPr>
        <w:t xml:space="preserve">Federal Neuropsychiatric Hospital Yaba, Lagos, Nigeria; </w:t>
      </w:r>
      <w:r w:rsidRPr="00F814B9">
        <w:rPr>
          <w:rFonts w:ascii="Times New Roman" w:hAnsi="Times New Roman" w:cs="Times New Roman"/>
          <w:bCs/>
          <w:sz w:val="24"/>
          <w:szCs w:val="24"/>
          <w:vertAlign w:val="superscript"/>
          <w:lang w:val="en-IE"/>
        </w:rPr>
        <w:t xml:space="preserve">b </w:t>
      </w:r>
      <w:r w:rsidRPr="00F814B9">
        <w:rPr>
          <w:rFonts w:ascii="Times New Roman" w:hAnsi="Times New Roman" w:cs="Times New Roman"/>
          <w:bCs/>
          <w:sz w:val="24"/>
          <w:szCs w:val="24"/>
          <w:lang w:val="en-IE"/>
        </w:rPr>
        <w:t xml:space="preserve">Department of Psychiatry, University of Stellenbosch, Cape Town, South Africa; </w:t>
      </w:r>
      <w:r w:rsidRPr="00F814B9">
        <w:rPr>
          <w:rFonts w:ascii="Times New Roman" w:hAnsi="Times New Roman" w:cs="Times New Roman"/>
          <w:bCs/>
          <w:sz w:val="24"/>
          <w:szCs w:val="24"/>
          <w:vertAlign w:val="superscript"/>
          <w:lang w:val="en-IE"/>
        </w:rPr>
        <w:t xml:space="preserve">c </w:t>
      </w:r>
      <w:r w:rsidRPr="00F814B9">
        <w:rPr>
          <w:rFonts w:ascii="Times New Roman" w:hAnsi="Times New Roman" w:cs="Times New Roman"/>
          <w:bCs/>
          <w:sz w:val="24"/>
          <w:szCs w:val="24"/>
          <w:lang w:val="en-IE"/>
        </w:rPr>
        <w:t xml:space="preserve">Department of Psychological Medicine, University of Nigeria, Enugu State, Nigeria; </w:t>
      </w:r>
      <w:r w:rsidRPr="00F814B9">
        <w:rPr>
          <w:rFonts w:ascii="Times New Roman" w:hAnsi="Times New Roman" w:cs="Times New Roman"/>
          <w:bCs/>
          <w:sz w:val="24"/>
          <w:szCs w:val="24"/>
          <w:vertAlign w:val="superscript"/>
          <w:lang w:val="en-IE"/>
        </w:rPr>
        <w:t xml:space="preserve">d </w:t>
      </w:r>
      <w:r w:rsidRPr="00F814B9">
        <w:rPr>
          <w:rFonts w:ascii="Times New Roman" w:hAnsi="Times New Roman" w:cs="Times New Roman"/>
          <w:bCs/>
          <w:sz w:val="24"/>
          <w:szCs w:val="24"/>
          <w:lang w:val="en-IE"/>
        </w:rPr>
        <w:t xml:space="preserve">Faculty of Basic Medical Sciences, Department of Pharmacology, Therapeutics &amp; Toxicology, College of Medicine, University of Lagos, Nigeria; </w:t>
      </w:r>
      <w:r w:rsidRPr="00F814B9">
        <w:rPr>
          <w:rFonts w:ascii="Times New Roman" w:hAnsi="Times New Roman" w:cs="Times New Roman"/>
          <w:bCs/>
          <w:sz w:val="24"/>
          <w:szCs w:val="24"/>
          <w:vertAlign w:val="superscript"/>
          <w:lang w:val="en-IE"/>
        </w:rPr>
        <w:t xml:space="preserve">e </w:t>
      </w:r>
      <w:r w:rsidRPr="00F814B9">
        <w:rPr>
          <w:rFonts w:ascii="Times New Roman" w:hAnsi="Times New Roman" w:cs="Times New Roman"/>
          <w:bCs/>
          <w:sz w:val="24"/>
          <w:szCs w:val="24"/>
          <w:lang w:val="en-IE"/>
        </w:rPr>
        <w:t>Department of Biochemistry and Nutrition, Nigerian Institute of Medical Research Yaba Lagos, Nigeria</w:t>
      </w:r>
    </w:p>
    <w:p w14:paraId="195E93B0" w14:textId="77777777" w:rsidR="001B2BDE" w:rsidRDefault="001B2BDE" w:rsidP="005B24A8">
      <w:pPr>
        <w:spacing w:line="360" w:lineRule="auto"/>
        <w:rPr>
          <w:rFonts w:ascii="Times New Roman" w:hAnsi="Times New Roman" w:cs="Times New Roman"/>
          <w:sz w:val="24"/>
          <w:szCs w:val="24"/>
        </w:rPr>
      </w:pPr>
    </w:p>
    <w:p w14:paraId="7AA8E5FF" w14:textId="08544B1E" w:rsidR="00206EC0" w:rsidRPr="00B12D04" w:rsidRDefault="00206EC0" w:rsidP="00206EC0">
      <w:pPr>
        <w:spacing w:line="360" w:lineRule="auto"/>
        <w:rPr>
          <w:rFonts w:ascii="Times New Roman" w:hAnsi="Times New Roman" w:cs="Times New Roman"/>
          <w:b/>
          <w:bCs/>
          <w:sz w:val="24"/>
          <w:szCs w:val="24"/>
        </w:rPr>
      </w:pPr>
      <w:r w:rsidRPr="00B12D04">
        <w:rPr>
          <w:rFonts w:ascii="Times New Roman" w:hAnsi="Times New Roman" w:cs="Times New Roman"/>
          <w:b/>
          <w:bCs/>
          <w:sz w:val="24"/>
          <w:szCs w:val="24"/>
        </w:rPr>
        <w:t>Running title: Influence of Cannabidiol on Adverse Effects Induced by Haloperidol in end-</w:t>
      </w:r>
      <w:r w:rsidR="00426218" w:rsidRPr="00B12D04">
        <w:rPr>
          <w:rFonts w:ascii="Times New Roman" w:hAnsi="Times New Roman" w:cs="Times New Roman"/>
          <w:b/>
          <w:bCs/>
          <w:sz w:val="24"/>
          <w:szCs w:val="24"/>
        </w:rPr>
        <w:t>organs.</w:t>
      </w:r>
      <w:r w:rsidRPr="00B12D04">
        <w:rPr>
          <w:rFonts w:ascii="Times New Roman" w:hAnsi="Times New Roman" w:cs="Times New Roman"/>
          <w:b/>
          <w:bCs/>
          <w:sz w:val="24"/>
          <w:szCs w:val="24"/>
        </w:rPr>
        <w:t xml:space="preserve"> </w:t>
      </w:r>
    </w:p>
    <w:p w14:paraId="3C8C539C" w14:textId="77777777" w:rsidR="00206EC0" w:rsidRPr="00206EC0" w:rsidRDefault="00206EC0" w:rsidP="00206EC0">
      <w:pPr>
        <w:spacing w:line="360" w:lineRule="auto"/>
        <w:rPr>
          <w:rFonts w:ascii="Times New Roman" w:hAnsi="Times New Roman" w:cs="Times New Roman"/>
          <w:sz w:val="24"/>
          <w:szCs w:val="24"/>
        </w:rPr>
      </w:pPr>
      <w:r w:rsidRPr="00206EC0">
        <w:rPr>
          <w:rFonts w:ascii="Times New Roman" w:hAnsi="Times New Roman" w:cs="Times New Roman"/>
          <w:sz w:val="24"/>
          <w:szCs w:val="24"/>
        </w:rPr>
        <w:t>Corresponding author: Jaiyeola Abiola Kajero</w:t>
      </w:r>
    </w:p>
    <w:p w14:paraId="6E7057C5" w14:textId="77777777" w:rsidR="00206EC0" w:rsidRPr="00206EC0" w:rsidRDefault="00206EC0" w:rsidP="00206EC0">
      <w:pPr>
        <w:spacing w:line="360" w:lineRule="auto"/>
        <w:rPr>
          <w:rFonts w:ascii="Times New Roman" w:hAnsi="Times New Roman" w:cs="Times New Roman"/>
          <w:sz w:val="24"/>
          <w:szCs w:val="24"/>
        </w:rPr>
      </w:pPr>
      <w:r w:rsidRPr="00206EC0">
        <w:rPr>
          <w:rFonts w:ascii="Times New Roman" w:hAnsi="Times New Roman" w:cs="Times New Roman"/>
          <w:sz w:val="24"/>
          <w:szCs w:val="24"/>
        </w:rPr>
        <w:t>Telephone number: +2348037140976</w:t>
      </w:r>
    </w:p>
    <w:p w14:paraId="66E40112" w14:textId="77777777" w:rsidR="00206EC0" w:rsidRPr="00206EC0" w:rsidRDefault="00206EC0" w:rsidP="00206EC0">
      <w:pPr>
        <w:spacing w:line="360" w:lineRule="auto"/>
        <w:rPr>
          <w:rFonts w:ascii="Times New Roman" w:hAnsi="Times New Roman" w:cs="Times New Roman"/>
          <w:sz w:val="24"/>
          <w:szCs w:val="24"/>
        </w:rPr>
      </w:pPr>
      <w:r w:rsidRPr="00206EC0">
        <w:rPr>
          <w:rFonts w:ascii="Times New Roman" w:hAnsi="Times New Roman" w:cs="Times New Roman"/>
          <w:sz w:val="24"/>
          <w:szCs w:val="24"/>
        </w:rPr>
        <w:t>Postal address:  P.M.B 2008 Yaba Nigeria</w:t>
      </w:r>
    </w:p>
    <w:p w14:paraId="540A0DF1" w14:textId="77777777" w:rsidR="00206EC0" w:rsidRPr="00206EC0" w:rsidRDefault="00206EC0" w:rsidP="00206EC0">
      <w:pPr>
        <w:spacing w:line="360" w:lineRule="auto"/>
        <w:rPr>
          <w:rFonts w:ascii="Times New Roman" w:hAnsi="Times New Roman" w:cs="Times New Roman"/>
          <w:sz w:val="24"/>
          <w:szCs w:val="24"/>
        </w:rPr>
      </w:pPr>
      <w:r w:rsidRPr="00206EC0">
        <w:rPr>
          <w:rFonts w:ascii="Times New Roman" w:hAnsi="Times New Roman" w:cs="Times New Roman"/>
          <w:sz w:val="24"/>
          <w:szCs w:val="24"/>
        </w:rPr>
        <w:t>Email Address: jaiyeolakajero@yahoo.com</w:t>
      </w:r>
    </w:p>
    <w:p w14:paraId="20C5C0CD" w14:textId="77777777" w:rsidR="00206EC0" w:rsidRPr="00206EC0" w:rsidRDefault="00206EC0" w:rsidP="00206EC0">
      <w:pPr>
        <w:spacing w:line="360" w:lineRule="auto"/>
        <w:rPr>
          <w:rFonts w:ascii="Times New Roman" w:hAnsi="Times New Roman" w:cs="Times New Roman"/>
          <w:sz w:val="24"/>
          <w:szCs w:val="24"/>
        </w:rPr>
      </w:pPr>
    </w:p>
    <w:p w14:paraId="5D8241AD" w14:textId="77777777" w:rsidR="00206EC0" w:rsidRPr="00206EC0" w:rsidRDefault="00206EC0" w:rsidP="00206EC0">
      <w:pPr>
        <w:spacing w:line="360" w:lineRule="auto"/>
        <w:rPr>
          <w:rFonts w:ascii="Times New Roman" w:hAnsi="Times New Roman" w:cs="Times New Roman"/>
          <w:sz w:val="24"/>
          <w:szCs w:val="24"/>
        </w:rPr>
      </w:pPr>
      <w:r w:rsidRPr="00206EC0">
        <w:rPr>
          <w:rFonts w:ascii="Times New Roman" w:hAnsi="Times New Roman" w:cs="Times New Roman"/>
          <w:sz w:val="24"/>
          <w:szCs w:val="24"/>
        </w:rPr>
        <w:t xml:space="preserve">Author : Soraya Seedat </w:t>
      </w:r>
    </w:p>
    <w:p w14:paraId="691E7571" w14:textId="77777777" w:rsidR="00206EC0" w:rsidRPr="00206EC0" w:rsidRDefault="00206EC0" w:rsidP="00206EC0">
      <w:pPr>
        <w:spacing w:line="360" w:lineRule="auto"/>
        <w:rPr>
          <w:rFonts w:ascii="Times New Roman" w:hAnsi="Times New Roman" w:cs="Times New Roman"/>
          <w:sz w:val="24"/>
          <w:szCs w:val="24"/>
        </w:rPr>
      </w:pPr>
      <w:r w:rsidRPr="00206EC0">
        <w:rPr>
          <w:rFonts w:ascii="Times New Roman" w:hAnsi="Times New Roman" w:cs="Times New Roman"/>
          <w:sz w:val="24"/>
          <w:szCs w:val="24"/>
        </w:rPr>
        <w:t>Postal address:  PO Box 241. Cape Town 8000. South Africa</w:t>
      </w:r>
    </w:p>
    <w:p w14:paraId="508C69F5" w14:textId="77777777" w:rsidR="00206EC0" w:rsidRPr="00206EC0" w:rsidRDefault="00206EC0" w:rsidP="00206EC0">
      <w:pPr>
        <w:spacing w:line="360" w:lineRule="auto"/>
        <w:rPr>
          <w:rFonts w:ascii="Times New Roman" w:hAnsi="Times New Roman" w:cs="Times New Roman"/>
          <w:sz w:val="24"/>
          <w:szCs w:val="24"/>
        </w:rPr>
      </w:pPr>
      <w:r w:rsidRPr="00206EC0">
        <w:rPr>
          <w:rFonts w:ascii="Times New Roman" w:hAnsi="Times New Roman" w:cs="Times New Roman"/>
          <w:sz w:val="24"/>
          <w:szCs w:val="24"/>
        </w:rPr>
        <w:t>Physical address: Francie van Zijl Drive Tygerberg 7505. Cape Town South Africa</w:t>
      </w:r>
    </w:p>
    <w:p w14:paraId="35C9CA26" w14:textId="77777777" w:rsidR="00206EC0" w:rsidRPr="00206EC0" w:rsidRDefault="00206EC0" w:rsidP="00206EC0">
      <w:pPr>
        <w:spacing w:line="360" w:lineRule="auto"/>
        <w:rPr>
          <w:rFonts w:ascii="Times New Roman" w:hAnsi="Times New Roman" w:cs="Times New Roman"/>
          <w:sz w:val="24"/>
          <w:szCs w:val="24"/>
        </w:rPr>
      </w:pPr>
      <w:r w:rsidRPr="00206EC0">
        <w:rPr>
          <w:rFonts w:ascii="Times New Roman" w:hAnsi="Times New Roman" w:cs="Times New Roman"/>
          <w:sz w:val="24"/>
          <w:szCs w:val="24"/>
        </w:rPr>
        <w:t>Email Address: sseedat@sun.ac.za</w:t>
      </w:r>
    </w:p>
    <w:p w14:paraId="195CEE19" w14:textId="77777777" w:rsidR="00206EC0" w:rsidRPr="00206EC0" w:rsidRDefault="00206EC0" w:rsidP="00206EC0">
      <w:pPr>
        <w:spacing w:line="360" w:lineRule="auto"/>
        <w:rPr>
          <w:rFonts w:ascii="Times New Roman" w:hAnsi="Times New Roman" w:cs="Times New Roman"/>
          <w:sz w:val="24"/>
          <w:szCs w:val="24"/>
        </w:rPr>
      </w:pPr>
    </w:p>
    <w:p w14:paraId="1D26E3D7" w14:textId="77777777" w:rsidR="00206EC0" w:rsidRPr="00206EC0" w:rsidRDefault="00206EC0" w:rsidP="00206EC0">
      <w:pPr>
        <w:spacing w:line="360" w:lineRule="auto"/>
        <w:rPr>
          <w:rFonts w:ascii="Times New Roman" w:hAnsi="Times New Roman" w:cs="Times New Roman"/>
          <w:sz w:val="24"/>
          <w:szCs w:val="24"/>
        </w:rPr>
      </w:pPr>
      <w:r w:rsidRPr="00206EC0">
        <w:rPr>
          <w:rFonts w:ascii="Times New Roman" w:hAnsi="Times New Roman" w:cs="Times New Roman"/>
          <w:sz w:val="24"/>
          <w:szCs w:val="24"/>
        </w:rPr>
        <w:t xml:space="preserve">Author : Jude U Ohaeri  </w:t>
      </w:r>
    </w:p>
    <w:p w14:paraId="77FF6FC4" w14:textId="77777777" w:rsidR="00206EC0" w:rsidRPr="00206EC0" w:rsidRDefault="00206EC0" w:rsidP="00206EC0">
      <w:pPr>
        <w:spacing w:line="360" w:lineRule="auto"/>
        <w:rPr>
          <w:rFonts w:ascii="Times New Roman" w:hAnsi="Times New Roman" w:cs="Times New Roman"/>
          <w:sz w:val="24"/>
          <w:szCs w:val="24"/>
        </w:rPr>
      </w:pPr>
      <w:r w:rsidRPr="00206EC0">
        <w:rPr>
          <w:rFonts w:ascii="Times New Roman" w:hAnsi="Times New Roman" w:cs="Times New Roman"/>
          <w:sz w:val="24"/>
          <w:szCs w:val="24"/>
        </w:rPr>
        <w:t>Postal address: P.O. Box 3236</w:t>
      </w:r>
    </w:p>
    <w:p w14:paraId="1D6FA90B" w14:textId="7F6C49F0" w:rsidR="00206EC0" w:rsidRPr="00206EC0" w:rsidRDefault="00206EC0" w:rsidP="00206EC0">
      <w:pPr>
        <w:spacing w:line="360" w:lineRule="auto"/>
        <w:rPr>
          <w:rFonts w:ascii="Times New Roman" w:hAnsi="Times New Roman" w:cs="Times New Roman"/>
          <w:sz w:val="24"/>
          <w:szCs w:val="24"/>
        </w:rPr>
      </w:pPr>
      <w:r w:rsidRPr="00206EC0">
        <w:rPr>
          <w:rFonts w:ascii="Times New Roman" w:hAnsi="Times New Roman" w:cs="Times New Roman"/>
          <w:sz w:val="24"/>
          <w:szCs w:val="24"/>
        </w:rPr>
        <w:t xml:space="preserve">Permanent address: Department of Psychological Medicine, </w:t>
      </w:r>
      <w:r w:rsidR="00684B8A">
        <w:rPr>
          <w:rFonts w:ascii="Times New Roman" w:hAnsi="Times New Roman" w:cs="Times New Roman"/>
          <w:sz w:val="24"/>
          <w:szCs w:val="24"/>
        </w:rPr>
        <w:t xml:space="preserve">the </w:t>
      </w:r>
      <w:r w:rsidRPr="00206EC0">
        <w:rPr>
          <w:rFonts w:ascii="Times New Roman" w:hAnsi="Times New Roman" w:cs="Times New Roman"/>
          <w:sz w:val="24"/>
          <w:szCs w:val="24"/>
        </w:rPr>
        <w:t xml:space="preserve">University of Nigeria    Teaching Hospital, Enugu, Enugu State, Nigeria  </w:t>
      </w:r>
    </w:p>
    <w:p w14:paraId="5FB4C1C4" w14:textId="77777777" w:rsidR="00206EC0" w:rsidRPr="00206EC0" w:rsidRDefault="00206EC0" w:rsidP="00206EC0">
      <w:pPr>
        <w:spacing w:line="360" w:lineRule="auto"/>
        <w:rPr>
          <w:rFonts w:ascii="Times New Roman" w:hAnsi="Times New Roman" w:cs="Times New Roman"/>
          <w:sz w:val="24"/>
          <w:szCs w:val="24"/>
        </w:rPr>
      </w:pPr>
      <w:r w:rsidRPr="00206EC0">
        <w:rPr>
          <w:rFonts w:ascii="Times New Roman" w:hAnsi="Times New Roman" w:cs="Times New Roman"/>
          <w:sz w:val="24"/>
          <w:szCs w:val="24"/>
        </w:rPr>
        <w:lastRenderedPageBreak/>
        <w:t>Email Address: judeohaeri@hotmail.com</w:t>
      </w:r>
    </w:p>
    <w:p w14:paraId="347A73F1" w14:textId="77777777" w:rsidR="00206EC0" w:rsidRPr="00206EC0" w:rsidRDefault="00206EC0" w:rsidP="00206EC0">
      <w:pPr>
        <w:spacing w:line="360" w:lineRule="auto"/>
        <w:rPr>
          <w:rFonts w:ascii="Times New Roman" w:hAnsi="Times New Roman" w:cs="Times New Roman"/>
          <w:sz w:val="24"/>
          <w:szCs w:val="24"/>
        </w:rPr>
      </w:pPr>
    </w:p>
    <w:p w14:paraId="58BEA211" w14:textId="15390397" w:rsidR="00206EC0" w:rsidRPr="00206EC0" w:rsidRDefault="00206EC0" w:rsidP="00206EC0">
      <w:pPr>
        <w:spacing w:line="360" w:lineRule="auto"/>
        <w:rPr>
          <w:rFonts w:ascii="Times New Roman" w:hAnsi="Times New Roman" w:cs="Times New Roman"/>
          <w:sz w:val="24"/>
          <w:szCs w:val="24"/>
        </w:rPr>
      </w:pPr>
      <w:r w:rsidRPr="00206EC0">
        <w:rPr>
          <w:rFonts w:ascii="Times New Roman" w:hAnsi="Times New Roman" w:cs="Times New Roman"/>
          <w:sz w:val="24"/>
          <w:szCs w:val="24"/>
        </w:rPr>
        <w:t>Author : Dr</w:t>
      </w:r>
      <w:r w:rsidR="007A3908">
        <w:rPr>
          <w:rFonts w:ascii="Times New Roman" w:hAnsi="Times New Roman" w:cs="Times New Roman"/>
          <w:sz w:val="24"/>
          <w:szCs w:val="24"/>
        </w:rPr>
        <w:t>.</w:t>
      </w:r>
      <w:r w:rsidRPr="00206EC0">
        <w:rPr>
          <w:rFonts w:ascii="Times New Roman" w:hAnsi="Times New Roman" w:cs="Times New Roman"/>
          <w:sz w:val="24"/>
          <w:szCs w:val="24"/>
        </w:rPr>
        <w:t xml:space="preserve"> Abidemi Akindele </w:t>
      </w:r>
    </w:p>
    <w:p w14:paraId="245C44E3" w14:textId="77777777" w:rsidR="00206EC0" w:rsidRPr="00206EC0" w:rsidRDefault="00206EC0" w:rsidP="00206EC0">
      <w:pPr>
        <w:spacing w:line="360" w:lineRule="auto"/>
        <w:rPr>
          <w:rFonts w:ascii="Times New Roman" w:hAnsi="Times New Roman" w:cs="Times New Roman"/>
          <w:sz w:val="24"/>
          <w:szCs w:val="24"/>
        </w:rPr>
      </w:pPr>
      <w:r w:rsidRPr="00206EC0">
        <w:rPr>
          <w:rFonts w:ascii="Times New Roman" w:hAnsi="Times New Roman" w:cs="Times New Roman"/>
          <w:sz w:val="24"/>
          <w:szCs w:val="24"/>
        </w:rPr>
        <w:t>Postal address:  Private Mail Bag 12003, Lagos, Nigeria.</w:t>
      </w:r>
    </w:p>
    <w:p w14:paraId="02CB82B9" w14:textId="77777777" w:rsidR="00206EC0" w:rsidRPr="00206EC0" w:rsidRDefault="00206EC0" w:rsidP="00206EC0">
      <w:pPr>
        <w:spacing w:line="360" w:lineRule="auto"/>
        <w:rPr>
          <w:rFonts w:ascii="Times New Roman" w:hAnsi="Times New Roman" w:cs="Times New Roman"/>
          <w:sz w:val="24"/>
          <w:szCs w:val="24"/>
        </w:rPr>
      </w:pPr>
      <w:r w:rsidRPr="00206EC0">
        <w:rPr>
          <w:rFonts w:ascii="Times New Roman" w:hAnsi="Times New Roman" w:cs="Times New Roman"/>
          <w:sz w:val="24"/>
          <w:szCs w:val="24"/>
        </w:rPr>
        <w:t>Permanent address: Faculty of Basic Medical Sciences, Department of Pharmacology, Therapeutics &amp; Toxicology, College of Medicine, University of Lagos, Lagos, Nigeria</w:t>
      </w:r>
    </w:p>
    <w:p w14:paraId="5462A6E8" w14:textId="77777777" w:rsidR="00206EC0" w:rsidRPr="00206EC0" w:rsidRDefault="00206EC0" w:rsidP="00206EC0">
      <w:pPr>
        <w:spacing w:line="360" w:lineRule="auto"/>
        <w:rPr>
          <w:rFonts w:ascii="Times New Roman" w:hAnsi="Times New Roman" w:cs="Times New Roman"/>
          <w:sz w:val="24"/>
          <w:szCs w:val="24"/>
        </w:rPr>
      </w:pPr>
      <w:r w:rsidRPr="00206EC0">
        <w:rPr>
          <w:rFonts w:ascii="Times New Roman" w:hAnsi="Times New Roman" w:cs="Times New Roman"/>
          <w:sz w:val="24"/>
          <w:szCs w:val="24"/>
        </w:rPr>
        <w:t>Email Address: aj_akindele@yahoo.com; jakindele@unilag.edu.ng</w:t>
      </w:r>
    </w:p>
    <w:p w14:paraId="67A9F8DC" w14:textId="77777777" w:rsidR="00206EC0" w:rsidRPr="00206EC0" w:rsidRDefault="00206EC0" w:rsidP="00206EC0">
      <w:pPr>
        <w:spacing w:line="360" w:lineRule="auto"/>
        <w:rPr>
          <w:rFonts w:ascii="Times New Roman" w:hAnsi="Times New Roman" w:cs="Times New Roman"/>
          <w:sz w:val="24"/>
          <w:szCs w:val="24"/>
        </w:rPr>
      </w:pPr>
    </w:p>
    <w:p w14:paraId="7EBCF3F3" w14:textId="77777777" w:rsidR="00206EC0" w:rsidRPr="00206EC0" w:rsidRDefault="00206EC0" w:rsidP="00206EC0">
      <w:pPr>
        <w:spacing w:line="360" w:lineRule="auto"/>
        <w:rPr>
          <w:rFonts w:ascii="Times New Roman" w:hAnsi="Times New Roman" w:cs="Times New Roman"/>
          <w:sz w:val="24"/>
          <w:szCs w:val="24"/>
        </w:rPr>
      </w:pPr>
      <w:r w:rsidRPr="00206EC0">
        <w:rPr>
          <w:rFonts w:ascii="Times New Roman" w:hAnsi="Times New Roman" w:cs="Times New Roman"/>
          <w:sz w:val="24"/>
          <w:szCs w:val="24"/>
        </w:rPr>
        <w:t xml:space="preserve">Author : Dr Oluwagbemiga Aina </w:t>
      </w:r>
    </w:p>
    <w:p w14:paraId="31E79DED" w14:textId="5D7B31EE" w:rsidR="00206EC0" w:rsidRPr="00206EC0" w:rsidRDefault="00206EC0" w:rsidP="00206EC0">
      <w:pPr>
        <w:spacing w:line="360" w:lineRule="auto"/>
        <w:rPr>
          <w:rFonts w:ascii="Times New Roman" w:hAnsi="Times New Roman" w:cs="Times New Roman"/>
          <w:sz w:val="24"/>
          <w:szCs w:val="24"/>
        </w:rPr>
      </w:pPr>
      <w:r w:rsidRPr="00206EC0">
        <w:rPr>
          <w:rFonts w:ascii="Times New Roman" w:hAnsi="Times New Roman" w:cs="Times New Roman"/>
          <w:sz w:val="24"/>
          <w:szCs w:val="24"/>
        </w:rPr>
        <w:t xml:space="preserve">Postal address:  Nigerian Institute of Medical Research 6, Edmund </w:t>
      </w:r>
      <w:r w:rsidR="007A3908">
        <w:rPr>
          <w:rFonts w:ascii="Times New Roman" w:hAnsi="Times New Roman" w:cs="Times New Roman"/>
          <w:sz w:val="24"/>
          <w:szCs w:val="24"/>
        </w:rPr>
        <w:t>Crescent</w:t>
      </w:r>
      <w:r w:rsidRPr="00206EC0">
        <w:rPr>
          <w:rFonts w:ascii="Times New Roman" w:hAnsi="Times New Roman" w:cs="Times New Roman"/>
          <w:sz w:val="24"/>
          <w:szCs w:val="24"/>
        </w:rPr>
        <w:t xml:space="preserve"> off Murtala Mohammed </w:t>
      </w:r>
      <w:r w:rsidR="007A3908">
        <w:rPr>
          <w:rFonts w:ascii="Times New Roman" w:hAnsi="Times New Roman" w:cs="Times New Roman"/>
          <w:sz w:val="24"/>
          <w:szCs w:val="24"/>
        </w:rPr>
        <w:t>Way</w:t>
      </w:r>
      <w:r w:rsidRPr="00206EC0">
        <w:rPr>
          <w:rFonts w:ascii="Times New Roman" w:hAnsi="Times New Roman" w:cs="Times New Roman"/>
          <w:sz w:val="24"/>
          <w:szCs w:val="24"/>
        </w:rPr>
        <w:t xml:space="preserve"> P.M.B. 2013 Yaba Lagos</w:t>
      </w:r>
    </w:p>
    <w:p w14:paraId="1DA24F43" w14:textId="77777777" w:rsidR="00206EC0" w:rsidRPr="00206EC0" w:rsidRDefault="00206EC0" w:rsidP="00206EC0">
      <w:pPr>
        <w:spacing w:line="360" w:lineRule="auto"/>
        <w:rPr>
          <w:rFonts w:ascii="Times New Roman" w:hAnsi="Times New Roman" w:cs="Times New Roman"/>
          <w:sz w:val="24"/>
          <w:szCs w:val="24"/>
        </w:rPr>
      </w:pPr>
      <w:r w:rsidRPr="00206EC0">
        <w:rPr>
          <w:rFonts w:ascii="Times New Roman" w:hAnsi="Times New Roman" w:cs="Times New Roman"/>
          <w:sz w:val="24"/>
          <w:szCs w:val="24"/>
        </w:rPr>
        <w:t>Permanent address: 6 Edmund Cres, Yaba 100001, Lagos, Nigeria.</w:t>
      </w:r>
    </w:p>
    <w:p w14:paraId="5C3ED944" w14:textId="76C77FB9" w:rsidR="00206EC0" w:rsidRDefault="00206EC0" w:rsidP="00206EC0">
      <w:pPr>
        <w:spacing w:line="360" w:lineRule="auto"/>
        <w:rPr>
          <w:rFonts w:ascii="Times New Roman" w:hAnsi="Times New Roman" w:cs="Times New Roman"/>
          <w:sz w:val="24"/>
          <w:szCs w:val="24"/>
        </w:rPr>
      </w:pPr>
      <w:r w:rsidRPr="00206EC0">
        <w:rPr>
          <w:rFonts w:ascii="Times New Roman" w:hAnsi="Times New Roman" w:cs="Times New Roman"/>
          <w:sz w:val="24"/>
          <w:szCs w:val="24"/>
        </w:rPr>
        <w:t>Email Address: gbengaaina2003@yahoo.com</w:t>
      </w:r>
    </w:p>
    <w:p w14:paraId="1BA5E559" w14:textId="77777777" w:rsidR="00206EC0" w:rsidRDefault="00206EC0" w:rsidP="005B24A8">
      <w:pPr>
        <w:spacing w:line="360" w:lineRule="auto"/>
        <w:rPr>
          <w:rFonts w:ascii="Times New Roman" w:hAnsi="Times New Roman" w:cs="Times New Roman"/>
          <w:sz w:val="24"/>
          <w:szCs w:val="24"/>
        </w:rPr>
      </w:pPr>
    </w:p>
    <w:p w14:paraId="5CA1D95A" w14:textId="77777777" w:rsidR="00206EC0" w:rsidRDefault="00206EC0" w:rsidP="005B24A8">
      <w:pPr>
        <w:spacing w:line="360" w:lineRule="auto"/>
        <w:rPr>
          <w:rFonts w:ascii="Times New Roman" w:hAnsi="Times New Roman" w:cs="Times New Roman"/>
          <w:sz w:val="24"/>
          <w:szCs w:val="24"/>
        </w:rPr>
      </w:pPr>
    </w:p>
    <w:p w14:paraId="7C4EB1F9" w14:textId="77777777" w:rsidR="00206EC0" w:rsidRDefault="00206EC0" w:rsidP="005B24A8">
      <w:pPr>
        <w:spacing w:line="360" w:lineRule="auto"/>
        <w:rPr>
          <w:rFonts w:ascii="Times New Roman" w:hAnsi="Times New Roman" w:cs="Times New Roman"/>
          <w:sz w:val="24"/>
          <w:szCs w:val="24"/>
        </w:rPr>
      </w:pPr>
    </w:p>
    <w:p w14:paraId="338FC77E" w14:textId="77777777" w:rsidR="00206EC0" w:rsidRDefault="00206EC0" w:rsidP="005B24A8">
      <w:pPr>
        <w:spacing w:line="360" w:lineRule="auto"/>
        <w:rPr>
          <w:rFonts w:ascii="Times New Roman" w:hAnsi="Times New Roman" w:cs="Times New Roman"/>
          <w:sz w:val="24"/>
          <w:szCs w:val="24"/>
        </w:rPr>
      </w:pPr>
    </w:p>
    <w:p w14:paraId="41C939EC" w14:textId="77777777" w:rsidR="00206EC0" w:rsidRDefault="00206EC0" w:rsidP="005B24A8">
      <w:pPr>
        <w:spacing w:line="360" w:lineRule="auto"/>
        <w:rPr>
          <w:rFonts w:ascii="Times New Roman" w:hAnsi="Times New Roman" w:cs="Times New Roman"/>
          <w:sz w:val="24"/>
          <w:szCs w:val="24"/>
        </w:rPr>
      </w:pPr>
    </w:p>
    <w:p w14:paraId="5E2BF45F" w14:textId="77777777" w:rsidR="00206EC0" w:rsidRDefault="00206EC0" w:rsidP="005B24A8">
      <w:pPr>
        <w:spacing w:line="360" w:lineRule="auto"/>
        <w:rPr>
          <w:rFonts w:ascii="Times New Roman" w:hAnsi="Times New Roman" w:cs="Times New Roman"/>
          <w:sz w:val="24"/>
          <w:szCs w:val="24"/>
        </w:rPr>
      </w:pPr>
    </w:p>
    <w:p w14:paraId="68C4E166" w14:textId="77777777" w:rsidR="00206EC0" w:rsidRDefault="00206EC0" w:rsidP="005B24A8">
      <w:pPr>
        <w:spacing w:line="360" w:lineRule="auto"/>
        <w:rPr>
          <w:rFonts w:ascii="Times New Roman" w:hAnsi="Times New Roman" w:cs="Times New Roman"/>
          <w:sz w:val="24"/>
          <w:szCs w:val="24"/>
        </w:rPr>
      </w:pPr>
    </w:p>
    <w:p w14:paraId="2204ADBD" w14:textId="77777777" w:rsidR="00206EC0" w:rsidRDefault="00206EC0" w:rsidP="005B24A8">
      <w:pPr>
        <w:spacing w:line="360" w:lineRule="auto"/>
        <w:rPr>
          <w:rFonts w:ascii="Times New Roman" w:hAnsi="Times New Roman" w:cs="Times New Roman"/>
          <w:sz w:val="24"/>
          <w:szCs w:val="24"/>
        </w:rPr>
      </w:pPr>
    </w:p>
    <w:p w14:paraId="4E5E7B13" w14:textId="77777777" w:rsidR="00206EC0" w:rsidRDefault="00206EC0" w:rsidP="005B24A8">
      <w:pPr>
        <w:spacing w:line="360" w:lineRule="auto"/>
        <w:rPr>
          <w:rFonts w:ascii="Times New Roman" w:hAnsi="Times New Roman" w:cs="Times New Roman"/>
          <w:sz w:val="24"/>
          <w:szCs w:val="24"/>
        </w:rPr>
      </w:pPr>
    </w:p>
    <w:p w14:paraId="5115D567" w14:textId="77777777" w:rsidR="00206EC0" w:rsidRDefault="00206EC0" w:rsidP="005B24A8">
      <w:pPr>
        <w:spacing w:line="360" w:lineRule="auto"/>
        <w:rPr>
          <w:rFonts w:ascii="Times New Roman" w:hAnsi="Times New Roman" w:cs="Times New Roman"/>
          <w:sz w:val="24"/>
          <w:szCs w:val="24"/>
        </w:rPr>
      </w:pPr>
    </w:p>
    <w:p w14:paraId="5CC05ED1" w14:textId="77777777" w:rsidR="00206EC0" w:rsidRDefault="00206EC0" w:rsidP="005B24A8">
      <w:pPr>
        <w:spacing w:line="360" w:lineRule="auto"/>
        <w:rPr>
          <w:rFonts w:ascii="Times New Roman" w:hAnsi="Times New Roman" w:cs="Times New Roman"/>
          <w:sz w:val="24"/>
          <w:szCs w:val="24"/>
        </w:rPr>
      </w:pPr>
    </w:p>
    <w:p w14:paraId="6B0B5A7F" w14:textId="77777777" w:rsidR="007B705B" w:rsidRDefault="007B705B" w:rsidP="005B24A8">
      <w:pPr>
        <w:spacing w:line="360" w:lineRule="auto"/>
        <w:rPr>
          <w:rFonts w:ascii="Times New Roman" w:hAnsi="Times New Roman" w:cs="Times New Roman"/>
          <w:sz w:val="24"/>
          <w:szCs w:val="24"/>
        </w:rPr>
      </w:pPr>
    </w:p>
    <w:p w14:paraId="39F19B6A" w14:textId="74B551AD" w:rsidR="00FB20FD" w:rsidRPr="00F814B9" w:rsidRDefault="00FB20FD" w:rsidP="005B24A8">
      <w:pPr>
        <w:spacing w:line="360" w:lineRule="auto"/>
        <w:rPr>
          <w:rFonts w:ascii="Times New Roman" w:hAnsi="Times New Roman" w:cs="Times New Roman"/>
          <w:sz w:val="24"/>
          <w:szCs w:val="24"/>
        </w:rPr>
      </w:pPr>
      <w:r w:rsidRPr="00F814B9">
        <w:rPr>
          <w:rFonts w:ascii="Times New Roman" w:hAnsi="Times New Roman" w:cs="Times New Roman"/>
          <w:sz w:val="24"/>
          <w:szCs w:val="24"/>
        </w:rPr>
        <w:lastRenderedPageBreak/>
        <w:t>Abstract</w:t>
      </w:r>
    </w:p>
    <w:p w14:paraId="016B9A55" w14:textId="75F5A385" w:rsidR="00FB20FD" w:rsidRPr="00E9733B" w:rsidRDefault="00FB20FD" w:rsidP="00E9733B">
      <w:pPr>
        <w:spacing w:line="360" w:lineRule="auto"/>
        <w:rPr>
          <w:rFonts w:ascii="Times New Roman" w:hAnsi="Times New Roman" w:cs="Times New Roman"/>
          <w:sz w:val="24"/>
          <w:szCs w:val="24"/>
        </w:rPr>
      </w:pPr>
      <w:r w:rsidRPr="00F814B9">
        <w:rPr>
          <w:rFonts w:ascii="Times New Roman" w:hAnsi="Times New Roman" w:cs="Times New Roman"/>
          <w:sz w:val="24"/>
          <w:szCs w:val="24"/>
        </w:rPr>
        <w:t>We hypothesized that</w:t>
      </w:r>
      <w:r w:rsidR="00FF4B55">
        <w:rPr>
          <w:rFonts w:ascii="Times New Roman" w:hAnsi="Times New Roman" w:cs="Times New Roman"/>
          <w:sz w:val="24"/>
          <w:szCs w:val="24"/>
        </w:rPr>
        <w:t xml:space="preserve"> cannabidiol</w:t>
      </w:r>
      <w:r w:rsidRPr="00F814B9">
        <w:rPr>
          <w:rFonts w:ascii="Times New Roman" w:hAnsi="Times New Roman" w:cs="Times New Roman"/>
          <w:sz w:val="24"/>
          <w:szCs w:val="24"/>
        </w:rPr>
        <w:t xml:space="preserve"> </w:t>
      </w:r>
      <w:r w:rsidR="00FF4B55">
        <w:rPr>
          <w:rFonts w:ascii="Times New Roman" w:hAnsi="Times New Roman" w:cs="Times New Roman"/>
          <w:sz w:val="24"/>
          <w:szCs w:val="24"/>
        </w:rPr>
        <w:t>(</w:t>
      </w:r>
      <w:r w:rsidRPr="00F814B9">
        <w:rPr>
          <w:rFonts w:ascii="Times New Roman" w:hAnsi="Times New Roman" w:cs="Times New Roman"/>
          <w:sz w:val="24"/>
          <w:szCs w:val="24"/>
        </w:rPr>
        <w:t>CBD</w:t>
      </w:r>
      <w:r w:rsidR="00FF4B55">
        <w:rPr>
          <w:rFonts w:ascii="Times New Roman" w:hAnsi="Times New Roman" w:cs="Times New Roman"/>
          <w:sz w:val="24"/>
          <w:szCs w:val="24"/>
        </w:rPr>
        <w:t>)</w:t>
      </w:r>
      <w:r w:rsidR="00375F44">
        <w:rPr>
          <w:rFonts w:ascii="Times New Roman" w:hAnsi="Times New Roman" w:cs="Times New Roman"/>
          <w:sz w:val="24"/>
          <w:szCs w:val="24"/>
        </w:rPr>
        <w:t>,</w:t>
      </w:r>
      <w:r w:rsidR="00B7028A">
        <w:rPr>
          <w:rFonts w:ascii="Times New Roman" w:hAnsi="Times New Roman" w:cs="Times New Roman"/>
          <w:sz w:val="24"/>
          <w:szCs w:val="24"/>
        </w:rPr>
        <w:t xml:space="preserve"> a potent</w:t>
      </w:r>
      <w:r w:rsidR="00CC7BFF">
        <w:rPr>
          <w:rFonts w:ascii="Times New Roman" w:hAnsi="Times New Roman" w:cs="Times New Roman"/>
          <w:sz w:val="24"/>
          <w:szCs w:val="24"/>
        </w:rPr>
        <w:t xml:space="preserve"> antioxidant</w:t>
      </w:r>
      <w:r w:rsidR="00375F44">
        <w:rPr>
          <w:rFonts w:ascii="Times New Roman" w:hAnsi="Times New Roman" w:cs="Times New Roman"/>
          <w:sz w:val="24"/>
          <w:szCs w:val="24"/>
        </w:rPr>
        <w:t>,</w:t>
      </w:r>
      <w:r w:rsidRPr="00F814B9">
        <w:rPr>
          <w:rFonts w:ascii="Times New Roman" w:hAnsi="Times New Roman" w:cs="Times New Roman"/>
          <w:sz w:val="24"/>
          <w:szCs w:val="24"/>
        </w:rPr>
        <w:t xml:space="preserve"> w</w:t>
      </w:r>
      <w:r w:rsidR="00375F44">
        <w:rPr>
          <w:rFonts w:ascii="Times New Roman" w:hAnsi="Times New Roman" w:cs="Times New Roman"/>
          <w:sz w:val="24"/>
          <w:szCs w:val="24"/>
        </w:rPr>
        <w:t>ould</w:t>
      </w:r>
      <w:r w:rsidRPr="00F814B9">
        <w:rPr>
          <w:rFonts w:ascii="Times New Roman" w:hAnsi="Times New Roman" w:cs="Times New Roman"/>
          <w:sz w:val="24"/>
          <w:szCs w:val="24"/>
        </w:rPr>
        <w:t xml:space="preserve"> </w:t>
      </w:r>
      <w:r w:rsidR="00A4701E">
        <w:rPr>
          <w:rFonts w:ascii="Times New Roman" w:hAnsi="Times New Roman" w:cs="Times New Roman"/>
          <w:sz w:val="24"/>
          <w:szCs w:val="24"/>
        </w:rPr>
        <w:t>protect</w:t>
      </w:r>
      <w:r w:rsidR="00C6182B">
        <w:rPr>
          <w:rFonts w:ascii="Times New Roman" w:hAnsi="Times New Roman" w:cs="Times New Roman"/>
          <w:sz w:val="24"/>
          <w:szCs w:val="24"/>
        </w:rPr>
        <w:t xml:space="preserve"> the liver and the kidney</w:t>
      </w:r>
      <w:r w:rsidRPr="00F814B9">
        <w:rPr>
          <w:rFonts w:ascii="Times New Roman" w:hAnsi="Times New Roman" w:cs="Times New Roman"/>
          <w:sz w:val="24"/>
          <w:szCs w:val="24"/>
        </w:rPr>
        <w:t xml:space="preserve"> by alleviating oxidative stress induced by</w:t>
      </w:r>
      <w:r w:rsidR="00DE191E">
        <w:rPr>
          <w:rFonts w:ascii="Times New Roman" w:hAnsi="Times New Roman" w:cs="Times New Roman"/>
          <w:sz w:val="24"/>
          <w:szCs w:val="24"/>
        </w:rPr>
        <w:t xml:space="preserve"> prolonged</w:t>
      </w:r>
      <w:r w:rsidRPr="00F814B9">
        <w:rPr>
          <w:rFonts w:ascii="Times New Roman" w:hAnsi="Times New Roman" w:cs="Times New Roman"/>
          <w:sz w:val="24"/>
          <w:szCs w:val="24"/>
        </w:rPr>
        <w:t xml:space="preserve"> administration</w:t>
      </w:r>
      <w:r w:rsidR="009D306D">
        <w:rPr>
          <w:rFonts w:ascii="Times New Roman" w:hAnsi="Times New Roman" w:cs="Times New Roman"/>
          <w:sz w:val="24"/>
          <w:szCs w:val="24"/>
        </w:rPr>
        <w:t xml:space="preserve"> of haloperidol</w:t>
      </w:r>
      <w:r w:rsidRPr="00F814B9">
        <w:rPr>
          <w:rFonts w:ascii="Times New Roman" w:hAnsi="Times New Roman" w:cs="Times New Roman"/>
          <w:sz w:val="24"/>
          <w:szCs w:val="24"/>
        </w:rPr>
        <w:t xml:space="preserve">. </w:t>
      </w:r>
      <w:bookmarkStart w:id="0" w:name="_Hlk130872126"/>
      <w:r w:rsidR="00855CF1" w:rsidRPr="00855CF1">
        <w:rPr>
          <w:rFonts w:ascii="Times New Roman" w:hAnsi="Times New Roman" w:cs="Times New Roman"/>
          <w:sz w:val="24"/>
          <w:szCs w:val="24"/>
        </w:rPr>
        <w:t>Haloperidol was administered sub-chronically via the intraperitoneal (IP) route for twenty-one days</w:t>
      </w:r>
      <w:r w:rsidR="003A784F">
        <w:rPr>
          <w:rFonts w:ascii="Times New Roman" w:hAnsi="Times New Roman" w:cs="Times New Roman"/>
          <w:sz w:val="24"/>
          <w:szCs w:val="24"/>
        </w:rPr>
        <w:t xml:space="preserve"> in a group</w:t>
      </w:r>
      <w:r w:rsidR="00855CF1">
        <w:rPr>
          <w:rFonts w:ascii="Times New Roman" w:hAnsi="Times New Roman" w:cs="Times New Roman"/>
          <w:sz w:val="24"/>
          <w:szCs w:val="24"/>
        </w:rPr>
        <w:t>.</w:t>
      </w:r>
      <w:r w:rsidR="00855CF1" w:rsidRPr="00855CF1">
        <w:rPr>
          <w:rFonts w:ascii="Times New Roman" w:hAnsi="Times New Roman" w:cs="Times New Roman"/>
          <w:sz w:val="24"/>
          <w:szCs w:val="24"/>
        </w:rPr>
        <w:t xml:space="preserve"> In another group, haloperidol was administered for twenty-one days before the administration of CBD. Haloperidol alone was also administered</w:t>
      </w:r>
      <w:r w:rsidR="00855CF1">
        <w:rPr>
          <w:rFonts w:ascii="Times New Roman" w:hAnsi="Times New Roman" w:cs="Times New Roman"/>
          <w:sz w:val="24"/>
          <w:szCs w:val="24"/>
        </w:rPr>
        <w:t xml:space="preserve"> chronically</w:t>
      </w:r>
      <w:r w:rsidR="00855CF1" w:rsidRPr="00855CF1">
        <w:rPr>
          <w:rFonts w:ascii="Times New Roman" w:hAnsi="Times New Roman" w:cs="Times New Roman"/>
          <w:sz w:val="24"/>
          <w:szCs w:val="24"/>
        </w:rPr>
        <w:t xml:space="preserve"> for 90 days via the intramuscular (IM) route to a group of rats while another group had haloperidol for 90 days via the IM route before the administration of CBD. </w:t>
      </w:r>
      <w:bookmarkEnd w:id="0"/>
      <w:r w:rsidR="00851EFD">
        <w:rPr>
          <w:rFonts w:ascii="Times New Roman" w:eastAsiaTheme="minorEastAsia" w:hAnsi="Times New Roman" w:cs="Times New Roman"/>
          <w:sz w:val="24"/>
          <w:szCs w:val="24"/>
          <w:lang w:val="en-IE"/>
        </w:rPr>
        <w:t>O</w:t>
      </w:r>
      <w:r w:rsidR="00BE7602" w:rsidRPr="00BE7602">
        <w:rPr>
          <w:rFonts w:ascii="Times New Roman" w:eastAsiaTheme="minorEastAsia" w:hAnsi="Times New Roman" w:cs="Times New Roman"/>
          <w:sz w:val="24"/>
          <w:szCs w:val="24"/>
          <w:lang w:val="en-IE"/>
        </w:rPr>
        <w:t>xidative stress parameters were assessed after the last dose of medication.</w:t>
      </w:r>
      <w:r w:rsidR="00E9733B">
        <w:rPr>
          <w:rFonts w:ascii="Times New Roman" w:eastAsiaTheme="minorEastAsia" w:hAnsi="Times New Roman" w:cs="Times New Roman"/>
          <w:sz w:val="24"/>
          <w:szCs w:val="24"/>
          <w:lang w:val="en-IE"/>
        </w:rPr>
        <w:t xml:space="preserve"> </w:t>
      </w:r>
      <w:r w:rsidR="00FD02CD">
        <w:rPr>
          <w:rFonts w:ascii="Times New Roman" w:hAnsi="Times New Roman" w:cs="Times New Roman"/>
          <w:bCs/>
          <w:sz w:val="24"/>
          <w:szCs w:val="24"/>
          <w:lang w:val="en-IE"/>
        </w:rPr>
        <w:t>I</w:t>
      </w:r>
      <w:r w:rsidR="00FD02CD" w:rsidRPr="00F814B9">
        <w:rPr>
          <w:rFonts w:ascii="Times New Roman" w:hAnsi="Times New Roman" w:cs="Times New Roman"/>
          <w:bCs/>
          <w:sz w:val="24"/>
          <w:szCs w:val="24"/>
          <w:lang w:val="en-IE"/>
        </w:rPr>
        <w:t xml:space="preserve">n the </w:t>
      </w:r>
      <w:r w:rsidR="00FD02CD">
        <w:rPr>
          <w:rFonts w:ascii="Times New Roman" w:hAnsi="Times New Roman" w:cs="Times New Roman"/>
          <w:bCs/>
          <w:sz w:val="24"/>
          <w:szCs w:val="24"/>
          <w:lang w:val="en-IE"/>
        </w:rPr>
        <w:t xml:space="preserve">subchronic </w:t>
      </w:r>
      <w:r w:rsidR="00FD02CD" w:rsidRPr="00F814B9">
        <w:rPr>
          <w:rFonts w:ascii="Times New Roman" w:hAnsi="Times New Roman" w:cs="Times New Roman"/>
          <w:bCs/>
          <w:sz w:val="24"/>
          <w:szCs w:val="24"/>
          <w:lang w:val="en-IE"/>
        </w:rPr>
        <w:t xml:space="preserve">haloperidol </w:t>
      </w:r>
      <w:r w:rsidR="004047FD" w:rsidRPr="00F814B9">
        <w:rPr>
          <w:rFonts w:ascii="Times New Roman" w:hAnsi="Times New Roman" w:cs="Times New Roman"/>
          <w:bCs/>
          <w:sz w:val="24"/>
          <w:szCs w:val="24"/>
          <w:lang w:val="en-IE"/>
        </w:rPr>
        <w:t>alone</w:t>
      </w:r>
      <w:r w:rsidR="004047FD">
        <w:rPr>
          <w:rFonts w:ascii="Times New Roman" w:hAnsi="Times New Roman" w:cs="Times New Roman"/>
          <w:bCs/>
          <w:sz w:val="24"/>
          <w:szCs w:val="24"/>
          <w:lang w:val="en-IE"/>
        </w:rPr>
        <w:t xml:space="preserve"> </w:t>
      </w:r>
      <w:r w:rsidR="00FD02CD">
        <w:rPr>
          <w:rFonts w:ascii="Times New Roman" w:hAnsi="Times New Roman" w:cs="Times New Roman"/>
          <w:bCs/>
          <w:sz w:val="24"/>
          <w:szCs w:val="24"/>
          <w:lang w:val="en-IE"/>
        </w:rPr>
        <w:t>group</w:t>
      </w:r>
      <w:r w:rsidR="002637ED">
        <w:rPr>
          <w:rFonts w:ascii="Times New Roman" w:hAnsi="Times New Roman" w:cs="Times New Roman"/>
          <w:bCs/>
          <w:sz w:val="24"/>
          <w:szCs w:val="24"/>
          <w:lang w:val="en-IE"/>
        </w:rPr>
        <w:t>,</w:t>
      </w:r>
      <w:r w:rsidR="00FD02CD">
        <w:rPr>
          <w:rFonts w:ascii="Times New Roman" w:hAnsi="Times New Roman" w:cs="Times New Roman"/>
          <w:sz w:val="24"/>
          <w:szCs w:val="24"/>
          <w:lang w:val="en-IE"/>
        </w:rPr>
        <w:t xml:space="preserve"> </w:t>
      </w:r>
      <w:r w:rsidR="002637ED">
        <w:rPr>
          <w:rFonts w:ascii="Times New Roman" w:hAnsi="Times New Roman" w:cs="Times New Roman"/>
          <w:sz w:val="24"/>
          <w:szCs w:val="24"/>
          <w:lang w:val="en-IE"/>
        </w:rPr>
        <w:t>t</w:t>
      </w:r>
      <w:r w:rsidRPr="00F814B9">
        <w:rPr>
          <w:rFonts w:ascii="Times New Roman" w:hAnsi="Times New Roman" w:cs="Times New Roman"/>
          <w:sz w:val="24"/>
          <w:szCs w:val="24"/>
          <w:lang w:val="en-IE"/>
        </w:rPr>
        <w:t>he organs revealed elevated</w:t>
      </w:r>
      <w:r w:rsidR="00CC3FA0">
        <w:rPr>
          <w:rFonts w:ascii="Times New Roman" w:hAnsi="Times New Roman" w:cs="Times New Roman"/>
          <w:sz w:val="24"/>
          <w:szCs w:val="24"/>
          <w:lang w:val="en-IE"/>
        </w:rPr>
        <w:t xml:space="preserve"> (</w:t>
      </w:r>
      <w:r w:rsidR="00CC3FA0" w:rsidRPr="0061526B">
        <w:rPr>
          <w:rFonts w:ascii="Times New Roman" w:hAnsi="Times New Roman" w:cs="Times New Roman"/>
          <w:sz w:val="24"/>
          <w:szCs w:val="24"/>
        </w:rPr>
        <w:t>superoxide dismutase</w:t>
      </w:r>
      <w:r w:rsidR="00CC3FA0">
        <w:rPr>
          <w:rFonts w:ascii="Times New Roman" w:hAnsi="Times New Roman" w:cs="Times New Roman"/>
          <w:sz w:val="24"/>
          <w:szCs w:val="24"/>
        </w:rPr>
        <w:t>)</w:t>
      </w:r>
      <w:r w:rsidRPr="00F814B9">
        <w:rPr>
          <w:rFonts w:ascii="Times New Roman" w:hAnsi="Times New Roman" w:cs="Times New Roman"/>
          <w:sz w:val="24"/>
          <w:szCs w:val="24"/>
          <w:lang w:val="en-IE"/>
        </w:rPr>
        <w:t xml:space="preserve"> SOD, </w:t>
      </w:r>
      <w:r w:rsidR="00B27140">
        <w:rPr>
          <w:rFonts w:ascii="Times New Roman" w:hAnsi="Times New Roman" w:cs="Times New Roman"/>
          <w:sz w:val="24"/>
          <w:szCs w:val="24"/>
          <w:lang w:val="en-IE"/>
        </w:rPr>
        <w:t>catalase (</w:t>
      </w:r>
      <w:r w:rsidRPr="00F814B9">
        <w:rPr>
          <w:rFonts w:ascii="Times New Roman" w:hAnsi="Times New Roman" w:cs="Times New Roman"/>
          <w:sz w:val="24"/>
          <w:szCs w:val="24"/>
          <w:lang w:val="en-IE"/>
        </w:rPr>
        <w:t>CAT</w:t>
      </w:r>
      <w:r w:rsidR="00B27140">
        <w:rPr>
          <w:rFonts w:ascii="Times New Roman" w:hAnsi="Times New Roman" w:cs="Times New Roman"/>
          <w:sz w:val="24"/>
          <w:szCs w:val="24"/>
          <w:lang w:val="en-IE"/>
        </w:rPr>
        <w:t>)</w:t>
      </w:r>
      <w:r w:rsidRPr="00F814B9">
        <w:rPr>
          <w:rFonts w:ascii="Times New Roman" w:hAnsi="Times New Roman" w:cs="Times New Roman"/>
          <w:sz w:val="24"/>
          <w:szCs w:val="24"/>
          <w:lang w:val="en-IE"/>
        </w:rPr>
        <w:t xml:space="preserve"> </w:t>
      </w:r>
      <w:r w:rsidRPr="00F814B9">
        <w:rPr>
          <w:rFonts w:ascii="Times New Roman" w:hAnsi="Times New Roman" w:cs="Times New Roman"/>
          <w:bCs/>
          <w:sz w:val="24"/>
          <w:szCs w:val="24"/>
          <w:lang w:val="en-IE"/>
        </w:rPr>
        <w:t>activity</w:t>
      </w:r>
      <w:r w:rsidR="00B40F69">
        <w:rPr>
          <w:rFonts w:ascii="Times New Roman" w:hAnsi="Times New Roman" w:cs="Times New Roman"/>
          <w:bCs/>
          <w:sz w:val="24"/>
          <w:szCs w:val="24"/>
          <w:lang w:val="en-IE"/>
        </w:rPr>
        <w:t>,</w:t>
      </w:r>
      <w:r w:rsidRPr="00F814B9">
        <w:rPr>
          <w:rFonts w:ascii="Times New Roman" w:hAnsi="Times New Roman" w:cs="Times New Roman"/>
          <w:bCs/>
          <w:sz w:val="24"/>
          <w:szCs w:val="24"/>
          <w:lang w:val="en-IE"/>
        </w:rPr>
        <w:t xml:space="preserve"> and reduced</w:t>
      </w:r>
      <w:r w:rsidR="00B27140">
        <w:rPr>
          <w:rFonts w:ascii="Times New Roman" w:hAnsi="Times New Roman" w:cs="Times New Roman"/>
          <w:bCs/>
          <w:sz w:val="24"/>
          <w:szCs w:val="24"/>
          <w:lang w:val="en-IE"/>
        </w:rPr>
        <w:t xml:space="preserve"> glutathione</w:t>
      </w:r>
      <w:r w:rsidRPr="00F814B9">
        <w:rPr>
          <w:rFonts w:ascii="Times New Roman" w:hAnsi="Times New Roman" w:cs="Times New Roman"/>
          <w:bCs/>
          <w:sz w:val="24"/>
          <w:szCs w:val="24"/>
          <w:lang w:val="en-IE"/>
        </w:rPr>
        <w:t xml:space="preserve"> </w:t>
      </w:r>
      <w:r w:rsidR="00B27140">
        <w:rPr>
          <w:rFonts w:ascii="Times New Roman" w:hAnsi="Times New Roman" w:cs="Times New Roman"/>
          <w:bCs/>
          <w:sz w:val="24"/>
          <w:szCs w:val="24"/>
          <w:lang w:val="en-IE"/>
        </w:rPr>
        <w:t>(</w:t>
      </w:r>
      <w:r w:rsidRPr="00F814B9">
        <w:rPr>
          <w:rFonts w:ascii="Times New Roman" w:hAnsi="Times New Roman" w:cs="Times New Roman"/>
          <w:bCs/>
          <w:sz w:val="24"/>
          <w:szCs w:val="24"/>
          <w:lang w:val="en-IE"/>
        </w:rPr>
        <w:t>GSH</w:t>
      </w:r>
      <w:r w:rsidR="00B27140">
        <w:rPr>
          <w:rFonts w:ascii="Times New Roman" w:hAnsi="Times New Roman" w:cs="Times New Roman"/>
          <w:bCs/>
          <w:sz w:val="24"/>
          <w:szCs w:val="24"/>
          <w:lang w:val="en-IE"/>
        </w:rPr>
        <w:t>)</w:t>
      </w:r>
      <w:r w:rsidRPr="00F814B9">
        <w:rPr>
          <w:rFonts w:ascii="Times New Roman" w:hAnsi="Times New Roman" w:cs="Times New Roman"/>
          <w:bCs/>
          <w:sz w:val="24"/>
          <w:szCs w:val="24"/>
          <w:lang w:val="en-IE"/>
        </w:rPr>
        <w:t xml:space="preserve"> </w:t>
      </w:r>
      <w:r w:rsidR="00B40F69">
        <w:rPr>
          <w:rFonts w:ascii="Times New Roman" w:hAnsi="Times New Roman" w:cs="Times New Roman"/>
          <w:bCs/>
          <w:sz w:val="24"/>
          <w:szCs w:val="24"/>
          <w:lang w:val="en-IE"/>
        </w:rPr>
        <w:t>levels</w:t>
      </w:r>
      <w:r w:rsidRPr="00F814B9">
        <w:rPr>
          <w:rFonts w:ascii="Times New Roman" w:hAnsi="Times New Roman" w:cs="Times New Roman"/>
          <w:bCs/>
          <w:sz w:val="24"/>
          <w:szCs w:val="24"/>
          <w:lang w:val="en-IE"/>
        </w:rPr>
        <w:t xml:space="preserve">. </w:t>
      </w:r>
      <w:r w:rsidR="00AA1A6C">
        <w:rPr>
          <w:rFonts w:ascii="Times New Roman" w:hAnsi="Times New Roman" w:cs="Times New Roman"/>
          <w:bCs/>
          <w:sz w:val="24"/>
          <w:szCs w:val="24"/>
          <w:lang w:val="en-IE"/>
        </w:rPr>
        <w:t>Chronic</w:t>
      </w:r>
      <w:r w:rsidRPr="00F814B9">
        <w:rPr>
          <w:rFonts w:ascii="Times New Roman" w:hAnsi="Times New Roman" w:cs="Times New Roman"/>
          <w:bCs/>
          <w:sz w:val="24"/>
          <w:szCs w:val="24"/>
          <w:lang w:val="en-IE"/>
        </w:rPr>
        <w:t xml:space="preserve"> intramuscular</w:t>
      </w:r>
      <w:r w:rsidR="002267AA">
        <w:rPr>
          <w:rFonts w:ascii="Times New Roman" w:hAnsi="Times New Roman" w:cs="Times New Roman"/>
          <w:bCs/>
          <w:sz w:val="24"/>
          <w:szCs w:val="24"/>
          <w:lang w:val="en-IE"/>
        </w:rPr>
        <w:t xml:space="preserve"> (IM)</w:t>
      </w:r>
      <w:r w:rsidRPr="00F814B9">
        <w:rPr>
          <w:rFonts w:ascii="Times New Roman" w:hAnsi="Times New Roman" w:cs="Times New Roman"/>
          <w:bCs/>
          <w:sz w:val="24"/>
          <w:szCs w:val="24"/>
          <w:lang w:val="en-IE"/>
        </w:rPr>
        <w:t xml:space="preserve"> haloperidol administration however did not increase the activity of </w:t>
      </w:r>
      <w:r w:rsidR="00994168">
        <w:rPr>
          <w:rFonts w:ascii="Times New Roman" w:hAnsi="Times New Roman" w:cs="Times New Roman"/>
          <w:bCs/>
          <w:sz w:val="24"/>
          <w:szCs w:val="24"/>
          <w:lang w:val="en-IE"/>
        </w:rPr>
        <w:t xml:space="preserve">SOD and CAT </w:t>
      </w:r>
      <w:r w:rsidR="00805E11">
        <w:rPr>
          <w:rFonts w:ascii="Times New Roman" w:hAnsi="Times New Roman" w:cs="Times New Roman"/>
          <w:bCs/>
          <w:sz w:val="24"/>
          <w:szCs w:val="24"/>
          <w:lang w:val="en-IE"/>
        </w:rPr>
        <w:t xml:space="preserve">or reduced GSH </w:t>
      </w:r>
      <w:r w:rsidR="00D41091">
        <w:rPr>
          <w:rFonts w:ascii="Times New Roman" w:hAnsi="Times New Roman" w:cs="Times New Roman"/>
          <w:bCs/>
          <w:sz w:val="24"/>
          <w:szCs w:val="24"/>
          <w:lang w:val="en-IE"/>
        </w:rPr>
        <w:t>levels</w:t>
      </w:r>
      <w:r w:rsidR="00922524">
        <w:rPr>
          <w:rFonts w:ascii="Times New Roman" w:hAnsi="Times New Roman" w:cs="Times New Roman"/>
          <w:bCs/>
          <w:sz w:val="24"/>
          <w:szCs w:val="24"/>
          <w:lang w:val="en-IE"/>
        </w:rPr>
        <w:t>.</w:t>
      </w:r>
      <w:r w:rsidRPr="00F814B9">
        <w:rPr>
          <w:rFonts w:ascii="Times New Roman" w:hAnsi="Times New Roman" w:cs="Times New Roman"/>
          <w:bCs/>
          <w:sz w:val="24"/>
          <w:szCs w:val="24"/>
          <w:lang w:val="en-IE"/>
        </w:rPr>
        <w:t xml:space="preserve"> CBD reduced</w:t>
      </w:r>
      <w:r w:rsidR="00CE4523">
        <w:rPr>
          <w:rFonts w:ascii="Times New Roman" w:hAnsi="Times New Roman" w:cs="Times New Roman"/>
          <w:bCs/>
          <w:sz w:val="24"/>
          <w:szCs w:val="24"/>
          <w:lang w:val="en-IE"/>
        </w:rPr>
        <w:t xml:space="preserve"> nitri</w:t>
      </w:r>
      <w:r w:rsidR="00E16433">
        <w:rPr>
          <w:rFonts w:ascii="Times New Roman" w:hAnsi="Times New Roman" w:cs="Times New Roman"/>
          <w:bCs/>
          <w:sz w:val="24"/>
          <w:szCs w:val="24"/>
          <w:lang w:val="en-IE"/>
        </w:rPr>
        <w:t>c oxide</w:t>
      </w:r>
      <w:r w:rsidRPr="00F814B9">
        <w:rPr>
          <w:rFonts w:ascii="Times New Roman" w:hAnsi="Times New Roman" w:cs="Times New Roman"/>
          <w:bCs/>
          <w:sz w:val="24"/>
          <w:szCs w:val="24"/>
          <w:lang w:val="en-IE"/>
        </w:rPr>
        <w:t xml:space="preserve"> </w:t>
      </w:r>
      <w:r w:rsidR="00E16433">
        <w:rPr>
          <w:rFonts w:ascii="Times New Roman" w:hAnsi="Times New Roman" w:cs="Times New Roman"/>
          <w:bCs/>
          <w:sz w:val="24"/>
          <w:szCs w:val="24"/>
          <w:lang w:val="en-IE"/>
        </w:rPr>
        <w:t>(</w:t>
      </w:r>
      <w:r w:rsidRPr="00F814B9">
        <w:rPr>
          <w:rFonts w:ascii="Times New Roman" w:hAnsi="Times New Roman" w:cs="Times New Roman"/>
          <w:bCs/>
          <w:sz w:val="24"/>
          <w:szCs w:val="24"/>
          <w:lang w:val="en-IE"/>
        </w:rPr>
        <w:t>NO</w:t>
      </w:r>
      <w:r w:rsidR="00E16433">
        <w:rPr>
          <w:rFonts w:ascii="Times New Roman" w:hAnsi="Times New Roman" w:cs="Times New Roman"/>
          <w:bCs/>
          <w:sz w:val="24"/>
          <w:szCs w:val="24"/>
          <w:lang w:val="en-IE"/>
        </w:rPr>
        <w:t>)</w:t>
      </w:r>
      <w:r w:rsidRPr="00F814B9">
        <w:rPr>
          <w:rFonts w:ascii="Times New Roman" w:hAnsi="Times New Roman" w:cs="Times New Roman"/>
          <w:bCs/>
          <w:sz w:val="24"/>
          <w:szCs w:val="24"/>
          <w:lang w:val="en-IE"/>
        </w:rPr>
        <w:t xml:space="preserve"> </w:t>
      </w:r>
      <w:r w:rsidR="001C14CF">
        <w:rPr>
          <w:rFonts w:ascii="Times New Roman" w:hAnsi="Times New Roman" w:cs="Times New Roman"/>
          <w:bCs/>
          <w:sz w:val="24"/>
          <w:szCs w:val="24"/>
          <w:lang w:val="en-IE"/>
        </w:rPr>
        <w:t xml:space="preserve">levels </w:t>
      </w:r>
      <w:r w:rsidR="005E261A">
        <w:rPr>
          <w:rFonts w:ascii="Times New Roman" w:hAnsi="Times New Roman" w:cs="Times New Roman"/>
          <w:bCs/>
          <w:sz w:val="24"/>
          <w:szCs w:val="24"/>
          <w:lang w:val="en-IE"/>
        </w:rPr>
        <w:t>in the liver and kidney</w:t>
      </w:r>
      <w:r w:rsidRPr="00F814B9">
        <w:rPr>
          <w:rFonts w:ascii="Times New Roman" w:hAnsi="Times New Roman" w:cs="Times New Roman"/>
          <w:bCs/>
          <w:sz w:val="24"/>
          <w:szCs w:val="24"/>
          <w:lang w:val="en-IE"/>
        </w:rPr>
        <w:t xml:space="preserve"> when </w:t>
      </w:r>
      <w:r w:rsidR="0044025C">
        <w:rPr>
          <w:rFonts w:ascii="Times New Roman" w:hAnsi="Times New Roman" w:cs="Times New Roman"/>
          <w:bCs/>
          <w:sz w:val="24"/>
          <w:szCs w:val="24"/>
          <w:lang w:val="en-IE"/>
        </w:rPr>
        <w:t xml:space="preserve">administered </w:t>
      </w:r>
      <w:r w:rsidR="001C14CF">
        <w:rPr>
          <w:rFonts w:ascii="Times New Roman" w:hAnsi="Times New Roman" w:cs="Times New Roman"/>
          <w:bCs/>
          <w:sz w:val="24"/>
          <w:szCs w:val="24"/>
          <w:lang w:val="en-IE"/>
        </w:rPr>
        <w:t xml:space="preserve">after </w:t>
      </w:r>
      <w:r w:rsidR="00AA1A6C">
        <w:rPr>
          <w:rFonts w:ascii="Times New Roman" w:hAnsi="Times New Roman" w:cs="Times New Roman"/>
          <w:bCs/>
          <w:sz w:val="24"/>
          <w:szCs w:val="24"/>
          <w:lang w:val="en-IE"/>
        </w:rPr>
        <w:t>subchronic (IP)</w:t>
      </w:r>
      <w:r w:rsidRPr="00F814B9">
        <w:rPr>
          <w:rFonts w:ascii="Times New Roman" w:hAnsi="Times New Roman" w:cs="Times New Roman"/>
          <w:bCs/>
          <w:sz w:val="24"/>
          <w:szCs w:val="24"/>
          <w:lang w:val="en-IE"/>
        </w:rPr>
        <w:t xml:space="preserve"> haloperidol</w:t>
      </w:r>
      <w:r w:rsidR="00A4701E">
        <w:rPr>
          <w:rFonts w:ascii="Times New Roman" w:hAnsi="Times New Roman" w:cs="Times New Roman"/>
          <w:bCs/>
          <w:sz w:val="24"/>
          <w:szCs w:val="24"/>
          <w:lang w:val="en-IE"/>
        </w:rPr>
        <w:t>. B</w:t>
      </w:r>
      <w:r w:rsidRPr="00F814B9">
        <w:rPr>
          <w:rFonts w:ascii="Times New Roman" w:hAnsi="Times New Roman" w:cs="Times New Roman"/>
          <w:bCs/>
          <w:sz w:val="24"/>
          <w:szCs w:val="24"/>
          <w:lang w:val="en-IE"/>
        </w:rPr>
        <w:t xml:space="preserve">oth </w:t>
      </w:r>
      <w:r w:rsidR="00AA1A6C">
        <w:rPr>
          <w:rFonts w:ascii="Times New Roman" w:hAnsi="Times New Roman" w:cs="Times New Roman"/>
          <w:bCs/>
          <w:sz w:val="24"/>
          <w:szCs w:val="24"/>
          <w:lang w:val="en-IE"/>
        </w:rPr>
        <w:t>subchronic</w:t>
      </w:r>
      <w:r w:rsidRPr="00F814B9">
        <w:rPr>
          <w:rFonts w:ascii="Times New Roman" w:hAnsi="Times New Roman" w:cs="Times New Roman"/>
          <w:bCs/>
          <w:sz w:val="24"/>
          <w:szCs w:val="24"/>
          <w:lang w:val="en-IE"/>
        </w:rPr>
        <w:t xml:space="preserve"> and </w:t>
      </w:r>
      <w:r w:rsidR="00AA1A6C">
        <w:rPr>
          <w:rFonts w:ascii="Times New Roman" w:hAnsi="Times New Roman" w:cs="Times New Roman"/>
          <w:bCs/>
          <w:sz w:val="24"/>
          <w:szCs w:val="24"/>
          <w:lang w:val="en-IE"/>
        </w:rPr>
        <w:t>chronic</w:t>
      </w:r>
      <w:r w:rsidRPr="00F814B9">
        <w:rPr>
          <w:rFonts w:ascii="Times New Roman" w:hAnsi="Times New Roman" w:cs="Times New Roman"/>
          <w:bCs/>
          <w:sz w:val="24"/>
          <w:szCs w:val="24"/>
          <w:lang w:val="en-IE"/>
        </w:rPr>
        <w:t xml:space="preserve"> haloperidol</w:t>
      </w:r>
      <w:r w:rsidR="00CE3139">
        <w:rPr>
          <w:rFonts w:ascii="Times New Roman" w:hAnsi="Times New Roman" w:cs="Times New Roman"/>
          <w:bCs/>
          <w:sz w:val="24"/>
          <w:szCs w:val="24"/>
          <w:lang w:val="en-IE"/>
        </w:rPr>
        <w:t xml:space="preserve"> </w:t>
      </w:r>
      <w:r w:rsidR="002637ED">
        <w:rPr>
          <w:rFonts w:ascii="Times New Roman" w:hAnsi="Times New Roman" w:cs="Times New Roman"/>
          <w:bCs/>
          <w:sz w:val="24"/>
          <w:szCs w:val="24"/>
          <w:lang w:val="en-IE"/>
        </w:rPr>
        <w:t>resulted in</w:t>
      </w:r>
      <w:r w:rsidRPr="00F814B9">
        <w:rPr>
          <w:rFonts w:ascii="Times New Roman" w:hAnsi="Times New Roman" w:cs="Times New Roman"/>
          <w:bCs/>
          <w:sz w:val="24"/>
          <w:szCs w:val="24"/>
          <w:lang w:val="en-IE"/>
        </w:rPr>
        <w:t xml:space="preserve"> high</w:t>
      </w:r>
      <w:r w:rsidR="00A8244C">
        <w:rPr>
          <w:rFonts w:ascii="Times New Roman" w:hAnsi="Times New Roman" w:cs="Times New Roman"/>
          <w:bCs/>
          <w:sz w:val="24"/>
          <w:szCs w:val="24"/>
          <w:lang w:val="en-IE"/>
        </w:rPr>
        <w:t xml:space="preserve"> </w:t>
      </w:r>
      <w:r w:rsidR="00A8244C" w:rsidRPr="00A8244C">
        <w:rPr>
          <w:rFonts w:ascii="Times New Roman" w:hAnsi="Times New Roman" w:cs="Times New Roman"/>
          <w:bCs/>
          <w:sz w:val="24"/>
          <w:szCs w:val="24"/>
          <w:lang w:val="en-IE"/>
        </w:rPr>
        <w:t>Malondialdehyde</w:t>
      </w:r>
      <w:r w:rsidRPr="00F814B9">
        <w:rPr>
          <w:rFonts w:ascii="Times New Roman" w:hAnsi="Times New Roman" w:cs="Times New Roman"/>
          <w:bCs/>
          <w:sz w:val="24"/>
          <w:szCs w:val="24"/>
          <w:lang w:val="en-IE"/>
        </w:rPr>
        <w:t xml:space="preserve"> </w:t>
      </w:r>
      <w:r w:rsidR="00A8244C">
        <w:rPr>
          <w:rFonts w:ascii="Times New Roman" w:hAnsi="Times New Roman" w:cs="Times New Roman"/>
          <w:bCs/>
          <w:sz w:val="24"/>
          <w:szCs w:val="24"/>
          <w:lang w:val="en-IE"/>
        </w:rPr>
        <w:t>(</w:t>
      </w:r>
      <w:r w:rsidRPr="00F814B9">
        <w:rPr>
          <w:rFonts w:ascii="Times New Roman" w:hAnsi="Times New Roman" w:cs="Times New Roman"/>
          <w:bCs/>
          <w:sz w:val="24"/>
          <w:szCs w:val="24"/>
          <w:lang w:val="en-IE"/>
        </w:rPr>
        <w:t>MDA</w:t>
      </w:r>
      <w:r w:rsidR="00A8244C">
        <w:rPr>
          <w:rFonts w:ascii="Times New Roman" w:hAnsi="Times New Roman" w:cs="Times New Roman"/>
          <w:bCs/>
          <w:sz w:val="24"/>
          <w:szCs w:val="24"/>
          <w:lang w:val="en-IE"/>
        </w:rPr>
        <w:t>)</w:t>
      </w:r>
      <w:r w:rsidRPr="00F814B9">
        <w:rPr>
          <w:rFonts w:ascii="Times New Roman" w:hAnsi="Times New Roman" w:cs="Times New Roman"/>
          <w:bCs/>
          <w:sz w:val="24"/>
          <w:szCs w:val="24"/>
          <w:lang w:val="en-IE"/>
        </w:rPr>
        <w:t xml:space="preserve"> activity</w:t>
      </w:r>
      <w:r w:rsidR="00AB125F">
        <w:rPr>
          <w:rFonts w:ascii="Times New Roman" w:hAnsi="Times New Roman" w:cs="Times New Roman"/>
          <w:bCs/>
          <w:sz w:val="24"/>
          <w:szCs w:val="24"/>
          <w:lang w:val="en-IE"/>
        </w:rPr>
        <w:t xml:space="preserve"> in the </w:t>
      </w:r>
      <w:r w:rsidR="003330D4">
        <w:rPr>
          <w:rFonts w:ascii="Times New Roman" w:hAnsi="Times New Roman" w:cs="Times New Roman"/>
          <w:bCs/>
          <w:sz w:val="24"/>
          <w:szCs w:val="24"/>
          <w:lang w:val="en-IE"/>
        </w:rPr>
        <w:t>kidney,</w:t>
      </w:r>
      <w:r w:rsidR="00296FA1">
        <w:rPr>
          <w:rFonts w:ascii="Times New Roman" w:hAnsi="Times New Roman" w:cs="Times New Roman"/>
          <w:bCs/>
          <w:sz w:val="24"/>
          <w:szCs w:val="24"/>
          <w:lang w:val="en-IE"/>
        </w:rPr>
        <w:t xml:space="preserve"> and this was ameliorated by </w:t>
      </w:r>
      <w:r w:rsidR="003330D4">
        <w:rPr>
          <w:rFonts w:ascii="Times New Roman" w:hAnsi="Times New Roman" w:cs="Times New Roman"/>
          <w:bCs/>
          <w:sz w:val="24"/>
          <w:szCs w:val="24"/>
          <w:lang w:val="en-IE"/>
        </w:rPr>
        <w:t xml:space="preserve">CBD. </w:t>
      </w:r>
      <w:r w:rsidRPr="00F814B9">
        <w:rPr>
          <w:rFonts w:ascii="Times New Roman" w:hAnsi="Times New Roman" w:cs="Times New Roman"/>
          <w:bCs/>
          <w:sz w:val="24"/>
          <w:szCs w:val="24"/>
          <w:lang w:val="en-IE"/>
        </w:rPr>
        <w:t>There was increased activity in</w:t>
      </w:r>
      <w:r w:rsidR="00FF6A01">
        <w:rPr>
          <w:rFonts w:ascii="Times New Roman" w:hAnsi="Times New Roman" w:cs="Times New Roman"/>
          <w:bCs/>
          <w:sz w:val="24"/>
          <w:szCs w:val="24"/>
          <w:lang w:val="en-IE"/>
        </w:rPr>
        <w:t xml:space="preserve"> </w:t>
      </w:r>
      <w:r w:rsidR="00FF6A01" w:rsidRPr="00FF6A01">
        <w:rPr>
          <w:rFonts w:ascii="Times New Roman" w:hAnsi="Times New Roman" w:cs="Times New Roman"/>
          <w:bCs/>
          <w:sz w:val="24"/>
          <w:szCs w:val="24"/>
          <w:lang w:val="en-IE"/>
        </w:rPr>
        <w:t>2,2-diphenyl-1-picrylhydrazyl</w:t>
      </w:r>
      <w:r w:rsidRPr="00F814B9">
        <w:rPr>
          <w:rFonts w:ascii="Times New Roman" w:hAnsi="Times New Roman" w:cs="Times New Roman"/>
          <w:bCs/>
          <w:sz w:val="24"/>
          <w:szCs w:val="24"/>
          <w:lang w:val="en-IE"/>
        </w:rPr>
        <w:t xml:space="preserve"> </w:t>
      </w:r>
      <w:r w:rsidR="0024168C">
        <w:rPr>
          <w:rFonts w:ascii="Times New Roman" w:hAnsi="Times New Roman" w:cs="Times New Roman"/>
          <w:bCs/>
          <w:sz w:val="24"/>
          <w:szCs w:val="24"/>
          <w:lang w:val="en-IE"/>
        </w:rPr>
        <w:t>(</w:t>
      </w:r>
      <w:r w:rsidRPr="00F814B9">
        <w:rPr>
          <w:rFonts w:ascii="Times New Roman" w:hAnsi="Times New Roman" w:cs="Times New Roman"/>
          <w:bCs/>
          <w:sz w:val="24"/>
          <w:szCs w:val="24"/>
          <w:lang w:val="en-IE"/>
        </w:rPr>
        <w:t>DPPH</w:t>
      </w:r>
      <w:r w:rsidR="0024168C">
        <w:rPr>
          <w:rFonts w:ascii="Times New Roman" w:hAnsi="Times New Roman" w:cs="Times New Roman"/>
          <w:bCs/>
          <w:sz w:val="24"/>
          <w:szCs w:val="24"/>
          <w:lang w:val="en-IE"/>
        </w:rPr>
        <w:t>)</w:t>
      </w:r>
      <w:r w:rsidRPr="00F814B9">
        <w:rPr>
          <w:rFonts w:ascii="Times New Roman" w:hAnsi="Times New Roman" w:cs="Times New Roman"/>
          <w:bCs/>
          <w:sz w:val="24"/>
          <w:szCs w:val="24"/>
          <w:lang w:val="en-IE"/>
        </w:rPr>
        <w:t xml:space="preserve"> in the liver </w:t>
      </w:r>
      <w:r w:rsidR="002637ED">
        <w:rPr>
          <w:rFonts w:ascii="Times New Roman" w:hAnsi="Times New Roman" w:cs="Times New Roman"/>
          <w:bCs/>
          <w:sz w:val="24"/>
          <w:szCs w:val="24"/>
          <w:lang w:val="en-IE"/>
        </w:rPr>
        <w:t xml:space="preserve">in the </w:t>
      </w:r>
      <w:r w:rsidR="00AA1A6C">
        <w:rPr>
          <w:rFonts w:ascii="Times New Roman" w:hAnsi="Times New Roman" w:cs="Times New Roman"/>
          <w:bCs/>
          <w:sz w:val="24"/>
          <w:szCs w:val="24"/>
          <w:lang w:val="en-IE"/>
        </w:rPr>
        <w:t>subchronic (IP)</w:t>
      </w:r>
      <w:r w:rsidRPr="00F814B9">
        <w:rPr>
          <w:rFonts w:ascii="Times New Roman" w:hAnsi="Times New Roman" w:cs="Times New Roman"/>
          <w:bCs/>
          <w:sz w:val="24"/>
          <w:szCs w:val="24"/>
          <w:lang w:val="en-IE"/>
        </w:rPr>
        <w:t xml:space="preserve"> haloperidol alone group but low activity in DPPH in</w:t>
      </w:r>
      <w:r w:rsidR="002637ED">
        <w:rPr>
          <w:rFonts w:ascii="Times New Roman" w:hAnsi="Times New Roman" w:cs="Times New Roman"/>
          <w:bCs/>
          <w:sz w:val="24"/>
          <w:szCs w:val="24"/>
          <w:lang w:val="en-IE"/>
        </w:rPr>
        <w:t xml:space="preserve"> the</w:t>
      </w:r>
      <w:r w:rsidRPr="00F814B9">
        <w:rPr>
          <w:rFonts w:ascii="Times New Roman" w:hAnsi="Times New Roman" w:cs="Times New Roman"/>
          <w:bCs/>
          <w:sz w:val="24"/>
          <w:szCs w:val="24"/>
          <w:lang w:val="en-IE"/>
        </w:rPr>
        <w:t xml:space="preserve"> liver</w:t>
      </w:r>
      <w:r w:rsidR="002637ED">
        <w:rPr>
          <w:rFonts w:ascii="Times New Roman" w:hAnsi="Times New Roman" w:cs="Times New Roman"/>
          <w:bCs/>
          <w:sz w:val="24"/>
          <w:szCs w:val="24"/>
          <w:lang w:val="en-IE"/>
        </w:rPr>
        <w:t xml:space="preserve"> in the</w:t>
      </w:r>
      <w:r w:rsidRPr="00F814B9">
        <w:rPr>
          <w:rFonts w:ascii="Times New Roman" w:hAnsi="Times New Roman" w:cs="Times New Roman"/>
          <w:bCs/>
          <w:sz w:val="24"/>
          <w:szCs w:val="24"/>
          <w:lang w:val="en-IE"/>
        </w:rPr>
        <w:t xml:space="preserve"> </w:t>
      </w:r>
      <w:r w:rsidR="00AA1A6C">
        <w:rPr>
          <w:rFonts w:ascii="Times New Roman" w:hAnsi="Times New Roman" w:cs="Times New Roman"/>
          <w:bCs/>
          <w:sz w:val="24"/>
          <w:szCs w:val="24"/>
          <w:lang w:val="en-IE"/>
        </w:rPr>
        <w:t>chronic (IM)</w:t>
      </w:r>
      <w:r w:rsidRPr="00F814B9">
        <w:rPr>
          <w:rFonts w:ascii="Times New Roman" w:hAnsi="Times New Roman" w:cs="Times New Roman"/>
          <w:bCs/>
          <w:sz w:val="24"/>
          <w:szCs w:val="24"/>
          <w:lang w:val="en-IE"/>
        </w:rPr>
        <w:t xml:space="preserve"> haloperidol alone group.</w:t>
      </w:r>
      <w:r w:rsidRPr="00F814B9">
        <w:rPr>
          <w:lang w:val="en-IE"/>
        </w:rPr>
        <w:t xml:space="preserve"> </w:t>
      </w:r>
    </w:p>
    <w:p w14:paraId="28BB373E" w14:textId="38091C7E" w:rsidR="007207BE" w:rsidRDefault="007207BE" w:rsidP="009855E2">
      <w:pPr>
        <w:spacing w:line="360" w:lineRule="auto"/>
        <w:rPr>
          <w:rFonts w:ascii="Times New Roman" w:hAnsi="Times New Roman" w:cs="Times New Roman"/>
          <w:sz w:val="24"/>
          <w:szCs w:val="24"/>
        </w:rPr>
      </w:pPr>
    </w:p>
    <w:p w14:paraId="4996355F" w14:textId="77777777" w:rsidR="007B705B" w:rsidRDefault="007B705B" w:rsidP="009855E2">
      <w:pPr>
        <w:spacing w:line="360" w:lineRule="auto"/>
        <w:rPr>
          <w:rFonts w:ascii="Times New Roman" w:hAnsi="Times New Roman" w:cs="Times New Roman"/>
          <w:b/>
          <w:bCs/>
          <w:sz w:val="24"/>
          <w:szCs w:val="24"/>
        </w:rPr>
      </w:pPr>
    </w:p>
    <w:p w14:paraId="2F4BD49F" w14:textId="77777777" w:rsidR="007B705B" w:rsidRDefault="007B705B" w:rsidP="009855E2">
      <w:pPr>
        <w:spacing w:line="360" w:lineRule="auto"/>
        <w:rPr>
          <w:rFonts w:ascii="Times New Roman" w:hAnsi="Times New Roman" w:cs="Times New Roman"/>
          <w:b/>
          <w:bCs/>
          <w:sz w:val="24"/>
          <w:szCs w:val="24"/>
        </w:rPr>
      </w:pPr>
    </w:p>
    <w:p w14:paraId="2F5DFEB8" w14:textId="77777777" w:rsidR="007B705B" w:rsidRDefault="007B705B" w:rsidP="009855E2">
      <w:pPr>
        <w:spacing w:line="360" w:lineRule="auto"/>
        <w:rPr>
          <w:rFonts w:ascii="Times New Roman" w:hAnsi="Times New Roman" w:cs="Times New Roman"/>
          <w:b/>
          <w:bCs/>
          <w:sz w:val="24"/>
          <w:szCs w:val="24"/>
        </w:rPr>
      </w:pPr>
    </w:p>
    <w:p w14:paraId="0E002E78" w14:textId="77777777" w:rsidR="007B705B" w:rsidRDefault="007B705B" w:rsidP="009855E2">
      <w:pPr>
        <w:spacing w:line="360" w:lineRule="auto"/>
        <w:rPr>
          <w:rFonts w:ascii="Times New Roman" w:hAnsi="Times New Roman" w:cs="Times New Roman"/>
          <w:b/>
          <w:bCs/>
          <w:sz w:val="24"/>
          <w:szCs w:val="24"/>
        </w:rPr>
      </w:pPr>
    </w:p>
    <w:p w14:paraId="74EA597A" w14:textId="77777777" w:rsidR="007B705B" w:rsidRDefault="007B705B" w:rsidP="009855E2">
      <w:pPr>
        <w:spacing w:line="360" w:lineRule="auto"/>
        <w:rPr>
          <w:rFonts w:ascii="Times New Roman" w:hAnsi="Times New Roman" w:cs="Times New Roman"/>
          <w:b/>
          <w:bCs/>
          <w:sz w:val="24"/>
          <w:szCs w:val="24"/>
        </w:rPr>
      </w:pPr>
    </w:p>
    <w:p w14:paraId="4E33EE43" w14:textId="77777777" w:rsidR="007B705B" w:rsidRDefault="007B705B" w:rsidP="009855E2">
      <w:pPr>
        <w:spacing w:line="360" w:lineRule="auto"/>
        <w:rPr>
          <w:rFonts w:ascii="Times New Roman" w:hAnsi="Times New Roman" w:cs="Times New Roman"/>
          <w:b/>
          <w:bCs/>
          <w:sz w:val="24"/>
          <w:szCs w:val="24"/>
        </w:rPr>
      </w:pPr>
    </w:p>
    <w:p w14:paraId="34462838" w14:textId="5D778B9D" w:rsidR="009855E2" w:rsidRPr="009855E2" w:rsidRDefault="009855E2" w:rsidP="009855E2">
      <w:pPr>
        <w:spacing w:line="360" w:lineRule="auto"/>
        <w:rPr>
          <w:rFonts w:ascii="Times New Roman" w:hAnsi="Times New Roman" w:cs="Times New Roman"/>
          <w:b/>
          <w:bCs/>
          <w:sz w:val="24"/>
          <w:szCs w:val="24"/>
        </w:rPr>
      </w:pPr>
      <w:r w:rsidRPr="009855E2">
        <w:rPr>
          <w:rFonts w:ascii="Times New Roman" w:hAnsi="Times New Roman" w:cs="Times New Roman"/>
          <w:b/>
          <w:bCs/>
          <w:sz w:val="24"/>
          <w:szCs w:val="24"/>
        </w:rPr>
        <w:t>Introduction</w:t>
      </w:r>
    </w:p>
    <w:p w14:paraId="0281B973" w14:textId="3FF5C864" w:rsidR="009855E2" w:rsidRPr="009855E2" w:rsidRDefault="009855E2" w:rsidP="009855E2">
      <w:pPr>
        <w:spacing w:line="360" w:lineRule="auto"/>
        <w:rPr>
          <w:rFonts w:ascii="Times New Roman" w:hAnsi="Times New Roman" w:cs="Times New Roman"/>
          <w:sz w:val="24"/>
          <w:szCs w:val="24"/>
        </w:rPr>
      </w:pPr>
      <w:r w:rsidRPr="009855E2">
        <w:rPr>
          <w:rFonts w:ascii="Times New Roman" w:hAnsi="Times New Roman" w:cs="Times New Roman"/>
          <w:sz w:val="24"/>
          <w:szCs w:val="24"/>
        </w:rPr>
        <w:t>Haloperidol is widely used in the t</w:t>
      </w:r>
      <w:r w:rsidR="00A07C10">
        <w:rPr>
          <w:rFonts w:ascii="Times New Roman" w:hAnsi="Times New Roman" w:cs="Times New Roman"/>
          <w:sz w:val="24"/>
          <w:szCs w:val="24"/>
        </w:rPr>
        <w:t>reatment</w:t>
      </w:r>
      <w:r w:rsidRPr="009855E2">
        <w:rPr>
          <w:rFonts w:ascii="Times New Roman" w:hAnsi="Times New Roman" w:cs="Times New Roman"/>
          <w:sz w:val="24"/>
          <w:szCs w:val="24"/>
        </w:rPr>
        <w:t xml:space="preserve"> of patients with psychosis, it acts mainly by blockade of D2 and D3 receptors in the mesolimbic and mesocortical pathways</w:t>
      </w:r>
      <w:r w:rsidR="00215248">
        <w:rPr>
          <w:rFonts w:ascii="Times New Roman" w:hAnsi="Times New Roman" w:cs="Times New Roman"/>
          <w:sz w:val="24"/>
          <w:szCs w:val="24"/>
        </w:rPr>
        <w:t>.</w:t>
      </w:r>
      <w:r w:rsidRPr="009855E2">
        <w:rPr>
          <w:rFonts w:ascii="Times New Roman" w:hAnsi="Times New Roman" w:cs="Times New Roman"/>
          <w:sz w:val="24"/>
          <w:szCs w:val="24"/>
        </w:rPr>
        <w:t xml:space="preserve"> </w:t>
      </w:r>
      <w:r w:rsidR="00215248">
        <w:rPr>
          <w:rFonts w:ascii="Times New Roman" w:hAnsi="Times New Roman" w:cs="Times New Roman"/>
          <w:sz w:val="24"/>
          <w:szCs w:val="24"/>
        </w:rPr>
        <w:t>C</w:t>
      </w:r>
      <w:r w:rsidRPr="009855E2">
        <w:rPr>
          <w:rFonts w:ascii="Times New Roman" w:hAnsi="Times New Roman" w:cs="Times New Roman"/>
          <w:sz w:val="24"/>
          <w:szCs w:val="24"/>
        </w:rPr>
        <w:t xml:space="preserve">hronic receptor </w:t>
      </w:r>
      <w:r w:rsidR="003A3BC6" w:rsidRPr="009855E2">
        <w:rPr>
          <w:rFonts w:ascii="Times New Roman" w:hAnsi="Times New Roman" w:cs="Times New Roman"/>
          <w:sz w:val="24"/>
          <w:szCs w:val="24"/>
        </w:rPr>
        <w:t>blockade,</w:t>
      </w:r>
      <w:r w:rsidRPr="009855E2">
        <w:rPr>
          <w:rFonts w:ascii="Times New Roman" w:hAnsi="Times New Roman" w:cs="Times New Roman"/>
          <w:sz w:val="24"/>
          <w:szCs w:val="24"/>
        </w:rPr>
        <w:t xml:space="preserve"> however, is associated with increased dopamine turnover and auto-oxidation of dopamine molecules leading to increased free radical production</w:t>
      </w:r>
      <w:r w:rsidR="00C22DE0">
        <w:rPr>
          <w:rFonts w:ascii="Times New Roman" w:hAnsi="Times New Roman" w:cs="Times New Roman"/>
          <w:sz w:val="24"/>
          <w:szCs w:val="24"/>
        </w:rPr>
        <w:t xml:space="preserve"> </w:t>
      </w:r>
      <w:r w:rsidR="00C22DE0" w:rsidRPr="009855E2">
        <w:rPr>
          <w:rFonts w:ascii="Times New Roman" w:hAnsi="Times New Roman" w:cs="Times New Roman"/>
          <w:sz w:val="24"/>
          <w:szCs w:val="24"/>
        </w:rPr>
        <w:t xml:space="preserve">(Cho &amp; Lee, </w:t>
      </w:r>
      <w:r w:rsidR="00C22DE0" w:rsidRPr="009855E2">
        <w:rPr>
          <w:rFonts w:ascii="Times New Roman" w:hAnsi="Times New Roman" w:cs="Times New Roman"/>
          <w:sz w:val="24"/>
          <w:szCs w:val="24"/>
        </w:rPr>
        <w:lastRenderedPageBreak/>
        <w:t>2013)</w:t>
      </w:r>
      <w:r w:rsidR="007E3E23">
        <w:rPr>
          <w:rFonts w:ascii="Times New Roman" w:hAnsi="Times New Roman" w:cs="Times New Roman"/>
          <w:sz w:val="24"/>
          <w:szCs w:val="24"/>
        </w:rPr>
        <w:t xml:space="preserve">, increased </w:t>
      </w:r>
      <w:r w:rsidR="00433128">
        <w:rPr>
          <w:rFonts w:ascii="Times New Roman" w:hAnsi="Times New Roman" w:cs="Times New Roman"/>
          <w:sz w:val="24"/>
          <w:szCs w:val="24"/>
        </w:rPr>
        <w:t>lipid peroxidation</w:t>
      </w:r>
      <w:r w:rsidR="00FD482C">
        <w:rPr>
          <w:rFonts w:ascii="Times New Roman" w:hAnsi="Times New Roman" w:cs="Times New Roman"/>
          <w:sz w:val="24"/>
          <w:szCs w:val="24"/>
        </w:rPr>
        <w:t xml:space="preserve">, </w:t>
      </w:r>
      <w:r w:rsidR="00FD482C" w:rsidRPr="00FD482C">
        <w:rPr>
          <w:rFonts w:ascii="Times New Roman" w:hAnsi="Times New Roman" w:cs="Times New Roman"/>
          <w:sz w:val="24"/>
          <w:szCs w:val="24"/>
        </w:rPr>
        <w:t xml:space="preserve">damage </w:t>
      </w:r>
      <w:r w:rsidR="002637ED">
        <w:rPr>
          <w:rFonts w:ascii="Times New Roman" w:hAnsi="Times New Roman" w:cs="Times New Roman"/>
          <w:sz w:val="24"/>
          <w:szCs w:val="24"/>
        </w:rPr>
        <w:t xml:space="preserve">to </w:t>
      </w:r>
      <w:r w:rsidR="00FD482C" w:rsidRPr="00FD482C">
        <w:rPr>
          <w:rFonts w:ascii="Times New Roman" w:hAnsi="Times New Roman" w:cs="Times New Roman"/>
          <w:sz w:val="24"/>
          <w:szCs w:val="24"/>
        </w:rPr>
        <w:t>the phospholipid membrane of neurons</w:t>
      </w:r>
      <w:r w:rsidR="00E65E59">
        <w:rPr>
          <w:rFonts w:ascii="Times New Roman" w:hAnsi="Times New Roman" w:cs="Times New Roman"/>
          <w:sz w:val="24"/>
          <w:szCs w:val="24"/>
        </w:rPr>
        <w:t>,</w:t>
      </w:r>
      <w:r w:rsidRPr="009855E2">
        <w:rPr>
          <w:rFonts w:ascii="Times New Roman" w:hAnsi="Times New Roman" w:cs="Times New Roman"/>
          <w:sz w:val="24"/>
          <w:szCs w:val="24"/>
        </w:rPr>
        <w:t xml:space="preserve"> and induction of oxidative stress in the brain</w:t>
      </w:r>
      <w:r w:rsidR="008D6829">
        <w:rPr>
          <w:rFonts w:ascii="Times New Roman" w:hAnsi="Times New Roman" w:cs="Times New Roman"/>
          <w:sz w:val="24"/>
          <w:szCs w:val="24"/>
        </w:rPr>
        <w:t xml:space="preserve"> </w:t>
      </w:r>
      <w:r w:rsidR="008D6829" w:rsidRPr="0061526B">
        <w:rPr>
          <w:rFonts w:ascii="Times New Roman" w:hAnsi="Times New Roman" w:cs="Times New Roman"/>
          <w:sz w:val="24"/>
          <w:szCs w:val="24"/>
        </w:rPr>
        <w:t>(Kiriakakis et al., 1998)</w:t>
      </w:r>
      <w:r w:rsidR="0061526B" w:rsidRPr="0061526B">
        <w:rPr>
          <w:rFonts w:ascii="Times New Roman" w:hAnsi="Times New Roman" w:cs="Times New Roman"/>
          <w:sz w:val="24"/>
          <w:szCs w:val="24"/>
        </w:rPr>
        <w:t xml:space="preserve">. </w:t>
      </w:r>
      <w:r w:rsidR="002637ED">
        <w:rPr>
          <w:rFonts w:ascii="Times New Roman" w:hAnsi="Times New Roman" w:cs="Times New Roman"/>
          <w:sz w:val="24"/>
          <w:szCs w:val="24"/>
        </w:rPr>
        <w:t>Chronic receptor blockade</w:t>
      </w:r>
      <w:r w:rsidR="0061526B" w:rsidRPr="0061526B">
        <w:rPr>
          <w:rFonts w:ascii="Times New Roman" w:hAnsi="Times New Roman" w:cs="Times New Roman"/>
          <w:sz w:val="24"/>
          <w:szCs w:val="24"/>
        </w:rPr>
        <w:t xml:space="preserve"> may also disrupt </w:t>
      </w:r>
      <w:r w:rsidR="0030592A">
        <w:rPr>
          <w:rFonts w:ascii="Times New Roman" w:hAnsi="Times New Roman" w:cs="Times New Roman"/>
          <w:sz w:val="24"/>
          <w:szCs w:val="24"/>
        </w:rPr>
        <w:t xml:space="preserve">the </w:t>
      </w:r>
      <w:r w:rsidR="0061526B" w:rsidRPr="0061526B">
        <w:rPr>
          <w:rFonts w:ascii="Times New Roman" w:hAnsi="Times New Roman" w:cs="Times New Roman"/>
          <w:sz w:val="24"/>
          <w:szCs w:val="24"/>
        </w:rPr>
        <w:t>activit</w:t>
      </w:r>
      <w:r w:rsidR="002637ED">
        <w:rPr>
          <w:rFonts w:ascii="Times New Roman" w:hAnsi="Times New Roman" w:cs="Times New Roman"/>
          <w:sz w:val="24"/>
          <w:szCs w:val="24"/>
        </w:rPr>
        <w:t>y</w:t>
      </w:r>
      <w:r w:rsidR="0061526B" w:rsidRPr="0061526B">
        <w:rPr>
          <w:rFonts w:ascii="Times New Roman" w:hAnsi="Times New Roman" w:cs="Times New Roman"/>
          <w:sz w:val="24"/>
          <w:szCs w:val="24"/>
        </w:rPr>
        <w:t xml:space="preserve"> of endogenous antioxidant enzymes such as SOD, catalase, GSH</w:t>
      </w:r>
      <w:r w:rsidR="0030592A">
        <w:rPr>
          <w:rFonts w:ascii="Times New Roman" w:hAnsi="Times New Roman" w:cs="Times New Roman"/>
          <w:sz w:val="24"/>
          <w:szCs w:val="24"/>
        </w:rPr>
        <w:t>,</w:t>
      </w:r>
      <w:r w:rsidR="0061526B" w:rsidRPr="0061526B">
        <w:rPr>
          <w:rFonts w:ascii="Times New Roman" w:hAnsi="Times New Roman" w:cs="Times New Roman"/>
          <w:sz w:val="24"/>
          <w:szCs w:val="24"/>
        </w:rPr>
        <w:t xml:space="preserve"> and glutathione peroxidase (GPx) in the striatum</w:t>
      </w:r>
      <w:r w:rsidR="00F35189">
        <w:rPr>
          <w:rFonts w:ascii="Times New Roman" w:hAnsi="Times New Roman" w:cs="Times New Roman"/>
          <w:sz w:val="24"/>
          <w:szCs w:val="24"/>
        </w:rPr>
        <w:t xml:space="preserve"> </w:t>
      </w:r>
      <w:r w:rsidR="00F35189" w:rsidRPr="0061526B">
        <w:rPr>
          <w:rFonts w:ascii="Times New Roman" w:hAnsi="Times New Roman" w:cs="Times New Roman"/>
          <w:sz w:val="24"/>
          <w:szCs w:val="24"/>
        </w:rPr>
        <w:t>(Kulkarnin &amp; Naidu, 2004; Zhang &amp;Yao, 2013)</w:t>
      </w:r>
      <w:r w:rsidR="0061526B" w:rsidRPr="0061526B">
        <w:rPr>
          <w:rFonts w:ascii="Times New Roman" w:hAnsi="Times New Roman" w:cs="Times New Roman"/>
          <w:sz w:val="24"/>
          <w:szCs w:val="24"/>
        </w:rPr>
        <w:t>.</w:t>
      </w:r>
    </w:p>
    <w:p w14:paraId="7100CD16" w14:textId="77777777" w:rsidR="004F134A" w:rsidRDefault="009855E2" w:rsidP="004F134A">
      <w:pPr>
        <w:spacing w:line="360" w:lineRule="auto"/>
        <w:rPr>
          <w:rFonts w:ascii="Times New Roman" w:hAnsi="Times New Roman" w:cs="Times New Roman"/>
          <w:sz w:val="24"/>
          <w:szCs w:val="24"/>
        </w:rPr>
      </w:pPr>
      <w:r w:rsidRPr="009855E2">
        <w:rPr>
          <w:rFonts w:ascii="Times New Roman" w:hAnsi="Times New Roman" w:cs="Times New Roman"/>
          <w:sz w:val="24"/>
          <w:szCs w:val="24"/>
        </w:rPr>
        <w:t>Increased oxidative stress in the brain</w:t>
      </w:r>
      <w:r w:rsidR="004939B6">
        <w:rPr>
          <w:rFonts w:ascii="Times New Roman" w:hAnsi="Times New Roman" w:cs="Times New Roman"/>
          <w:sz w:val="24"/>
          <w:szCs w:val="24"/>
        </w:rPr>
        <w:t xml:space="preserve"> can </w:t>
      </w:r>
      <w:r w:rsidR="00B86D6E">
        <w:rPr>
          <w:rFonts w:ascii="Times New Roman" w:hAnsi="Times New Roman" w:cs="Times New Roman"/>
          <w:sz w:val="24"/>
          <w:szCs w:val="24"/>
        </w:rPr>
        <w:t>interrupt n</w:t>
      </w:r>
      <w:r w:rsidR="00102E78">
        <w:rPr>
          <w:rFonts w:ascii="Times New Roman" w:hAnsi="Times New Roman" w:cs="Times New Roman"/>
          <w:sz w:val="24"/>
          <w:szCs w:val="24"/>
        </w:rPr>
        <w:t>ormal physiological process</w:t>
      </w:r>
      <w:r w:rsidR="002637ED">
        <w:rPr>
          <w:rFonts w:ascii="Times New Roman" w:hAnsi="Times New Roman" w:cs="Times New Roman"/>
          <w:sz w:val="24"/>
          <w:szCs w:val="24"/>
        </w:rPr>
        <w:t>es</w:t>
      </w:r>
      <w:r w:rsidRPr="009855E2">
        <w:rPr>
          <w:rFonts w:ascii="Times New Roman" w:hAnsi="Times New Roman" w:cs="Times New Roman"/>
          <w:sz w:val="24"/>
          <w:szCs w:val="24"/>
        </w:rPr>
        <w:t xml:space="preserve"> lead</w:t>
      </w:r>
      <w:r w:rsidR="000873E9">
        <w:rPr>
          <w:rFonts w:ascii="Times New Roman" w:hAnsi="Times New Roman" w:cs="Times New Roman"/>
          <w:sz w:val="24"/>
          <w:szCs w:val="24"/>
        </w:rPr>
        <w:t>ing</w:t>
      </w:r>
      <w:r w:rsidRPr="009855E2">
        <w:rPr>
          <w:rFonts w:ascii="Times New Roman" w:hAnsi="Times New Roman" w:cs="Times New Roman"/>
          <w:sz w:val="24"/>
          <w:szCs w:val="24"/>
        </w:rPr>
        <w:t xml:space="preserve"> to</w:t>
      </w:r>
      <w:r w:rsidR="002149F6">
        <w:rPr>
          <w:rFonts w:ascii="Times New Roman" w:hAnsi="Times New Roman" w:cs="Times New Roman"/>
          <w:sz w:val="24"/>
          <w:szCs w:val="24"/>
        </w:rPr>
        <w:t xml:space="preserve"> </w:t>
      </w:r>
      <w:r w:rsidR="002637ED">
        <w:rPr>
          <w:rFonts w:ascii="Times New Roman" w:hAnsi="Times New Roman" w:cs="Times New Roman"/>
          <w:sz w:val="24"/>
          <w:szCs w:val="24"/>
        </w:rPr>
        <w:t xml:space="preserve">an </w:t>
      </w:r>
      <w:r w:rsidRPr="009855E2">
        <w:rPr>
          <w:rFonts w:ascii="Times New Roman" w:hAnsi="Times New Roman" w:cs="Times New Roman"/>
          <w:sz w:val="24"/>
          <w:szCs w:val="24"/>
        </w:rPr>
        <w:t xml:space="preserve">influx of </w:t>
      </w:r>
      <w:r w:rsidR="002637ED">
        <w:rPr>
          <w:rFonts w:ascii="Times New Roman" w:hAnsi="Times New Roman" w:cs="Times New Roman"/>
          <w:sz w:val="24"/>
          <w:szCs w:val="24"/>
        </w:rPr>
        <w:t xml:space="preserve">extracellular </w:t>
      </w:r>
      <w:r w:rsidRPr="009855E2">
        <w:rPr>
          <w:rFonts w:ascii="Times New Roman" w:hAnsi="Times New Roman" w:cs="Times New Roman"/>
          <w:sz w:val="24"/>
          <w:szCs w:val="24"/>
        </w:rPr>
        <w:t>Ca</w:t>
      </w:r>
      <w:r w:rsidRPr="009855E2">
        <w:rPr>
          <w:rFonts w:ascii="Times New Roman" w:hAnsi="Times New Roman" w:cs="Times New Roman"/>
          <w:sz w:val="24"/>
          <w:szCs w:val="24"/>
          <w:vertAlign w:val="superscript"/>
        </w:rPr>
        <w:t>2+</w:t>
      </w:r>
      <w:r w:rsidR="002149F6">
        <w:rPr>
          <w:rFonts w:ascii="Times New Roman" w:hAnsi="Times New Roman" w:cs="Times New Roman"/>
          <w:sz w:val="24"/>
          <w:szCs w:val="24"/>
          <w:vertAlign w:val="superscript"/>
        </w:rPr>
        <w:t xml:space="preserve"> </w:t>
      </w:r>
      <w:r w:rsidR="00F4571B" w:rsidRPr="00642CB7">
        <w:rPr>
          <w:rFonts w:ascii="Times New Roman" w:hAnsi="Times New Roman" w:cs="Times New Roman"/>
          <w:sz w:val="24"/>
          <w:szCs w:val="24"/>
        </w:rPr>
        <w:t xml:space="preserve"> </w:t>
      </w:r>
      <w:r w:rsidR="009823CC">
        <w:rPr>
          <w:rFonts w:ascii="Times New Roman" w:hAnsi="Times New Roman" w:cs="Times New Roman"/>
          <w:sz w:val="24"/>
          <w:szCs w:val="24"/>
        </w:rPr>
        <w:t>intracellular</w:t>
      </w:r>
      <w:r w:rsidR="002637ED">
        <w:rPr>
          <w:rFonts w:ascii="Times New Roman" w:hAnsi="Times New Roman" w:cs="Times New Roman"/>
          <w:sz w:val="24"/>
          <w:szCs w:val="24"/>
        </w:rPr>
        <w:t>ly</w:t>
      </w:r>
      <w:r w:rsidR="00A61E6B">
        <w:rPr>
          <w:rFonts w:ascii="Times New Roman" w:hAnsi="Times New Roman" w:cs="Times New Roman"/>
          <w:sz w:val="24"/>
          <w:szCs w:val="24"/>
        </w:rPr>
        <w:t xml:space="preserve"> </w:t>
      </w:r>
      <w:r w:rsidR="00F5784E">
        <w:rPr>
          <w:rFonts w:ascii="Times New Roman" w:hAnsi="Times New Roman" w:cs="Times New Roman"/>
          <w:sz w:val="24"/>
          <w:szCs w:val="24"/>
        </w:rPr>
        <w:t>and</w:t>
      </w:r>
      <w:r w:rsidR="00C37F51">
        <w:rPr>
          <w:rFonts w:ascii="Times New Roman" w:hAnsi="Times New Roman" w:cs="Times New Roman"/>
          <w:sz w:val="24"/>
          <w:szCs w:val="24"/>
        </w:rPr>
        <w:t xml:space="preserve"> consequently</w:t>
      </w:r>
      <w:r w:rsidR="00F5784E">
        <w:rPr>
          <w:rFonts w:ascii="Times New Roman" w:hAnsi="Times New Roman" w:cs="Times New Roman"/>
          <w:sz w:val="24"/>
          <w:szCs w:val="24"/>
        </w:rPr>
        <w:t xml:space="preserve"> cellula</w:t>
      </w:r>
      <w:r w:rsidR="00081BEE">
        <w:rPr>
          <w:rFonts w:ascii="Times New Roman" w:hAnsi="Times New Roman" w:cs="Times New Roman"/>
          <w:sz w:val="24"/>
          <w:szCs w:val="24"/>
        </w:rPr>
        <w:t>r death</w:t>
      </w:r>
      <w:r w:rsidR="004A4C76">
        <w:rPr>
          <w:rFonts w:ascii="Times New Roman" w:hAnsi="Times New Roman" w:cs="Times New Roman"/>
          <w:sz w:val="24"/>
          <w:szCs w:val="24"/>
        </w:rPr>
        <w:t xml:space="preserve"> </w:t>
      </w:r>
      <w:r w:rsidR="004A4C76" w:rsidRPr="009855E2">
        <w:rPr>
          <w:rFonts w:ascii="Times New Roman" w:hAnsi="Times New Roman" w:cs="Times New Roman"/>
          <w:sz w:val="24"/>
          <w:szCs w:val="24"/>
        </w:rPr>
        <w:t>(</w:t>
      </w:r>
      <w:r w:rsidR="004A4C76" w:rsidRPr="009855E2">
        <w:rPr>
          <w:rFonts w:ascii="Times New Roman" w:hAnsi="Times New Roman" w:cs="Times New Roman"/>
          <w:sz w:val="24"/>
          <w:szCs w:val="24"/>
          <w:lang w:val="en-IE"/>
        </w:rPr>
        <w:t>Cho and Lee 2012; Yin et al.,2016)</w:t>
      </w:r>
      <w:r w:rsidR="0098012A">
        <w:rPr>
          <w:rFonts w:ascii="Times New Roman" w:hAnsi="Times New Roman" w:cs="Times New Roman"/>
          <w:sz w:val="24"/>
          <w:szCs w:val="24"/>
          <w:lang w:val="en-IE"/>
        </w:rPr>
        <w:t>.</w:t>
      </w:r>
      <w:r w:rsidRPr="009855E2">
        <w:rPr>
          <w:rFonts w:ascii="Times New Roman" w:hAnsi="Times New Roman" w:cs="Times New Roman"/>
          <w:sz w:val="24"/>
          <w:szCs w:val="24"/>
          <w:lang w:val="en-IE"/>
        </w:rPr>
        <w:t xml:space="preserve"> </w:t>
      </w:r>
      <w:r w:rsidR="0098012A">
        <w:rPr>
          <w:rFonts w:ascii="Times New Roman" w:hAnsi="Times New Roman" w:cs="Times New Roman"/>
          <w:sz w:val="24"/>
          <w:szCs w:val="24"/>
          <w:lang w:val="en-IE"/>
        </w:rPr>
        <w:t>T</w:t>
      </w:r>
      <w:r w:rsidR="00C9713A">
        <w:rPr>
          <w:rFonts w:ascii="Times New Roman" w:hAnsi="Times New Roman" w:cs="Times New Roman"/>
          <w:sz w:val="24"/>
          <w:szCs w:val="24"/>
          <w:lang w:val="en-IE"/>
        </w:rPr>
        <w:t>his can</w:t>
      </w:r>
      <w:r w:rsidRPr="009855E2">
        <w:rPr>
          <w:rFonts w:ascii="Times New Roman" w:hAnsi="Times New Roman" w:cs="Times New Roman"/>
          <w:sz w:val="24"/>
          <w:szCs w:val="24"/>
          <w:lang w:val="en-IE"/>
        </w:rPr>
        <w:t xml:space="preserve"> lead to conditions</w:t>
      </w:r>
      <w:r w:rsidRPr="009855E2">
        <w:rPr>
          <w:rFonts w:ascii="Times New Roman" w:hAnsi="Times New Roman" w:cs="Times New Roman"/>
          <w:sz w:val="24"/>
          <w:szCs w:val="24"/>
        </w:rPr>
        <w:t xml:space="preserve"> such as tardive dyskinesia (TD), an abnormal involuntary purposeless movement disorder linked to chronic exposure to dopamine </w:t>
      </w:r>
      <w:r w:rsidR="003F1084">
        <w:rPr>
          <w:rFonts w:ascii="Times New Roman" w:hAnsi="Times New Roman" w:cs="Times New Roman"/>
          <w:sz w:val="24"/>
          <w:szCs w:val="24"/>
        </w:rPr>
        <w:t>receptor-blocking</w:t>
      </w:r>
      <w:r w:rsidRPr="009855E2">
        <w:rPr>
          <w:rFonts w:ascii="Times New Roman" w:hAnsi="Times New Roman" w:cs="Times New Roman"/>
          <w:sz w:val="24"/>
          <w:szCs w:val="24"/>
        </w:rPr>
        <w:t xml:space="preserve"> agents (DRBA)</w:t>
      </w:r>
      <w:r w:rsidR="002637ED">
        <w:rPr>
          <w:rFonts w:ascii="Times New Roman" w:hAnsi="Times New Roman" w:cs="Times New Roman"/>
          <w:sz w:val="24"/>
          <w:szCs w:val="24"/>
        </w:rPr>
        <w:t>,</w:t>
      </w:r>
      <w:r w:rsidRPr="009855E2">
        <w:rPr>
          <w:rFonts w:ascii="Times New Roman" w:hAnsi="Times New Roman" w:cs="Times New Roman"/>
          <w:sz w:val="24"/>
          <w:szCs w:val="24"/>
        </w:rPr>
        <w:t xml:space="preserve"> such as haloperidol</w:t>
      </w:r>
      <w:r w:rsidR="004E6357">
        <w:rPr>
          <w:rFonts w:ascii="Times New Roman" w:hAnsi="Times New Roman" w:cs="Times New Roman"/>
          <w:sz w:val="24"/>
          <w:szCs w:val="24"/>
        </w:rPr>
        <w:t xml:space="preserve"> </w:t>
      </w:r>
      <w:r w:rsidR="004E6357" w:rsidRPr="009855E2">
        <w:rPr>
          <w:rFonts w:ascii="Times New Roman" w:hAnsi="Times New Roman" w:cs="Times New Roman"/>
          <w:sz w:val="24"/>
          <w:szCs w:val="24"/>
        </w:rPr>
        <w:t>(Lerner et al., 2015; Umar, 2018)</w:t>
      </w:r>
      <w:r w:rsidRPr="009855E2">
        <w:rPr>
          <w:rFonts w:ascii="Times New Roman" w:hAnsi="Times New Roman" w:cs="Times New Roman"/>
          <w:sz w:val="24"/>
          <w:szCs w:val="24"/>
        </w:rPr>
        <w:t xml:space="preserve">. </w:t>
      </w:r>
      <w:r w:rsidR="00E60B81">
        <w:rPr>
          <w:rFonts w:ascii="Times New Roman" w:hAnsi="Times New Roman" w:cs="Times New Roman"/>
          <w:sz w:val="24"/>
          <w:szCs w:val="24"/>
        </w:rPr>
        <w:t>P</w:t>
      </w:r>
      <w:r w:rsidR="003B3EC5">
        <w:rPr>
          <w:rFonts w:ascii="Times New Roman" w:hAnsi="Times New Roman" w:cs="Times New Roman"/>
          <w:sz w:val="24"/>
          <w:szCs w:val="24"/>
        </w:rPr>
        <w:t>rolonged administration of halope</w:t>
      </w:r>
      <w:r w:rsidR="00E0650D">
        <w:rPr>
          <w:rFonts w:ascii="Times New Roman" w:hAnsi="Times New Roman" w:cs="Times New Roman"/>
          <w:sz w:val="24"/>
          <w:szCs w:val="24"/>
        </w:rPr>
        <w:t>ridol has also been shown to</w:t>
      </w:r>
      <w:r w:rsidR="0011047C">
        <w:rPr>
          <w:rFonts w:ascii="Times New Roman" w:hAnsi="Times New Roman" w:cs="Times New Roman"/>
          <w:sz w:val="24"/>
          <w:szCs w:val="24"/>
        </w:rPr>
        <w:t xml:space="preserve"> induce oxidative stress </w:t>
      </w:r>
      <w:r w:rsidR="00FF6F29">
        <w:rPr>
          <w:rFonts w:ascii="Times New Roman" w:hAnsi="Times New Roman" w:cs="Times New Roman"/>
          <w:sz w:val="24"/>
          <w:szCs w:val="24"/>
        </w:rPr>
        <w:t>in end organs such as the liver and the kidney</w:t>
      </w:r>
      <w:r w:rsidR="00307046">
        <w:rPr>
          <w:rFonts w:ascii="Times New Roman" w:hAnsi="Times New Roman" w:cs="Times New Roman"/>
          <w:sz w:val="24"/>
          <w:szCs w:val="24"/>
        </w:rPr>
        <w:t>s</w:t>
      </w:r>
      <w:r w:rsidR="00E0650D">
        <w:rPr>
          <w:rFonts w:ascii="Times New Roman" w:hAnsi="Times New Roman" w:cs="Times New Roman"/>
          <w:sz w:val="24"/>
          <w:szCs w:val="24"/>
        </w:rPr>
        <w:t xml:space="preserve"> </w:t>
      </w:r>
      <w:r w:rsidR="00B51DEA">
        <w:rPr>
          <w:rFonts w:ascii="Times New Roman" w:hAnsi="Times New Roman" w:cs="Times New Roman"/>
          <w:sz w:val="24"/>
          <w:szCs w:val="24"/>
        </w:rPr>
        <w:t>in animal studies</w:t>
      </w:r>
      <w:r w:rsidR="00534DF8">
        <w:rPr>
          <w:rFonts w:ascii="Times New Roman" w:hAnsi="Times New Roman" w:cs="Times New Roman"/>
          <w:sz w:val="24"/>
          <w:szCs w:val="24"/>
        </w:rPr>
        <w:t xml:space="preserve"> </w:t>
      </w:r>
      <w:r w:rsidR="004F134A" w:rsidRPr="009855E2">
        <w:rPr>
          <w:rFonts w:ascii="Times New Roman" w:hAnsi="Times New Roman" w:cs="Times New Roman"/>
          <w:sz w:val="24"/>
          <w:szCs w:val="24"/>
        </w:rPr>
        <w:t>(Halici et al.,2009; Uyanik et al.,2009; Andreazza et al., 2015; Roversi et al.,2015)</w:t>
      </w:r>
      <w:r w:rsidR="004F134A">
        <w:rPr>
          <w:rFonts w:ascii="Times New Roman" w:hAnsi="Times New Roman" w:cs="Times New Roman"/>
          <w:sz w:val="24"/>
          <w:szCs w:val="24"/>
        </w:rPr>
        <w:t xml:space="preserve">. </w:t>
      </w:r>
    </w:p>
    <w:p w14:paraId="0099ADE0" w14:textId="46C8AB92" w:rsidR="0026538B" w:rsidRDefault="00B343E9" w:rsidP="009855E2">
      <w:pPr>
        <w:spacing w:line="360" w:lineRule="auto"/>
        <w:rPr>
          <w:rFonts w:ascii="Times New Roman" w:hAnsi="Times New Roman" w:cs="Times New Roman"/>
          <w:sz w:val="24"/>
          <w:szCs w:val="24"/>
        </w:rPr>
      </w:pPr>
      <w:r>
        <w:rPr>
          <w:rFonts w:ascii="Times New Roman" w:hAnsi="Times New Roman" w:cs="Times New Roman"/>
          <w:sz w:val="24"/>
          <w:szCs w:val="24"/>
        </w:rPr>
        <w:t>.</w:t>
      </w:r>
      <w:r w:rsidR="009855E2" w:rsidRPr="009855E2">
        <w:rPr>
          <w:rFonts w:ascii="Times New Roman" w:hAnsi="Times New Roman" w:cs="Times New Roman"/>
          <w:sz w:val="24"/>
          <w:szCs w:val="24"/>
        </w:rPr>
        <w:t xml:space="preserve"> </w:t>
      </w:r>
    </w:p>
    <w:p w14:paraId="795C99B8" w14:textId="42C7A121" w:rsidR="00E1163D" w:rsidRPr="00642CB7" w:rsidRDefault="003B7866" w:rsidP="009855E2">
      <w:pPr>
        <w:spacing w:line="360" w:lineRule="auto"/>
        <w:rPr>
          <w:rFonts w:ascii="Times New Roman" w:hAnsi="Times New Roman" w:cs="Times New Roman"/>
          <w:sz w:val="24"/>
          <w:szCs w:val="24"/>
        </w:rPr>
      </w:pPr>
      <w:r>
        <w:rPr>
          <w:rFonts w:ascii="Times New Roman" w:hAnsi="Times New Roman" w:cs="Times New Roman"/>
          <w:sz w:val="24"/>
          <w:szCs w:val="24"/>
        </w:rPr>
        <w:t>L</w:t>
      </w:r>
      <w:r w:rsidR="009855E2" w:rsidRPr="009855E2">
        <w:rPr>
          <w:rFonts w:ascii="Times New Roman" w:hAnsi="Times New Roman" w:cs="Times New Roman"/>
          <w:sz w:val="24"/>
          <w:szCs w:val="24"/>
        </w:rPr>
        <w:t>ipid peroxidation</w:t>
      </w:r>
      <w:r w:rsidR="00C32D23">
        <w:rPr>
          <w:rFonts w:ascii="Times New Roman" w:hAnsi="Times New Roman" w:cs="Times New Roman"/>
          <w:sz w:val="24"/>
          <w:szCs w:val="24"/>
        </w:rPr>
        <w:t xml:space="preserve"> </w:t>
      </w:r>
      <w:r w:rsidR="009B2F6F">
        <w:rPr>
          <w:rFonts w:ascii="Times New Roman" w:hAnsi="Times New Roman" w:cs="Times New Roman"/>
          <w:sz w:val="24"/>
          <w:szCs w:val="24"/>
        </w:rPr>
        <w:t>was</w:t>
      </w:r>
      <w:r w:rsidR="009855E2" w:rsidRPr="009855E2">
        <w:rPr>
          <w:rFonts w:ascii="Times New Roman" w:hAnsi="Times New Roman" w:cs="Times New Roman"/>
          <w:sz w:val="24"/>
          <w:szCs w:val="24"/>
        </w:rPr>
        <w:t xml:space="preserve"> observed in the liver of adult rats exposed to haloperidol for 28</w:t>
      </w:r>
      <w:r w:rsidR="002637ED">
        <w:rPr>
          <w:rFonts w:ascii="Times New Roman" w:hAnsi="Times New Roman" w:cs="Times New Roman"/>
          <w:sz w:val="24"/>
          <w:szCs w:val="24"/>
        </w:rPr>
        <w:t xml:space="preserve"> </w:t>
      </w:r>
      <w:r w:rsidR="009855E2" w:rsidRPr="009855E2">
        <w:rPr>
          <w:rFonts w:ascii="Times New Roman" w:hAnsi="Times New Roman" w:cs="Times New Roman"/>
          <w:sz w:val="24"/>
          <w:szCs w:val="24"/>
        </w:rPr>
        <w:t xml:space="preserve">days </w:t>
      </w:r>
      <w:r w:rsidR="00EA6689" w:rsidRPr="009855E2">
        <w:rPr>
          <w:rFonts w:ascii="Times New Roman" w:hAnsi="Times New Roman" w:cs="Times New Roman"/>
          <w:sz w:val="24"/>
          <w:szCs w:val="24"/>
        </w:rPr>
        <w:t>(Andreazza et al.,2015)</w:t>
      </w:r>
      <w:r w:rsidR="002637ED">
        <w:rPr>
          <w:rFonts w:ascii="Times New Roman" w:hAnsi="Times New Roman" w:cs="Times New Roman"/>
          <w:sz w:val="24"/>
          <w:szCs w:val="24"/>
        </w:rPr>
        <w:t>.</w:t>
      </w:r>
      <w:r w:rsidR="00AE4DB6">
        <w:rPr>
          <w:rFonts w:ascii="Times New Roman" w:hAnsi="Times New Roman" w:cs="Times New Roman"/>
          <w:sz w:val="24"/>
          <w:szCs w:val="24"/>
        </w:rPr>
        <w:t xml:space="preserve"> </w:t>
      </w:r>
      <w:r w:rsidR="007A0073" w:rsidRPr="007A0073">
        <w:rPr>
          <w:rFonts w:ascii="Times New Roman" w:hAnsi="Times New Roman" w:cs="Times New Roman"/>
          <w:sz w:val="24"/>
          <w:szCs w:val="24"/>
        </w:rPr>
        <w:t>In another study, Haloperidol was also linked to decreased volume fractions of the cortex in relation to the whole kidney</w:t>
      </w:r>
      <w:r w:rsidR="00695ABA">
        <w:rPr>
          <w:rFonts w:ascii="Times New Roman" w:hAnsi="Times New Roman" w:cs="Times New Roman"/>
          <w:sz w:val="24"/>
          <w:szCs w:val="24"/>
        </w:rPr>
        <w:t xml:space="preserve"> (Uyanik et al.,2009)</w:t>
      </w:r>
      <w:r w:rsidR="00695ABA" w:rsidRPr="009855E2">
        <w:rPr>
          <w:rFonts w:ascii="Times New Roman" w:hAnsi="Times New Roman" w:cs="Times New Roman"/>
          <w:sz w:val="24"/>
          <w:szCs w:val="24"/>
        </w:rPr>
        <w:t>.</w:t>
      </w:r>
      <w:r w:rsidR="00695ABA">
        <w:rPr>
          <w:rFonts w:ascii="Times New Roman" w:hAnsi="Times New Roman" w:cs="Times New Roman"/>
          <w:sz w:val="24"/>
          <w:szCs w:val="24"/>
        </w:rPr>
        <w:t xml:space="preserve">  </w:t>
      </w:r>
      <w:r w:rsidR="00F8787E">
        <w:rPr>
          <w:rFonts w:ascii="Times New Roman" w:hAnsi="Times New Roman" w:cs="Times New Roman"/>
          <w:sz w:val="24"/>
          <w:szCs w:val="24"/>
        </w:rPr>
        <w:t>However,</w:t>
      </w:r>
      <w:r w:rsidR="00E66B5A">
        <w:rPr>
          <w:rFonts w:ascii="Times New Roman" w:hAnsi="Times New Roman" w:cs="Times New Roman"/>
          <w:sz w:val="24"/>
          <w:szCs w:val="24"/>
        </w:rPr>
        <w:t xml:space="preserve"> </w:t>
      </w:r>
      <w:r w:rsidR="009855E2" w:rsidRPr="009855E2">
        <w:rPr>
          <w:rFonts w:ascii="Times New Roman" w:hAnsi="Times New Roman" w:cs="Times New Roman"/>
          <w:sz w:val="24"/>
          <w:szCs w:val="24"/>
        </w:rPr>
        <w:t xml:space="preserve">there are few studies </w:t>
      </w:r>
      <w:r w:rsidR="002637ED">
        <w:rPr>
          <w:rFonts w:ascii="Times New Roman" w:hAnsi="Times New Roman" w:cs="Times New Roman"/>
          <w:sz w:val="24"/>
          <w:szCs w:val="24"/>
        </w:rPr>
        <w:t xml:space="preserve">examining </w:t>
      </w:r>
      <w:r w:rsidR="009855E2" w:rsidRPr="009855E2">
        <w:rPr>
          <w:rFonts w:ascii="Times New Roman" w:hAnsi="Times New Roman" w:cs="Times New Roman"/>
          <w:sz w:val="24"/>
          <w:szCs w:val="24"/>
        </w:rPr>
        <w:t xml:space="preserve">the effects of antioxidants on oxidative </w:t>
      </w:r>
      <w:r w:rsidR="005A1596">
        <w:rPr>
          <w:rFonts w:ascii="Times New Roman" w:hAnsi="Times New Roman" w:cs="Times New Roman"/>
          <w:sz w:val="24"/>
          <w:szCs w:val="24"/>
        </w:rPr>
        <w:t>stress-induced</w:t>
      </w:r>
      <w:r w:rsidR="009855E2" w:rsidRPr="009855E2">
        <w:rPr>
          <w:rFonts w:ascii="Times New Roman" w:hAnsi="Times New Roman" w:cs="Times New Roman"/>
          <w:sz w:val="24"/>
          <w:szCs w:val="24"/>
        </w:rPr>
        <w:t xml:space="preserve"> changes</w:t>
      </w:r>
      <w:r w:rsidR="005565F9">
        <w:rPr>
          <w:rFonts w:ascii="Times New Roman" w:hAnsi="Times New Roman" w:cs="Times New Roman"/>
          <w:sz w:val="24"/>
          <w:szCs w:val="24"/>
        </w:rPr>
        <w:t xml:space="preserve"> in the end organs</w:t>
      </w:r>
      <w:r w:rsidR="00963E5E">
        <w:rPr>
          <w:rFonts w:ascii="Times New Roman" w:hAnsi="Times New Roman" w:cs="Times New Roman"/>
          <w:sz w:val="24"/>
          <w:szCs w:val="24"/>
        </w:rPr>
        <w:t>.</w:t>
      </w:r>
      <w:r w:rsidR="005D119E">
        <w:rPr>
          <w:rFonts w:ascii="Times New Roman" w:hAnsi="Times New Roman" w:cs="Times New Roman"/>
          <w:sz w:val="24"/>
          <w:szCs w:val="24"/>
        </w:rPr>
        <w:t xml:space="preserve"> </w:t>
      </w:r>
      <w:r w:rsidR="00963E5E">
        <w:rPr>
          <w:rFonts w:ascii="Times New Roman" w:hAnsi="Times New Roman" w:cs="Times New Roman"/>
          <w:sz w:val="24"/>
          <w:szCs w:val="24"/>
        </w:rPr>
        <w:t>S</w:t>
      </w:r>
      <w:r w:rsidR="001B767E">
        <w:rPr>
          <w:rFonts w:ascii="Times New Roman" w:hAnsi="Times New Roman" w:cs="Times New Roman"/>
          <w:sz w:val="24"/>
          <w:szCs w:val="24"/>
        </w:rPr>
        <w:t>ucr</w:t>
      </w:r>
      <w:r w:rsidR="00A7024C">
        <w:rPr>
          <w:rFonts w:ascii="Times New Roman" w:hAnsi="Times New Roman" w:cs="Times New Roman"/>
          <w:sz w:val="24"/>
          <w:szCs w:val="24"/>
        </w:rPr>
        <w:t>ose</w:t>
      </w:r>
      <w:r w:rsidR="00433EC0">
        <w:rPr>
          <w:rFonts w:ascii="Times New Roman" w:hAnsi="Times New Roman" w:cs="Times New Roman"/>
          <w:sz w:val="24"/>
          <w:szCs w:val="24"/>
        </w:rPr>
        <w:t xml:space="preserve"> and g</w:t>
      </w:r>
      <w:r w:rsidR="009B2B39">
        <w:rPr>
          <w:rFonts w:ascii="Times New Roman" w:hAnsi="Times New Roman" w:cs="Times New Roman"/>
          <w:sz w:val="24"/>
          <w:szCs w:val="24"/>
        </w:rPr>
        <w:t>rape seed extract</w:t>
      </w:r>
      <w:r w:rsidR="00A7024C">
        <w:rPr>
          <w:rFonts w:ascii="Times New Roman" w:hAnsi="Times New Roman" w:cs="Times New Roman"/>
          <w:sz w:val="24"/>
          <w:szCs w:val="24"/>
        </w:rPr>
        <w:t xml:space="preserve"> </w:t>
      </w:r>
      <w:r w:rsidR="002637ED">
        <w:rPr>
          <w:rFonts w:ascii="Times New Roman" w:hAnsi="Times New Roman" w:cs="Times New Roman"/>
          <w:sz w:val="24"/>
          <w:szCs w:val="24"/>
        </w:rPr>
        <w:t xml:space="preserve">were shown to </w:t>
      </w:r>
      <w:r w:rsidR="00A7024C">
        <w:rPr>
          <w:rFonts w:ascii="Times New Roman" w:hAnsi="Times New Roman" w:cs="Times New Roman"/>
          <w:sz w:val="24"/>
          <w:szCs w:val="24"/>
        </w:rPr>
        <w:t xml:space="preserve">reduce </w:t>
      </w:r>
      <w:r w:rsidR="00880C8B">
        <w:rPr>
          <w:rFonts w:ascii="Times New Roman" w:hAnsi="Times New Roman" w:cs="Times New Roman"/>
          <w:sz w:val="24"/>
          <w:szCs w:val="24"/>
        </w:rPr>
        <w:t>haloperidol-induced</w:t>
      </w:r>
      <w:r w:rsidR="00A7024C">
        <w:rPr>
          <w:rFonts w:ascii="Times New Roman" w:hAnsi="Times New Roman" w:cs="Times New Roman"/>
          <w:sz w:val="24"/>
          <w:szCs w:val="24"/>
        </w:rPr>
        <w:t xml:space="preserve"> oxidative stress in the brain and liver</w:t>
      </w:r>
      <w:r w:rsidR="005D119E">
        <w:rPr>
          <w:rFonts w:ascii="Times New Roman" w:hAnsi="Times New Roman" w:cs="Times New Roman"/>
          <w:sz w:val="24"/>
          <w:szCs w:val="24"/>
        </w:rPr>
        <w:t xml:space="preserve"> in</w:t>
      </w:r>
      <w:r w:rsidR="003E0EC3">
        <w:rPr>
          <w:rFonts w:ascii="Times New Roman" w:hAnsi="Times New Roman" w:cs="Times New Roman"/>
          <w:sz w:val="24"/>
          <w:szCs w:val="24"/>
        </w:rPr>
        <w:t xml:space="preserve"> a</w:t>
      </w:r>
      <w:r w:rsidR="007772D2">
        <w:rPr>
          <w:rFonts w:ascii="Times New Roman" w:hAnsi="Times New Roman" w:cs="Times New Roman"/>
          <w:sz w:val="24"/>
          <w:szCs w:val="24"/>
        </w:rPr>
        <w:t xml:space="preserve"> </w:t>
      </w:r>
      <w:r w:rsidR="005D119E">
        <w:rPr>
          <w:rFonts w:ascii="Times New Roman" w:hAnsi="Times New Roman" w:cs="Times New Roman"/>
          <w:sz w:val="24"/>
          <w:szCs w:val="24"/>
        </w:rPr>
        <w:t>study</w:t>
      </w:r>
      <w:r w:rsidR="006B6810">
        <w:rPr>
          <w:rFonts w:ascii="Times New Roman" w:hAnsi="Times New Roman" w:cs="Times New Roman"/>
          <w:sz w:val="24"/>
          <w:szCs w:val="24"/>
        </w:rPr>
        <w:t xml:space="preserve"> </w:t>
      </w:r>
      <w:r w:rsidR="00BC3772">
        <w:rPr>
          <w:rFonts w:ascii="Times New Roman" w:hAnsi="Times New Roman" w:cs="Times New Roman"/>
          <w:sz w:val="24"/>
          <w:szCs w:val="24"/>
        </w:rPr>
        <w:t>(El-Awdan et al.,2015).</w:t>
      </w:r>
      <w:r w:rsidR="006401F4">
        <w:rPr>
          <w:rFonts w:ascii="Times New Roman" w:hAnsi="Times New Roman" w:cs="Times New Roman"/>
          <w:sz w:val="24"/>
          <w:szCs w:val="24"/>
        </w:rPr>
        <w:t xml:space="preserve"> C</w:t>
      </w:r>
      <w:r w:rsidR="00C719A7">
        <w:rPr>
          <w:rFonts w:ascii="Times New Roman" w:hAnsi="Times New Roman" w:cs="Times New Roman"/>
          <w:sz w:val="24"/>
          <w:szCs w:val="24"/>
        </w:rPr>
        <w:t>o</w:t>
      </w:r>
      <w:r w:rsidR="006401F4">
        <w:rPr>
          <w:rFonts w:ascii="Times New Roman" w:hAnsi="Times New Roman" w:cs="Times New Roman"/>
          <w:sz w:val="24"/>
          <w:szCs w:val="24"/>
        </w:rPr>
        <w:t>enzyme</w:t>
      </w:r>
      <w:r w:rsidR="00B82DD3">
        <w:rPr>
          <w:rFonts w:ascii="Times New Roman" w:hAnsi="Times New Roman" w:cs="Times New Roman"/>
          <w:sz w:val="24"/>
          <w:szCs w:val="24"/>
        </w:rPr>
        <w:t xml:space="preserve"> </w:t>
      </w:r>
      <w:r w:rsidR="00BE38B8" w:rsidRPr="00BE38B8">
        <w:rPr>
          <w:rFonts w:ascii="Times New Roman" w:hAnsi="Times New Roman" w:cs="Times New Roman"/>
          <w:sz w:val="24"/>
          <w:szCs w:val="24"/>
        </w:rPr>
        <w:t>Q10 (CoQ10)</w:t>
      </w:r>
      <w:r w:rsidR="00BE38B8">
        <w:rPr>
          <w:rFonts w:ascii="Times New Roman" w:hAnsi="Times New Roman" w:cs="Times New Roman"/>
          <w:sz w:val="24"/>
          <w:szCs w:val="24"/>
        </w:rPr>
        <w:t xml:space="preserve"> and</w:t>
      </w:r>
      <w:r w:rsidR="00BE38B8" w:rsidRPr="00BE38B8">
        <w:rPr>
          <w:rFonts w:ascii="Times New Roman" w:hAnsi="Times New Roman" w:cs="Times New Roman"/>
          <w:sz w:val="24"/>
          <w:szCs w:val="24"/>
        </w:rPr>
        <w:t xml:space="preserve"> N-acetyl cysteine (NAC)</w:t>
      </w:r>
      <w:r w:rsidR="009855E2" w:rsidRPr="009855E2">
        <w:rPr>
          <w:rFonts w:ascii="Times New Roman" w:hAnsi="Times New Roman" w:cs="Times New Roman"/>
          <w:sz w:val="24"/>
          <w:szCs w:val="24"/>
          <w:lang w:val="en-IE"/>
        </w:rPr>
        <w:t xml:space="preserve"> </w:t>
      </w:r>
      <w:r w:rsidR="00BE38B8">
        <w:rPr>
          <w:rFonts w:ascii="Times New Roman" w:hAnsi="Times New Roman" w:cs="Times New Roman"/>
          <w:sz w:val="24"/>
          <w:szCs w:val="24"/>
          <w:lang w:val="en-IE"/>
        </w:rPr>
        <w:t xml:space="preserve">also reduced oxidative stress in the </w:t>
      </w:r>
      <w:r w:rsidR="00A72C20">
        <w:rPr>
          <w:rFonts w:ascii="Times New Roman" w:hAnsi="Times New Roman" w:cs="Times New Roman"/>
          <w:sz w:val="24"/>
          <w:szCs w:val="24"/>
          <w:lang w:val="en-IE"/>
        </w:rPr>
        <w:t>liver</w:t>
      </w:r>
      <w:r w:rsidR="00E122E9">
        <w:rPr>
          <w:rFonts w:ascii="Times New Roman" w:hAnsi="Times New Roman" w:cs="Times New Roman"/>
          <w:sz w:val="24"/>
          <w:szCs w:val="24"/>
          <w:lang w:val="en-IE"/>
        </w:rPr>
        <w:t xml:space="preserve"> (Eftekhari et al.,2016)</w:t>
      </w:r>
      <w:r w:rsidR="00B70854">
        <w:rPr>
          <w:rFonts w:ascii="Times New Roman" w:hAnsi="Times New Roman" w:cs="Times New Roman"/>
          <w:sz w:val="24"/>
          <w:szCs w:val="24"/>
          <w:lang w:val="en-IE"/>
        </w:rPr>
        <w:t xml:space="preserve">. </w:t>
      </w:r>
    </w:p>
    <w:p w14:paraId="2A58895E" w14:textId="293D96A0" w:rsidR="009855E2" w:rsidRDefault="009855E2" w:rsidP="009855E2">
      <w:pPr>
        <w:spacing w:line="360" w:lineRule="auto"/>
        <w:rPr>
          <w:rFonts w:ascii="Times New Roman" w:hAnsi="Times New Roman" w:cs="Times New Roman"/>
          <w:sz w:val="24"/>
          <w:szCs w:val="24"/>
        </w:rPr>
      </w:pPr>
      <w:r w:rsidRPr="009855E2">
        <w:rPr>
          <w:rFonts w:ascii="Times New Roman" w:hAnsi="Times New Roman" w:cs="Times New Roman"/>
          <w:sz w:val="24"/>
          <w:szCs w:val="24"/>
        </w:rPr>
        <w:t>CBD is a potent antioxidant and neuroprotective compound being investigated by several workers in the management of movement disorders produced by antipsychotics</w:t>
      </w:r>
      <w:r w:rsidR="002B5609">
        <w:rPr>
          <w:rFonts w:ascii="Times New Roman" w:hAnsi="Times New Roman" w:cs="Times New Roman"/>
          <w:sz w:val="24"/>
          <w:szCs w:val="24"/>
        </w:rPr>
        <w:t xml:space="preserve"> </w:t>
      </w:r>
      <w:r w:rsidR="002B5609" w:rsidRPr="009855E2">
        <w:rPr>
          <w:rFonts w:ascii="Times New Roman" w:hAnsi="Times New Roman" w:cs="Times New Roman"/>
          <w:sz w:val="24"/>
          <w:szCs w:val="24"/>
        </w:rPr>
        <w:t>(Peres et al., 201</w:t>
      </w:r>
      <w:r w:rsidR="002B5609">
        <w:rPr>
          <w:rFonts w:ascii="Times New Roman" w:hAnsi="Times New Roman" w:cs="Times New Roman"/>
          <w:sz w:val="24"/>
          <w:szCs w:val="24"/>
        </w:rPr>
        <w:t>8</w:t>
      </w:r>
      <w:r w:rsidR="002B5609" w:rsidRPr="009855E2">
        <w:rPr>
          <w:rFonts w:ascii="Times New Roman" w:hAnsi="Times New Roman" w:cs="Times New Roman"/>
          <w:sz w:val="24"/>
          <w:szCs w:val="24"/>
        </w:rPr>
        <w:t xml:space="preserve">; </w:t>
      </w:r>
      <w:r w:rsidR="002B5609" w:rsidRPr="00C3060D">
        <w:rPr>
          <w:rFonts w:ascii="Times New Roman" w:hAnsi="Times New Roman" w:cs="Times New Roman"/>
          <w:sz w:val="24"/>
          <w:szCs w:val="24"/>
        </w:rPr>
        <w:t>Soneg</w:t>
      </w:r>
      <w:r w:rsidR="002B5609" w:rsidRPr="00F55A6C">
        <w:rPr>
          <w:rFonts w:ascii="Times New Roman" w:hAnsi="Times New Roman" w:cs="Times New Roman"/>
          <w:sz w:val="24"/>
          <w:szCs w:val="24"/>
        </w:rPr>
        <w:t>o</w:t>
      </w:r>
      <w:r w:rsidR="002B5609" w:rsidRPr="009855E2">
        <w:rPr>
          <w:rFonts w:ascii="Times New Roman" w:hAnsi="Times New Roman" w:cs="Times New Roman"/>
          <w:sz w:val="24"/>
          <w:szCs w:val="24"/>
        </w:rPr>
        <w:t xml:space="preserve"> et al.,2018; Kajero et al., 2020)</w:t>
      </w:r>
      <w:r w:rsidR="002B5609">
        <w:rPr>
          <w:rFonts w:ascii="Times New Roman" w:hAnsi="Times New Roman" w:cs="Times New Roman"/>
          <w:sz w:val="24"/>
          <w:szCs w:val="24"/>
        </w:rPr>
        <w:t>.</w:t>
      </w:r>
      <w:r w:rsidR="0025026E">
        <w:rPr>
          <w:rFonts w:ascii="Times New Roman" w:hAnsi="Times New Roman" w:cs="Times New Roman"/>
          <w:sz w:val="24"/>
          <w:szCs w:val="24"/>
        </w:rPr>
        <w:t xml:space="preserve"> CBD has been shown to </w:t>
      </w:r>
      <w:r w:rsidR="0057719D">
        <w:rPr>
          <w:rFonts w:ascii="Times New Roman" w:hAnsi="Times New Roman" w:cs="Times New Roman"/>
          <w:sz w:val="24"/>
          <w:szCs w:val="24"/>
        </w:rPr>
        <w:t>reduce inflammation and oxidative stress</w:t>
      </w:r>
      <w:r w:rsidR="00C06C13">
        <w:rPr>
          <w:rFonts w:ascii="Times New Roman" w:hAnsi="Times New Roman" w:cs="Times New Roman"/>
          <w:sz w:val="24"/>
          <w:szCs w:val="24"/>
        </w:rPr>
        <w:t xml:space="preserve"> </w:t>
      </w:r>
      <w:r w:rsidR="00376A2D">
        <w:rPr>
          <w:rFonts w:ascii="Times New Roman" w:hAnsi="Times New Roman" w:cs="Times New Roman"/>
          <w:sz w:val="24"/>
          <w:szCs w:val="24"/>
        </w:rPr>
        <w:t>in a mouse model of</w:t>
      </w:r>
      <w:r w:rsidR="003574AB">
        <w:rPr>
          <w:rFonts w:ascii="Times New Roman" w:hAnsi="Times New Roman" w:cs="Times New Roman"/>
          <w:sz w:val="24"/>
          <w:szCs w:val="24"/>
        </w:rPr>
        <w:t xml:space="preserve"> hepatic</w:t>
      </w:r>
      <w:r w:rsidR="00376A2D">
        <w:rPr>
          <w:rFonts w:ascii="Times New Roman" w:hAnsi="Times New Roman" w:cs="Times New Roman"/>
          <w:sz w:val="24"/>
          <w:szCs w:val="24"/>
        </w:rPr>
        <w:t xml:space="preserve"> </w:t>
      </w:r>
      <w:r w:rsidR="00534523">
        <w:rPr>
          <w:rFonts w:ascii="Times New Roman" w:hAnsi="Times New Roman" w:cs="Times New Roman"/>
          <w:sz w:val="24"/>
          <w:szCs w:val="24"/>
        </w:rPr>
        <w:t>ischaemic</w:t>
      </w:r>
      <w:r w:rsidR="003574AB">
        <w:rPr>
          <w:rFonts w:ascii="Times New Roman" w:hAnsi="Times New Roman" w:cs="Times New Roman"/>
          <w:sz w:val="24"/>
          <w:szCs w:val="24"/>
        </w:rPr>
        <w:t xml:space="preserve">/ </w:t>
      </w:r>
      <w:r w:rsidR="00192D08">
        <w:rPr>
          <w:rFonts w:ascii="Times New Roman" w:hAnsi="Times New Roman" w:cs="Times New Roman"/>
          <w:sz w:val="24"/>
          <w:szCs w:val="24"/>
        </w:rPr>
        <w:t>re</w:t>
      </w:r>
      <w:r w:rsidR="003574AB">
        <w:rPr>
          <w:rFonts w:ascii="Times New Roman" w:hAnsi="Times New Roman" w:cs="Times New Roman"/>
          <w:sz w:val="24"/>
          <w:szCs w:val="24"/>
        </w:rPr>
        <w:t>perfusion injury</w:t>
      </w:r>
      <w:r w:rsidR="001A7F52">
        <w:rPr>
          <w:rFonts w:ascii="Times New Roman" w:hAnsi="Times New Roman" w:cs="Times New Roman"/>
          <w:sz w:val="24"/>
          <w:szCs w:val="24"/>
        </w:rPr>
        <w:t xml:space="preserve"> (</w:t>
      </w:r>
      <w:r w:rsidR="001A7F52" w:rsidRPr="00EC098D">
        <w:rPr>
          <w:rFonts w:ascii="Times New Roman" w:hAnsi="Times New Roman" w:cs="Times New Roman"/>
          <w:sz w:val="24"/>
          <w:szCs w:val="24"/>
        </w:rPr>
        <w:t>Mukhopadhyay</w:t>
      </w:r>
      <w:r w:rsidR="001A7F52">
        <w:rPr>
          <w:rFonts w:ascii="Times New Roman" w:hAnsi="Times New Roman" w:cs="Times New Roman"/>
          <w:sz w:val="24"/>
          <w:szCs w:val="24"/>
        </w:rPr>
        <w:t xml:space="preserve"> et al., 2012) </w:t>
      </w:r>
      <w:r w:rsidR="007C59F0">
        <w:rPr>
          <w:rFonts w:ascii="Times New Roman" w:hAnsi="Times New Roman" w:cs="Times New Roman"/>
          <w:sz w:val="24"/>
          <w:szCs w:val="24"/>
        </w:rPr>
        <w:t>but the effect</w:t>
      </w:r>
      <w:r w:rsidR="00F4608F">
        <w:rPr>
          <w:rFonts w:ascii="Times New Roman" w:hAnsi="Times New Roman" w:cs="Times New Roman"/>
          <w:sz w:val="24"/>
          <w:szCs w:val="24"/>
        </w:rPr>
        <w:t>s</w:t>
      </w:r>
      <w:r w:rsidR="007C59F0">
        <w:rPr>
          <w:rFonts w:ascii="Times New Roman" w:hAnsi="Times New Roman" w:cs="Times New Roman"/>
          <w:sz w:val="24"/>
          <w:szCs w:val="24"/>
        </w:rPr>
        <w:t xml:space="preserve"> of CBD on </w:t>
      </w:r>
      <w:r w:rsidR="00CE0D48">
        <w:rPr>
          <w:rFonts w:ascii="Times New Roman" w:hAnsi="Times New Roman" w:cs="Times New Roman"/>
          <w:sz w:val="24"/>
          <w:szCs w:val="24"/>
        </w:rPr>
        <w:t xml:space="preserve">oxidative stress induced by antipsychotics </w:t>
      </w:r>
      <w:r w:rsidR="00CC1CAF">
        <w:rPr>
          <w:rFonts w:ascii="Times New Roman" w:hAnsi="Times New Roman" w:cs="Times New Roman"/>
          <w:sz w:val="24"/>
          <w:szCs w:val="24"/>
        </w:rPr>
        <w:t>in the liver and the kidney have not been studied</w:t>
      </w:r>
      <w:r w:rsidR="0047249B">
        <w:rPr>
          <w:rFonts w:ascii="Times New Roman" w:hAnsi="Times New Roman" w:cs="Times New Roman"/>
          <w:sz w:val="24"/>
          <w:szCs w:val="24"/>
        </w:rPr>
        <w:t>.</w:t>
      </w:r>
      <w:r w:rsidRPr="009855E2">
        <w:rPr>
          <w:rFonts w:ascii="Times New Roman" w:hAnsi="Times New Roman" w:cs="Times New Roman"/>
          <w:sz w:val="24"/>
          <w:szCs w:val="24"/>
        </w:rPr>
        <w:t xml:space="preserve"> </w:t>
      </w:r>
    </w:p>
    <w:p w14:paraId="6C6314E3" w14:textId="3DFED817" w:rsidR="003D6A1F" w:rsidRDefault="00F4608F" w:rsidP="003D6A1F">
      <w:pPr>
        <w:spacing w:line="360" w:lineRule="auto"/>
        <w:rPr>
          <w:rFonts w:ascii="Times New Roman" w:hAnsi="Times New Roman" w:cs="Times New Roman"/>
          <w:sz w:val="24"/>
          <w:szCs w:val="24"/>
        </w:rPr>
      </w:pPr>
      <w:r w:rsidRPr="00F814B9">
        <w:rPr>
          <w:rFonts w:ascii="Times New Roman" w:hAnsi="Times New Roman" w:cs="Times New Roman"/>
          <w:sz w:val="24"/>
          <w:szCs w:val="24"/>
        </w:rPr>
        <w:t xml:space="preserve">Some </w:t>
      </w:r>
      <w:r w:rsidR="002637ED">
        <w:rPr>
          <w:rFonts w:ascii="Times New Roman" w:hAnsi="Times New Roman" w:cs="Times New Roman"/>
          <w:sz w:val="24"/>
          <w:szCs w:val="24"/>
        </w:rPr>
        <w:t xml:space="preserve">researchers have reported </w:t>
      </w:r>
      <w:r w:rsidRPr="00F814B9">
        <w:rPr>
          <w:rFonts w:ascii="Times New Roman" w:hAnsi="Times New Roman" w:cs="Times New Roman"/>
          <w:sz w:val="24"/>
          <w:szCs w:val="24"/>
        </w:rPr>
        <w:t xml:space="preserve">CBD is not free of side effects and </w:t>
      </w:r>
      <w:r w:rsidR="002637ED">
        <w:rPr>
          <w:rFonts w:ascii="Times New Roman" w:hAnsi="Times New Roman" w:cs="Times New Roman"/>
          <w:sz w:val="24"/>
          <w:szCs w:val="24"/>
        </w:rPr>
        <w:t>may</w:t>
      </w:r>
      <w:r w:rsidRPr="00F814B9">
        <w:rPr>
          <w:rFonts w:ascii="Times New Roman" w:hAnsi="Times New Roman" w:cs="Times New Roman"/>
          <w:sz w:val="24"/>
          <w:szCs w:val="24"/>
        </w:rPr>
        <w:t xml:space="preserve"> interact with the enzymes responsible for the metabolism and elimination of </w:t>
      </w:r>
      <w:r w:rsidR="002637ED">
        <w:rPr>
          <w:rFonts w:ascii="Times New Roman" w:hAnsi="Times New Roman" w:cs="Times New Roman"/>
          <w:sz w:val="24"/>
          <w:szCs w:val="24"/>
        </w:rPr>
        <w:t xml:space="preserve">certain </w:t>
      </w:r>
      <w:r w:rsidRPr="00F814B9">
        <w:rPr>
          <w:rFonts w:ascii="Times New Roman" w:hAnsi="Times New Roman" w:cs="Times New Roman"/>
          <w:sz w:val="24"/>
          <w:szCs w:val="24"/>
        </w:rPr>
        <w:t>antipsychotics</w:t>
      </w:r>
      <w:r w:rsidR="009B51EA">
        <w:rPr>
          <w:rFonts w:ascii="Times New Roman" w:hAnsi="Times New Roman" w:cs="Times New Roman"/>
          <w:sz w:val="24"/>
          <w:szCs w:val="24"/>
        </w:rPr>
        <w:t xml:space="preserve"> </w:t>
      </w:r>
      <w:r w:rsidR="009B51EA" w:rsidRPr="00F814B9">
        <w:rPr>
          <w:rFonts w:ascii="Times New Roman" w:hAnsi="Times New Roman" w:cs="Times New Roman"/>
          <w:sz w:val="24"/>
          <w:szCs w:val="24"/>
        </w:rPr>
        <w:t>(Iffland &amp; Grotenhermen 2017; Brown &amp; Winterstein 2019)</w:t>
      </w:r>
      <w:r w:rsidRPr="00F814B9">
        <w:rPr>
          <w:rFonts w:ascii="Times New Roman" w:hAnsi="Times New Roman" w:cs="Times New Roman"/>
          <w:sz w:val="24"/>
          <w:szCs w:val="24"/>
        </w:rPr>
        <w:t>. CBD is metabolized in the liver and the intestine by cytochrome (CYP)2C19</w:t>
      </w:r>
      <w:r w:rsidR="00360B6F">
        <w:rPr>
          <w:rFonts w:ascii="Times New Roman" w:hAnsi="Times New Roman" w:cs="Times New Roman"/>
          <w:sz w:val="24"/>
          <w:szCs w:val="24"/>
        </w:rPr>
        <w:t>,</w:t>
      </w:r>
      <w:r w:rsidRPr="00F814B9">
        <w:rPr>
          <w:rFonts w:ascii="Times New Roman" w:hAnsi="Times New Roman" w:cs="Times New Roman"/>
          <w:sz w:val="24"/>
          <w:szCs w:val="24"/>
        </w:rPr>
        <w:t xml:space="preserve"> CYP3A4, and 5'-diphosphoglucuronosyltransferase </w:t>
      </w:r>
      <w:r w:rsidRPr="00F814B9">
        <w:rPr>
          <w:rFonts w:ascii="Times New Roman" w:hAnsi="Times New Roman" w:cs="Times New Roman"/>
          <w:sz w:val="24"/>
          <w:szCs w:val="24"/>
        </w:rPr>
        <w:lastRenderedPageBreak/>
        <w:t>(UGT) to produce hydroxylated and carboxylated metabolites</w:t>
      </w:r>
      <w:r w:rsidR="00484A64">
        <w:rPr>
          <w:rFonts w:ascii="Times New Roman" w:hAnsi="Times New Roman" w:cs="Times New Roman"/>
          <w:sz w:val="24"/>
          <w:szCs w:val="24"/>
        </w:rPr>
        <w:t>.</w:t>
      </w:r>
      <w:r w:rsidRPr="00F814B9">
        <w:rPr>
          <w:rFonts w:ascii="Times New Roman" w:hAnsi="Times New Roman" w:cs="Times New Roman"/>
          <w:sz w:val="24"/>
          <w:szCs w:val="24"/>
        </w:rPr>
        <w:t xml:space="preserve"> </w:t>
      </w:r>
      <w:r w:rsidR="00484A64">
        <w:rPr>
          <w:rFonts w:ascii="Times New Roman" w:hAnsi="Times New Roman" w:cs="Times New Roman"/>
          <w:sz w:val="24"/>
          <w:szCs w:val="24"/>
        </w:rPr>
        <w:t>CBD</w:t>
      </w:r>
      <w:r w:rsidRPr="00F814B9">
        <w:rPr>
          <w:rFonts w:ascii="Times New Roman" w:hAnsi="Times New Roman" w:cs="Times New Roman"/>
          <w:sz w:val="24"/>
          <w:szCs w:val="24"/>
        </w:rPr>
        <w:t xml:space="preserve"> also inhibits CYP3A</w:t>
      </w:r>
      <w:r>
        <w:rPr>
          <w:rFonts w:ascii="Times New Roman" w:hAnsi="Times New Roman" w:cs="Times New Roman"/>
          <w:sz w:val="24"/>
          <w:szCs w:val="24"/>
        </w:rPr>
        <w:t>4</w:t>
      </w:r>
      <w:r w:rsidRPr="00F814B9">
        <w:rPr>
          <w:rFonts w:ascii="Times New Roman" w:hAnsi="Times New Roman" w:cs="Times New Roman"/>
          <w:sz w:val="24"/>
          <w:szCs w:val="24"/>
        </w:rPr>
        <w:t xml:space="preserve"> and CYP2C</w:t>
      </w:r>
      <w:r>
        <w:rPr>
          <w:rFonts w:ascii="Times New Roman" w:hAnsi="Times New Roman" w:cs="Times New Roman"/>
          <w:sz w:val="24"/>
          <w:szCs w:val="24"/>
        </w:rPr>
        <w:t>19</w:t>
      </w:r>
      <w:r w:rsidRPr="00F814B9">
        <w:rPr>
          <w:rFonts w:ascii="Times New Roman" w:hAnsi="Times New Roman" w:cs="Times New Roman"/>
          <w:sz w:val="24"/>
          <w:szCs w:val="24"/>
        </w:rPr>
        <w:t xml:space="preserve"> microsomal enzymes</w:t>
      </w:r>
      <w:r w:rsidR="00484A64">
        <w:rPr>
          <w:rFonts w:ascii="Times New Roman" w:hAnsi="Times New Roman" w:cs="Times New Roman"/>
          <w:sz w:val="24"/>
          <w:szCs w:val="24"/>
        </w:rPr>
        <w:t xml:space="preserve"> and </w:t>
      </w:r>
      <w:r w:rsidRPr="00F814B9">
        <w:rPr>
          <w:rFonts w:ascii="Times New Roman" w:hAnsi="Times New Roman" w:cs="Times New Roman"/>
          <w:sz w:val="24"/>
          <w:szCs w:val="24"/>
        </w:rPr>
        <w:t xml:space="preserve">these pharmacokinetic actions can affect the interactions of CBD with other medications </w:t>
      </w:r>
      <w:r w:rsidR="00600749" w:rsidRPr="00F814B9">
        <w:rPr>
          <w:rFonts w:ascii="Times New Roman" w:hAnsi="Times New Roman" w:cs="Times New Roman"/>
          <w:sz w:val="24"/>
          <w:szCs w:val="24"/>
        </w:rPr>
        <w:t>(Devinsky et al.,2014; Greenwich Biosciences 2019)</w:t>
      </w:r>
      <w:r w:rsidRPr="00F814B9">
        <w:rPr>
          <w:rFonts w:ascii="Times New Roman" w:hAnsi="Times New Roman" w:cs="Times New Roman"/>
          <w:sz w:val="24"/>
          <w:szCs w:val="24"/>
        </w:rPr>
        <w:t>.</w:t>
      </w:r>
      <w:r w:rsidR="00FC6C06">
        <w:rPr>
          <w:rFonts w:ascii="Times New Roman" w:hAnsi="Times New Roman" w:cs="Times New Roman"/>
          <w:sz w:val="24"/>
          <w:szCs w:val="24"/>
        </w:rPr>
        <w:t xml:space="preserve"> </w:t>
      </w:r>
      <w:r w:rsidR="003D6A1F">
        <w:rPr>
          <w:rFonts w:ascii="Times New Roman" w:hAnsi="Times New Roman" w:cs="Times New Roman"/>
          <w:sz w:val="24"/>
          <w:szCs w:val="24"/>
        </w:rPr>
        <w:t>This is important because</w:t>
      </w:r>
      <w:r w:rsidR="003D6A1F" w:rsidRPr="00F814B9">
        <w:rPr>
          <w:rFonts w:ascii="Times New Roman" w:hAnsi="Times New Roman" w:cs="Times New Roman"/>
          <w:sz w:val="24"/>
          <w:szCs w:val="24"/>
        </w:rPr>
        <w:t xml:space="preserve"> </w:t>
      </w:r>
      <w:r w:rsidR="00484A64">
        <w:rPr>
          <w:rFonts w:ascii="Times New Roman" w:hAnsi="Times New Roman" w:cs="Times New Roman"/>
          <w:sz w:val="24"/>
          <w:szCs w:val="24"/>
        </w:rPr>
        <w:t xml:space="preserve">if </w:t>
      </w:r>
      <w:r w:rsidR="003D6A1F" w:rsidRPr="00F814B9">
        <w:rPr>
          <w:rFonts w:ascii="Times New Roman" w:hAnsi="Times New Roman" w:cs="Times New Roman"/>
          <w:sz w:val="24"/>
          <w:szCs w:val="24"/>
        </w:rPr>
        <w:t xml:space="preserve">CBD is </w:t>
      </w:r>
      <w:r w:rsidR="00484A64">
        <w:rPr>
          <w:rFonts w:ascii="Times New Roman" w:hAnsi="Times New Roman" w:cs="Times New Roman"/>
          <w:sz w:val="24"/>
          <w:szCs w:val="24"/>
        </w:rPr>
        <w:t xml:space="preserve">in future </w:t>
      </w:r>
      <w:r w:rsidR="003D6A1F" w:rsidRPr="00F814B9">
        <w:rPr>
          <w:rFonts w:ascii="Times New Roman" w:hAnsi="Times New Roman" w:cs="Times New Roman"/>
          <w:sz w:val="24"/>
          <w:szCs w:val="24"/>
        </w:rPr>
        <w:t xml:space="preserve">administered with antipsychotics in </w:t>
      </w:r>
      <w:r w:rsidR="00420100" w:rsidRPr="00F814B9">
        <w:rPr>
          <w:rFonts w:ascii="Times New Roman" w:hAnsi="Times New Roman" w:cs="Times New Roman"/>
          <w:sz w:val="24"/>
          <w:szCs w:val="24"/>
        </w:rPr>
        <w:t>real</w:t>
      </w:r>
      <w:r w:rsidR="00420100">
        <w:rPr>
          <w:rFonts w:ascii="Times New Roman" w:hAnsi="Times New Roman" w:cs="Times New Roman"/>
          <w:sz w:val="24"/>
          <w:szCs w:val="24"/>
        </w:rPr>
        <w:t>-world</w:t>
      </w:r>
      <w:r w:rsidR="003D6A1F" w:rsidRPr="00F814B9">
        <w:rPr>
          <w:rFonts w:ascii="Times New Roman" w:hAnsi="Times New Roman" w:cs="Times New Roman"/>
          <w:sz w:val="24"/>
          <w:szCs w:val="24"/>
        </w:rPr>
        <w:t xml:space="preserve"> clinical setting</w:t>
      </w:r>
      <w:r w:rsidR="00484A64">
        <w:rPr>
          <w:rFonts w:ascii="Times New Roman" w:hAnsi="Times New Roman" w:cs="Times New Roman"/>
          <w:sz w:val="24"/>
          <w:szCs w:val="24"/>
        </w:rPr>
        <w:t>s,</w:t>
      </w:r>
      <w:r w:rsidR="003D6A1F" w:rsidRPr="00F814B9">
        <w:rPr>
          <w:rFonts w:ascii="Times New Roman" w:hAnsi="Times New Roman" w:cs="Times New Roman"/>
          <w:sz w:val="24"/>
          <w:szCs w:val="24"/>
        </w:rPr>
        <w:t xml:space="preserve"> its complex pharmacokinetics could affect the plasma concentration of various medications</w:t>
      </w:r>
      <w:r w:rsidR="00286AFA">
        <w:rPr>
          <w:rFonts w:ascii="Times New Roman" w:hAnsi="Times New Roman" w:cs="Times New Roman"/>
          <w:sz w:val="24"/>
          <w:szCs w:val="24"/>
        </w:rPr>
        <w:t xml:space="preserve"> </w:t>
      </w:r>
      <w:r w:rsidR="00286AFA" w:rsidRPr="00F814B9">
        <w:rPr>
          <w:rFonts w:ascii="Times New Roman" w:hAnsi="Times New Roman" w:cs="Times New Roman"/>
          <w:sz w:val="24"/>
          <w:szCs w:val="24"/>
        </w:rPr>
        <w:t>(Samara</w:t>
      </w:r>
      <w:r w:rsidR="00286AFA">
        <w:rPr>
          <w:rFonts w:ascii="Times New Roman" w:hAnsi="Times New Roman" w:cs="Times New Roman"/>
          <w:sz w:val="24"/>
          <w:szCs w:val="24"/>
        </w:rPr>
        <w:t xml:space="preserve"> et al., </w:t>
      </w:r>
      <w:r w:rsidR="00286AFA" w:rsidRPr="00F814B9">
        <w:rPr>
          <w:rFonts w:ascii="Times New Roman" w:hAnsi="Times New Roman" w:cs="Times New Roman"/>
          <w:sz w:val="24"/>
          <w:szCs w:val="24"/>
        </w:rPr>
        <w:t xml:space="preserve">1991) </w:t>
      </w:r>
      <w:r w:rsidR="003D6A1F" w:rsidRPr="00F814B9">
        <w:rPr>
          <w:rFonts w:ascii="Times New Roman" w:hAnsi="Times New Roman" w:cs="Times New Roman"/>
          <w:sz w:val="24"/>
          <w:szCs w:val="24"/>
        </w:rPr>
        <w:t>with consequences for oxidative stress parameters in key organs.  It is therefore pertinent to study the synergistic effects of CBD and antipsychotics on oxidative stress parameters in the liver, and kidney using</w:t>
      </w:r>
      <w:r w:rsidR="00484A64">
        <w:rPr>
          <w:rFonts w:ascii="Times New Roman" w:hAnsi="Times New Roman" w:cs="Times New Roman"/>
          <w:sz w:val="24"/>
          <w:szCs w:val="24"/>
        </w:rPr>
        <w:t xml:space="preserve"> </w:t>
      </w:r>
      <w:r w:rsidR="003D6A1F" w:rsidRPr="00F814B9">
        <w:rPr>
          <w:rFonts w:ascii="Times New Roman" w:hAnsi="Times New Roman" w:cs="Times New Roman"/>
          <w:sz w:val="24"/>
          <w:szCs w:val="24"/>
        </w:rPr>
        <w:t>haloperidol as the prototype antipsychotic. We hypothesized that CBD w</w:t>
      </w:r>
      <w:r w:rsidR="00484A64">
        <w:rPr>
          <w:rFonts w:ascii="Times New Roman" w:hAnsi="Times New Roman" w:cs="Times New Roman"/>
          <w:sz w:val="24"/>
          <w:szCs w:val="24"/>
        </w:rPr>
        <w:t>ould</w:t>
      </w:r>
      <w:r w:rsidR="003D6A1F" w:rsidRPr="00F814B9">
        <w:rPr>
          <w:rFonts w:ascii="Times New Roman" w:hAnsi="Times New Roman" w:cs="Times New Roman"/>
          <w:sz w:val="24"/>
          <w:szCs w:val="24"/>
        </w:rPr>
        <w:t xml:space="preserve"> have </w:t>
      </w:r>
      <w:r w:rsidR="009F5FBC">
        <w:rPr>
          <w:rFonts w:ascii="Times New Roman" w:hAnsi="Times New Roman" w:cs="Times New Roman"/>
          <w:sz w:val="24"/>
          <w:szCs w:val="24"/>
        </w:rPr>
        <w:t xml:space="preserve">a </w:t>
      </w:r>
      <w:r w:rsidR="003D6A1F" w:rsidRPr="00F814B9">
        <w:rPr>
          <w:rFonts w:ascii="Times New Roman" w:hAnsi="Times New Roman" w:cs="Times New Roman"/>
          <w:sz w:val="24"/>
          <w:szCs w:val="24"/>
        </w:rPr>
        <w:t xml:space="preserve">protective effect on the organs by alleviating oxidative stress induced by haloperidol irrespective of the </w:t>
      </w:r>
      <w:r w:rsidR="003D6A1F">
        <w:rPr>
          <w:rFonts w:ascii="Times New Roman" w:hAnsi="Times New Roman" w:cs="Times New Roman"/>
          <w:sz w:val="24"/>
          <w:szCs w:val="24"/>
        </w:rPr>
        <w:t xml:space="preserve">duration </w:t>
      </w:r>
      <w:r w:rsidR="003D6A1F" w:rsidRPr="00F814B9">
        <w:rPr>
          <w:rFonts w:ascii="Times New Roman" w:hAnsi="Times New Roman" w:cs="Times New Roman"/>
          <w:sz w:val="24"/>
          <w:szCs w:val="24"/>
        </w:rPr>
        <w:t xml:space="preserve">of administration. </w:t>
      </w:r>
    </w:p>
    <w:p w14:paraId="64649C33" w14:textId="77777777" w:rsidR="00863BC3" w:rsidRDefault="00863BC3" w:rsidP="006A61D4">
      <w:pPr>
        <w:spacing w:line="360" w:lineRule="auto"/>
        <w:rPr>
          <w:rFonts w:ascii="Times New Roman" w:hAnsi="Times New Roman" w:cs="Times New Roman"/>
          <w:sz w:val="24"/>
          <w:szCs w:val="24"/>
        </w:rPr>
      </w:pPr>
    </w:p>
    <w:p w14:paraId="75BA312F" w14:textId="164B5E12" w:rsidR="00E52C87" w:rsidRPr="006A61D4" w:rsidRDefault="00E52C87" w:rsidP="006A61D4">
      <w:pPr>
        <w:spacing w:line="360" w:lineRule="auto"/>
        <w:rPr>
          <w:rFonts w:ascii="Times New Roman" w:hAnsi="Times New Roman" w:cs="Times New Roman"/>
          <w:b/>
          <w:bCs/>
          <w:sz w:val="24"/>
          <w:szCs w:val="24"/>
        </w:rPr>
      </w:pPr>
      <w:r w:rsidRPr="006A61D4">
        <w:rPr>
          <w:rFonts w:ascii="Times New Roman" w:hAnsi="Times New Roman" w:cs="Times New Roman"/>
          <w:b/>
          <w:bCs/>
          <w:sz w:val="24"/>
          <w:szCs w:val="24"/>
        </w:rPr>
        <w:t>Materials and methods</w:t>
      </w:r>
    </w:p>
    <w:p w14:paraId="404D5F25" w14:textId="6BB8F25E" w:rsidR="00E52C87" w:rsidRPr="006A61D4" w:rsidRDefault="00E52C87" w:rsidP="006A61D4">
      <w:pPr>
        <w:spacing w:line="360" w:lineRule="auto"/>
        <w:rPr>
          <w:rFonts w:ascii="Times New Roman" w:hAnsi="Times New Roman" w:cs="Times New Roman"/>
          <w:b/>
          <w:bCs/>
          <w:i/>
          <w:iCs/>
          <w:sz w:val="24"/>
          <w:szCs w:val="24"/>
        </w:rPr>
      </w:pPr>
      <w:r w:rsidRPr="006A61D4">
        <w:rPr>
          <w:rFonts w:ascii="Times New Roman" w:hAnsi="Times New Roman" w:cs="Times New Roman"/>
          <w:b/>
          <w:bCs/>
          <w:i/>
          <w:iCs/>
          <w:sz w:val="24"/>
          <w:szCs w:val="24"/>
        </w:rPr>
        <w:t>Animals</w:t>
      </w:r>
    </w:p>
    <w:p w14:paraId="6EAB15E4" w14:textId="5D72B3CC" w:rsidR="004866A0" w:rsidRPr="006A61D4" w:rsidRDefault="004866A0" w:rsidP="006A61D4">
      <w:pPr>
        <w:spacing w:line="360" w:lineRule="auto"/>
        <w:rPr>
          <w:rFonts w:ascii="Times New Roman" w:hAnsi="Times New Roman" w:cs="Times New Roman"/>
          <w:sz w:val="24"/>
          <w:szCs w:val="24"/>
          <w:shd w:val="clear" w:color="auto" w:fill="FFFFFF"/>
          <w:lang w:val="en-IE"/>
        </w:rPr>
      </w:pPr>
      <w:r w:rsidRPr="006A61D4">
        <w:rPr>
          <w:rFonts w:ascii="Times New Roman" w:hAnsi="Times New Roman" w:cs="Times New Roman"/>
          <w:sz w:val="24"/>
          <w:szCs w:val="24"/>
          <w:shd w:val="clear" w:color="auto" w:fill="FFFFFF"/>
          <w:lang w:val="en-IE"/>
        </w:rPr>
        <w:t xml:space="preserve">Male adult Wistar rats used in this study were obtained from the </w:t>
      </w:r>
      <w:r w:rsidR="00BC71A2" w:rsidRPr="00BC71A2">
        <w:rPr>
          <w:rFonts w:ascii="Times New Roman" w:hAnsi="Times New Roman" w:cs="Times New Roman"/>
          <w:sz w:val="24"/>
          <w:szCs w:val="24"/>
          <w:shd w:val="clear" w:color="auto" w:fill="FFFFFF"/>
          <w:lang w:val="en-IE"/>
        </w:rPr>
        <w:t>Nigerian Institute of Medical Research (NIMR) colony</w:t>
      </w:r>
      <w:r w:rsidRPr="006A61D4">
        <w:rPr>
          <w:rFonts w:ascii="Times New Roman" w:hAnsi="Times New Roman" w:cs="Times New Roman"/>
          <w:sz w:val="24"/>
          <w:szCs w:val="24"/>
          <w:shd w:val="clear" w:color="auto" w:fill="FFFFFF"/>
          <w:lang w:val="en-IE"/>
        </w:rPr>
        <w:t>, Yaba, Lagos, Nigeria. The animals were kept in clean polypropylene cages in well-ventilated and hygienic compartments, maintained under standard environmental conditions</w:t>
      </w:r>
      <w:r w:rsidR="0052544D">
        <w:rPr>
          <w:rFonts w:ascii="Times New Roman" w:hAnsi="Times New Roman" w:cs="Times New Roman"/>
          <w:sz w:val="24"/>
          <w:szCs w:val="24"/>
          <w:shd w:val="clear" w:color="auto" w:fill="FFFFFF"/>
          <w:lang w:val="en-IE"/>
        </w:rPr>
        <w:t>,</w:t>
      </w:r>
      <w:r w:rsidRPr="006A61D4">
        <w:rPr>
          <w:rFonts w:ascii="Times New Roman" w:hAnsi="Times New Roman" w:cs="Times New Roman"/>
          <w:sz w:val="24"/>
          <w:szCs w:val="24"/>
          <w:shd w:val="clear" w:color="auto" w:fill="FFFFFF"/>
          <w:lang w:val="en-IE"/>
        </w:rPr>
        <w:t xml:space="preserve"> and fed with standard rodent pellets (</w:t>
      </w:r>
      <w:r w:rsidRPr="006A61D4">
        <w:rPr>
          <w:rFonts w:ascii="Times New Roman" w:hAnsi="Times New Roman" w:cs="Times New Roman"/>
          <w:sz w:val="24"/>
          <w:szCs w:val="24"/>
        </w:rPr>
        <w:t>Ladokun Feed Plc., Ibadan, Nigeria)</w:t>
      </w:r>
      <w:r w:rsidRPr="006A61D4">
        <w:rPr>
          <w:rFonts w:ascii="Times New Roman" w:hAnsi="Times New Roman" w:cs="Times New Roman"/>
          <w:sz w:val="24"/>
          <w:szCs w:val="24"/>
          <w:shd w:val="clear" w:color="auto" w:fill="FFFFFF"/>
          <w:lang w:val="en-IE"/>
        </w:rPr>
        <w:t xml:space="preserve"> and water </w:t>
      </w:r>
      <w:r w:rsidRPr="006A61D4">
        <w:rPr>
          <w:rFonts w:ascii="Times New Roman" w:hAnsi="Times New Roman" w:cs="Times New Roman"/>
          <w:i/>
          <w:iCs/>
          <w:sz w:val="24"/>
          <w:szCs w:val="24"/>
          <w:shd w:val="clear" w:color="auto" w:fill="FFFFFF"/>
          <w:lang w:val="en-IE"/>
        </w:rPr>
        <w:t xml:space="preserve">ad libitum. </w:t>
      </w:r>
      <w:r w:rsidRPr="006A61D4">
        <w:rPr>
          <w:rFonts w:ascii="Times New Roman" w:hAnsi="Times New Roman" w:cs="Times New Roman"/>
          <w:sz w:val="24"/>
          <w:szCs w:val="24"/>
          <w:shd w:val="clear" w:color="auto" w:fill="FFFFFF"/>
        </w:rPr>
        <w:t xml:space="preserve">The animals were </w:t>
      </w:r>
      <w:r w:rsidR="00176E53">
        <w:rPr>
          <w:rFonts w:ascii="Times New Roman" w:hAnsi="Times New Roman" w:cs="Times New Roman"/>
          <w:sz w:val="24"/>
          <w:szCs w:val="24"/>
          <w:shd w:val="clear" w:color="auto" w:fill="FFFFFF"/>
        </w:rPr>
        <w:t>acclimatized</w:t>
      </w:r>
      <w:r w:rsidR="00176E53" w:rsidRPr="006A61D4">
        <w:rPr>
          <w:rFonts w:ascii="Times New Roman" w:hAnsi="Times New Roman" w:cs="Times New Roman"/>
          <w:sz w:val="24"/>
          <w:szCs w:val="24"/>
          <w:shd w:val="clear" w:color="auto" w:fill="FFFFFF"/>
        </w:rPr>
        <w:t xml:space="preserve"> </w:t>
      </w:r>
      <w:r w:rsidRPr="006A61D4">
        <w:rPr>
          <w:rFonts w:ascii="Times New Roman" w:hAnsi="Times New Roman" w:cs="Times New Roman"/>
          <w:sz w:val="24"/>
          <w:szCs w:val="24"/>
          <w:shd w:val="clear" w:color="auto" w:fill="FFFFFF"/>
        </w:rPr>
        <w:t>for a period of 2 weeks before experimental procedures were undertaken in accordance with the United States National Institutes of Health Guidelines for Care and Use of Laboratory Animals in Biomedical Research</w:t>
      </w:r>
      <w:r w:rsidR="00A64ECC">
        <w:rPr>
          <w:rFonts w:ascii="Times New Roman" w:hAnsi="Times New Roman" w:cs="Times New Roman"/>
          <w:sz w:val="24"/>
          <w:szCs w:val="24"/>
          <w:shd w:val="clear" w:color="auto" w:fill="FFFFFF"/>
        </w:rPr>
        <w:t xml:space="preserve"> </w:t>
      </w:r>
      <w:r w:rsidR="00A64ECC" w:rsidRPr="006A61D4">
        <w:rPr>
          <w:rFonts w:ascii="Times New Roman" w:hAnsi="Times New Roman" w:cs="Times New Roman"/>
          <w:sz w:val="24"/>
          <w:szCs w:val="24"/>
          <w:shd w:val="clear" w:color="auto" w:fill="FFFFFF"/>
        </w:rPr>
        <w:t>(National Research Council, 2011)</w:t>
      </w:r>
      <w:r w:rsidRPr="006A61D4">
        <w:rPr>
          <w:rFonts w:ascii="Times New Roman" w:hAnsi="Times New Roman" w:cs="Times New Roman"/>
          <w:sz w:val="24"/>
          <w:szCs w:val="24"/>
          <w:shd w:val="clear" w:color="auto" w:fill="FFFFFF"/>
        </w:rPr>
        <w:t>.</w:t>
      </w:r>
      <w:r w:rsidRPr="006A61D4">
        <w:rPr>
          <w:rFonts w:ascii="Times New Roman" w:hAnsi="Times New Roman" w:cs="Times New Roman"/>
          <w:sz w:val="24"/>
          <w:szCs w:val="24"/>
          <w:shd w:val="clear" w:color="auto" w:fill="FFFFFF"/>
          <w:lang w:val="en-IE"/>
        </w:rPr>
        <w:t xml:space="preserve"> The study i</w:t>
      </w:r>
      <w:r w:rsidR="00865526" w:rsidRPr="006A61D4">
        <w:rPr>
          <w:rFonts w:ascii="Times New Roman" w:hAnsi="Times New Roman" w:cs="Times New Roman"/>
          <w:sz w:val="24"/>
          <w:szCs w:val="24"/>
          <w:shd w:val="clear" w:color="auto" w:fill="FFFFFF"/>
          <w:lang w:val="en-IE"/>
        </w:rPr>
        <w:t xml:space="preserve">s a </w:t>
      </w:r>
      <w:r w:rsidRPr="006A61D4">
        <w:rPr>
          <w:rFonts w:ascii="Times New Roman" w:hAnsi="Times New Roman" w:cs="Times New Roman"/>
          <w:sz w:val="24"/>
          <w:szCs w:val="24"/>
          <w:shd w:val="clear" w:color="auto" w:fill="FFFFFF"/>
          <w:lang w:val="en-IE"/>
        </w:rPr>
        <w:t xml:space="preserve">component of a larger study approved by the Institutional </w:t>
      </w:r>
      <w:r w:rsidRPr="006A61D4">
        <w:rPr>
          <w:rFonts w:ascii="Times New Roman" w:hAnsi="Times New Roman" w:cs="Times New Roman"/>
          <w:sz w:val="24"/>
          <w:szCs w:val="24"/>
          <w:shd w:val="clear" w:color="auto" w:fill="FFFFFF"/>
        </w:rPr>
        <w:t>Review Board (IRB) of NIMR, Yaba, Lagos, Nigeria (IRB/16/329) and Stellenbosch University’s Health Research Ethics Committee: Animal Care and Use (SU-ACUD16-00137).</w:t>
      </w:r>
    </w:p>
    <w:p w14:paraId="6AC922AB" w14:textId="77777777" w:rsidR="006A34BE" w:rsidRPr="006A61D4" w:rsidRDefault="006A34BE" w:rsidP="006A61D4">
      <w:pPr>
        <w:spacing w:line="360" w:lineRule="auto"/>
        <w:jc w:val="both"/>
        <w:rPr>
          <w:rFonts w:ascii="Times New Roman" w:hAnsi="Times New Roman" w:cs="Times New Roman"/>
          <w:color w:val="3E3D40"/>
          <w:sz w:val="24"/>
          <w:szCs w:val="24"/>
          <w:shd w:val="clear" w:color="auto" w:fill="FFFFFF"/>
          <w:lang w:val="en-IE"/>
        </w:rPr>
      </w:pPr>
      <w:r w:rsidRPr="006A61D4">
        <w:rPr>
          <w:rFonts w:ascii="Times New Roman" w:hAnsi="Times New Roman" w:cs="Times New Roman"/>
          <w:b/>
          <w:bCs/>
          <w:i/>
          <w:iCs/>
          <w:color w:val="3E3D40"/>
          <w:sz w:val="24"/>
          <w:szCs w:val="24"/>
          <w:shd w:val="clear" w:color="auto" w:fill="FFFFFF"/>
          <w:lang w:val="en-IE"/>
        </w:rPr>
        <w:t>Drugs</w:t>
      </w:r>
    </w:p>
    <w:p w14:paraId="4143EF02" w14:textId="7418BA1A" w:rsidR="006A34BE" w:rsidRPr="006A61D4" w:rsidRDefault="006A34BE" w:rsidP="006A61D4">
      <w:pPr>
        <w:spacing w:line="360" w:lineRule="auto"/>
        <w:rPr>
          <w:rFonts w:ascii="Times New Roman" w:hAnsi="Times New Roman" w:cs="Times New Roman"/>
          <w:sz w:val="24"/>
          <w:szCs w:val="24"/>
          <w:shd w:val="clear" w:color="auto" w:fill="FFFFFF"/>
          <w:lang w:val="en-IE"/>
        </w:rPr>
      </w:pPr>
      <w:r w:rsidRPr="006A61D4">
        <w:rPr>
          <w:rFonts w:ascii="Times New Roman" w:hAnsi="Times New Roman" w:cs="Times New Roman"/>
          <w:sz w:val="24"/>
          <w:szCs w:val="24"/>
          <w:shd w:val="clear" w:color="auto" w:fill="FFFFFF"/>
        </w:rPr>
        <w:t xml:space="preserve">Cannabidiol [(-)-Cannabidiol, GMP (Cannabidiolum); CBD] (VAKOS X, a.s., Permova 28a, Praha, Czech Republic) was supplied in fine granule form with the amount administered weekly calculated and dissolved in 70% ethanol, as recommended by the </w:t>
      </w:r>
      <w:r w:rsidR="007D249C" w:rsidRPr="006A61D4">
        <w:rPr>
          <w:rFonts w:ascii="Times New Roman" w:hAnsi="Times New Roman" w:cs="Times New Roman"/>
          <w:sz w:val="24"/>
          <w:szCs w:val="24"/>
          <w:shd w:val="clear" w:color="auto" w:fill="FFFFFF"/>
        </w:rPr>
        <w:t>manufacturer</w:t>
      </w:r>
      <w:r w:rsidRPr="006A61D4">
        <w:rPr>
          <w:rFonts w:ascii="Times New Roman" w:hAnsi="Times New Roman" w:cs="Times New Roman"/>
          <w:sz w:val="24"/>
          <w:szCs w:val="24"/>
          <w:shd w:val="clear" w:color="auto" w:fill="FFFFFF"/>
        </w:rPr>
        <w:t xml:space="preserve"> and diluted with distilled water. Cannabidiol was administered orally. Haloperidol tablets </w:t>
      </w:r>
      <w:r w:rsidRPr="006A61D4">
        <w:rPr>
          <w:rFonts w:ascii="Times New Roman" w:hAnsi="Times New Roman" w:cs="Times New Roman"/>
          <w:sz w:val="24"/>
          <w:szCs w:val="24"/>
          <w:shd w:val="clear" w:color="auto" w:fill="FFFFFF"/>
        </w:rPr>
        <w:lastRenderedPageBreak/>
        <w:t>(</w:t>
      </w:r>
      <w:r w:rsidR="008D2D45">
        <w:rPr>
          <w:rFonts w:ascii="Times New Roman" w:hAnsi="Times New Roman" w:cs="Times New Roman"/>
          <w:sz w:val="24"/>
          <w:szCs w:val="24"/>
          <w:shd w:val="clear" w:color="auto" w:fill="FFFFFF"/>
        </w:rPr>
        <w:t>Janssen</w:t>
      </w:r>
      <w:r w:rsidR="008D2D45" w:rsidRPr="006A61D4">
        <w:rPr>
          <w:rFonts w:ascii="Times New Roman" w:hAnsi="Times New Roman" w:cs="Times New Roman"/>
          <w:sz w:val="24"/>
          <w:szCs w:val="24"/>
          <w:shd w:val="clear" w:color="auto" w:fill="FFFFFF"/>
        </w:rPr>
        <w:t xml:space="preserve"> </w:t>
      </w:r>
      <w:r w:rsidRPr="006A61D4">
        <w:rPr>
          <w:rFonts w:ascii="Times New Roman" w:hAnsi="Times New Roman" w:cs="Times New Roman"/>
          <w:sz w:val="24"/>
          <w:szCs w:val="24"/>
          <w:shd w:val="clear" w:color="auto" w:fill="FFFFFF"/>
        </w:rPr>
        <w:t>Pharmaceuticals, Beerse, Belgium) were dissolved in 0.5% acetic acid and distilled water and administered orally</w:t>
      </w:r>
      <w:r w:rsidRPr="006A61D4">
        <w:rPr>
          <w:rFonts w:ascii="Times New Roman" w:hAnsi="Times New Roman" w:cs="Times New Roman"/>
          <w:sz w:val="24"/>
          <w:szCs w:val="24"/>
          <w:shd w:val="clear" w:color="auto" w:fill="FFFFFF"/>
          <w:lang w:val="en-IE"/>
        </w:rPr>
        <w:t xml:space="preserve">. </w:t>
      </w:r>
      <w:r w:rsidR="00176E53">
        <w:rPr>
          <w:rFonts w:ascii="Times New Roman" w:hAnsi="Times New Roman" w:cs="Times New Roman"/>
          <w:sz w:val="24"/>
          <w:szCs w:val="24"/>
          <w:shd w:val="clear" w:color="auto" w:fill="FFFFFF"/>
          <w:lang w:val="en-IE"/>
        </w:rPr>
        <w:t>Rapid-acting</w:t>
      </w:r>
      <w:r w:rsidRPr="006A61D4">
        <w:rPr>
          <w:rFonts w:ascii="Times New Roman" w:hAnsi="Times New Roman" w:cs="Times New Roman"/>
          <w:sz w:val="24"/>
          <w:szCs w:val="24"/>
          <w:shd w:val="clear" w:color="auto" w:fill="FFFFFF"/>
          <w:lang w:val="en-IE"/>
        </w:rPr>
        <w:t xml:space="preserve"> parenteral haloperidol 5 mg/ml </w:t>
      </w:r>
      <w:r w:rsidR="000A0442" w:rsidRPr="006A61D4">
        <w:rPr>
          <w:rFonts w:ascii="Times New Roman" w:hAnsi="Times New Roman" w:cs="Times New Roman"/>
          <w:sz w:val="24"/>
          <w:szCs w:val="24"/>
          <w:shd w:val="clear" w:color="auto" w:fill="FFFFFF"/>
          <w:lang w:val="en-IE"/>
        </w:rPr>
        <w:t>and</w:t>
      </w:r>
      <w:r w:rsidR="000A0442">
        <w:rPr>
          <w:rFonts w:ascii="Times New Roman" w:hAnsi="Times New Roman" w:cs="Times New Roman"/>
          <w:sz w:val="24"/>
          <w:szCs w:val="24"/>
          <w:shd w:val="clear" w:color="auto" w:fill="FFFFFF"/>
          <w:lang w:val="en-IE"/>
        </w:rPr>
        <w:t xml:space="preserve"> </w:t>
      </w:r>
      <w:r w:rsidR="00B22619">
        <w:rPr>
          <w:rFonts w:ascii="Times New Roman" w:hAnsi="Times New Roman" w:cs="Times New Roman"/>
          <w:sz w:val="24"/>
          <w:szCs w:val="24"/>
          <w:shd w:val="clear" w:color="auto" w:fill="FFFFFF"/>
          <w:lang w:val="en-IE"/>
        </w:rPr>
        <w:t>slow-releasing</w:t>
      </w:r>
      <w:r w:rsidRPr="006A61D4">
        <w:rPr>
          <w:rFonts w:ascii="Times New Roman" w:hAnsi="Times New Roman" w:cs="Times New Roman"/>
          <w:sz w:val="24"/>
          <w:szCs w:val="24"/>
          <w:shd w:val="clear" w:color="auto" w:fill="FFFFFF"/>
          <w:lang w:val="en-IE"/>
        </w:rPr>
        <w:t xml:space="preserve"> parenteral haloperidol 50 mg/ml </w:t>
      </w:r>
      <w:r w:rsidRPr="006A61D4">
        <w:rPr>
          <w:rFonts w:ascii="Times New Roman" w:hAnsi="Times New Roman" w:cs="Times New Roman"/>
          <w:sz w:val="24"/>
          <w:szCs w:val="24"/>
          <w:shd w:val="clear" w:color="auto" w:fill="FFFFFF"/>
        </w:rPr>
        <w:t>(</w:t>
      </w:r>
      <w:r w:rsidR="00904FC1">
        <w:rPr>
          <w:rFonts w:ascii="Times New Roman" w:hAnsi="Times New Roman" w:cs="Times New Roman"/>
          <w:sz w:val="24"/>
          <w:szCs w:val="24"/>
          <w:shd w:val="clear" w:color="auto" w:fill="FFFFFF"/>
        </w:rPr>
        <w:t>Janssen</w:t>
      </w:r>
      <w:r w:rsidR="00904FC1" w:rsidRPr="006A61D4">
        <w:rPr>
          <w:rFonts w:ascii="Times New Roman" w:hAnsi="Times New Roman" w:cs="Times New Roman"/>
          <w:sz w:val="24"/>
          <w:szCs w:val="24"/>
          <w:shd w:val="clear" w:color="auto" w:fill="FFFFFF"/>
        </w:rPr>
        <w:t xml:space="preserve"> </w:t>
      </w:r>
      <w:r w:rsidRPr="006A61D4">
        <w:rPr>
          <w:rFonts w:ascii="Times New Roman" w:hAnsi="Times New Roman" w:cs="Times New Roman"/>
          <w:sz w:val="24"/>
          <w:szCs w:val="24"/>
          <w:shd w:val="clear" w:color="auto" w:fill="FFFFFF"/>
        </w:rPr>
        <w:t xml:space="preserve">Pharmaceuticals, Beerse, Belgium) </w:t>
      </w:r>
      <w:r w:rsidRPr="006A61D4">
        <w:rPr>
          <w:rFonts w:ascii="Times New Roman" w:hAnsi="Times New Roman" w:cs="Times New Roman"/>
          <w:sz w:val="24"/>
          <w:szCs w:val="24"/>
          <w:shd w:val="clear" w:color="auto" w:fill="FFFFFF"/>
          <w:lang w:val="en-IE"/>
        </w:rPr>
        <w:t>were also used.</w:t>
      </w:r>
    </w:p>
    <w:p w14:paraId="67D21D7F" w14:textId="77777777" w:rsidR="00675B4D" w:rsidRPr="00F814B9" w:rsidRDefault="00675B4D" w:rsidP="005B24A8">
      <w:pPr>
        <w:spacing w:line="360" w:lineRule="auto"/>
        <w:jc w:val="both"/>
        <w:rPr>
          <w:rFonts w:ascii="Times New Roman" w:hAnsi="Times New Roman" w:cs="Times New Roman"/>
          <w:b/>
          <w:bCs/>
          <w:i/>
          <w:iCs/>
          <w:color w:val="3E3D40"/>
          <w:sz w:val="24"/>
          <w:szCs w:val="24"/>
          <w:shd w:val="clear" w:color="auto" w:fill="FFFFFF"/>
          <w:lang w:val="en-IE"/>
        </w:rPr>
      </w:pPr>
      <w:r w:rsidRPr="00F814B9">
        <w:rPr>
          <w:rFonts w:ascii="Times New Roman" w:hAnsi="Times New Roman" w:cs="Times New Roman"/>
          <w:b/>
          <w:bCs/>
          <w:i/>
          <w:iCs/>
          <w:color w:val="3E3D40"/>
          <w:sz w:val="24"/>
          <w:szCs w:val="24"/>
          <w:shd w:val="clear" w:color="auto" w:fill="FFFFFF"/>
        </w:rPr>
        <w:t>Experimental design</w:t>
      </w:r>
      <w:r w:rsidRPr="00F814B9">
        <w:rPr>
          <w:rFonts w:ascii="Times New Roman" w:hAnsi="Times New Roman" w:cs="Times New Roman"/>
          <w:b/>
          <w:bCs/>
          <w:i/>
          <w:iCs/>
          <w:color w:val="3E3D40"/>
          <w:sz w:val="24"/>
          <w:szCs w:val="24"/>
          <w:shd w:val="clear" w:color="auto" w:fill="FFFFFF"/>
          <w:lang w:val="en-IE"/>
        </w:rPr>
        <w:t xml:space="preserve"> </w:t>
      </w:r>
    </w:p>
    <w:p w14:paraId="0C7B4914" w14:textId="15E00615" w:rsidR="00020C61" w:rsidRPr="00271ACF" w:rsidRDefault="00155FC8" w:rsidP="00020C61">
      <w:pPr>
        <w:spacing w:after="200" w:line="360" w:lineRule="auto"/>
        <w:jc w:val="both"/>
        <w:rPr>
          <w:rFonts w:ascii="Times New Roman" w:eastAsiaTheme="minorEastAsia" w:hAnsi="Times New Roman" w:cs="Times New Roman"/>
          <w:color w:val="000000" w:themeColor="text1"/>
          <w:sz w:val="24"/>
          <w:szCs w:val="24"/>
          <w:shd w:val="clear" w:color="auto" w:fill="FFFFFF"/>
          <w:lang w:val="en-IE"/>
        </w:rPr>
      </w:pPr>
      <w:bookmarkStart w:id="1" w:name="_Hlk94985083"/>
      <w:r w:rsidRPr="00155FC8">
        <w:rPr>
          <w:rFonts w:ascii="Times New Roman" w:eastAsiaTheme="minorEastAsia" w:hAnsi="Times New Roman" w:cs="Times New Roman"/>
          <w:color w:val="000000" w:themeColor="text1"/>
          <w:sz w:val="24"/>
          <w:szCs w:val="24"/>
          <w:shd w:val="clear" w:color="auto" w:fill="FFFFFF"/>
          <w:lang w:val="en-IE"/>
        </w:rPr>
        <w:t xml:space="preserve">There were six experimental groups (n=53): </w:t>
      </w:r>
      <w:r w:rsidRPr="00155FC8">
        <w:rPr>
          <w:rFonts w:ascii="Times New Roman" w:eastAsiaTheme="minorEastAsia" w:hAnsi="Times New Roman" w:cs="Times New Roman"/>
          <w:color w:val="3E3D40"/>
          <w:sz w:val="24"/>
          <w:szCs w:val="24"/>
          <w:shd w:val="clear" w:color="auto" w:fill="FFFFFF"/>
          <w:lang w:val="en-IE"/>
        </w:rPr>
        <w:t>sub-chronic haloperidol administration (SC-HAL)(n=9); subchronic haloperidol before CBD administration (SC-HAL-CBD)(n=10); cannabidiol only (CBD)(n=9); chronic haloperidol administration (CH-HAL)(n=8); chronic haloperidol before CBD administration (CH-HAL-CBD)(n=7)</w:t>
      </w:r>
      <w:r w:rsidR="007B762C">
        <w:rPr>
          <w:rFonts w:ascii="Times New Roman" w:eastAsiaTheme="minorEastAsia" w:hAnsi="Times New Roman" w:cs="Times New Roman"/>
          <w:color w:val="3E3D40"/>
          <w:sz w:val="24"/>
          <w:szCs w:val="24"/>
          <w:shd w:val="clear" w:color="auto" w:fill="FFFFFF"/>
          <w:lang w:val="en-IE"/>
        </w:rPr>
        <w:t>;</w:t>
      </w:r>
      <w:r w:rsidRPr="00155FC8">
        <w:rPr>
          <w:rFonts w:ascii="Times New Roman" w:eastAsiaTheme="minorEastAsia" w:hAnsi="Times New Roman" w:cs="Times New Roman"/>
          <w:color w:val="3E3D40"/>
          <w:sz w:val="24"/>
          <w:szCs w:val="24"/>
          <w:shd w:val="clear" w:color="auto" w:fill="FFFFFF"/>
          <w:lang w:val="en-IE"/>
        </w:rPr>
        <w:t xml:space="preserve"> and </w:t>
      </w:r>
      <w:r w:rsidR="007B762C">
        <w:rPr>
          <w:rFonts w:ascii="Times New Roman" w:eastAsiaTheme="minorEastAsia" w:hAnsi="Times New Roman" w:cs="Times New Roman"/>
          <w:color w:val="3E3D40"/>
          <w:sz w:val="24"/>
          <w:szCs w:val="24"/>
          <w:shd w:val="clear" w:color="auto" w:fill="FFFFFF"/>
          <w:lang w:val="en-IE"/>
        </w:rPr>
        <w:t>a</w:t>
      </w:r>
      <w:r w:rsidRPr="00155FC8">
        <w:rPr>
          <w:rFonts w:ascii="Times New Roman" w:eastAsiaTheme="minorEastAsia" w:hAnsi="Times New Roman" w:cs="Times New Roman"/>
          <w:color w:val="3E3D40"/>
          <w:sz w:val="24"/>
          <w:szCs w:val="24"/>
          <w:shd w:val="clear" w:color="auto" w:fill="FFFFFF"/>
          <w:lang w:val="en-IE"/>
        </w:rPr>
        <w:t xml:space="preserve"> control group (n=10).</w:t>
      </w:r>
      <w:r w:rsidR="00020C61">
        <w:rPr>
          <w:rFonts w:ascii="Times New Roman" w:eastAsiaTheme="minorEastAsia" w:hAnsi="Times New Roman" w:cs="Times New Roman"/>
          <w:color w:val="3E3D40"/>
          <w:sz w:val="24"/>
          <w:szCs w:val="24"/>
          <w:shd w:val="clear" w:color="auto" w:fill="FFFFFF"/>
          <w:lang w:val="en-IE"/>
        </w:rPr>
        <w:t xml:space="preserve"> </w:t>
      </w:r>
      <w:r w:rsidR="00020C61" w:rsidRPr="00271ACF">
        <w:rPr>
          <w:rFonts w:ascii="Times New Roman" w:eastAsiaTheme="minorEastAsia" w:hAnsi="Times New Roman" w:cs="Times New Roman"/>
          <w:color w:val="000000" w:themeColor="text1"/>
          <w:sz w:val="24"/>
          <w:szCs w:val="24"/>
          <w:shd w:val="clear" w:color="auto" w:fill="FFFFFF"/>
        </w:rPr>
        <w:t xml:space="preserve">Effective doses of CBD in </w:t>
      </w:r>
      <w:r w:rsidR="002C553B">
        <w:rPr>
          <w:rFonts w:ascii="Times New Roman" w:eastAsiaTheme="minorEastAsia" w:hAnsi="Times New Roman" w:cs="Times New Roman"/>
          <w:color w:val="000000" w:themeColor="text1"/>
          <w:sz w:val="24"/>
          <w:szCs w:val="24"/>
          <w:shd w:val="clear" w:color="auto" w:fill="FFFFFF"/>
        </w:rPr>
        <w:t>rats’</w:t>
      </w:r>
      <w:r w:rsidR="00773749" w:rsidRPr="00271ACF">
        <w:rPr>
          <w:rFonts w:ascii="Times New Roman" w:eastAsiaTheme="minorEastAsia" w:hAnsi="Times New Roman" w:cs="Times New Roman"/>
          <w:color w:val="000000" w:themeColor="text1"/>
          <w:sz w:val="24"/>
          <w:szCs w:val="24"/>
          <w:shd w:val="clear" w:color="auto" w:fill="FFFFFF"/>
        </w:rPr>
        <w:t xml:space="preserve"> </w:t>
      </w:r>
      <w:r w:rsidR="00020C61" w:rsidRPr="00271ACF">
        <w:rPr>
          <w:rFonts w:ascii="Times New Roman" w:eastAsiaTheme="minorEastAsia" w:hAnsi="Times New Roman" w:cs="Times New Roman"/>
          <w:color w:val="000000" w:themeColor="text1"/>
          <w:sz w:val="24"/>
          <w:szCs w:val="24"/>
          <w:shd w:val="clear" w:color="auto" w:fill="FFFFFF"/>
        </w:rPr>
        <w:t>range between 2.5-10 mg/kg</w:t>
      </w:r>
      <w:r w:rsidR="00566AE7">
        <w:rPr>
          <w:rFonts w:ascii="Times New Roman" w:eastAsiaTheme="minorEastAsia" w:hAnsi="Times New Roman" w:cs="Times New Roman"/>
          <w:color w:val="000000" w:themeColor="text1"/>
          <w:sz w:val="24"/>
          <w:szCs w:val="24"/>
          <w:shd w:val="clear" w:color="auto" w:fill="FFFFFF"/>
        </w:rPr>
        <w:t xml:space="preserve"> </w:t>
      </w:r>
      <w:r w:rsidR="00566AE7" w:rsidRPr="00271ACF">
        <w:rPr>
          <w:rFonts w:ascii="Times New Roman" w:eastAsiaTheme="minorEastAsia" w:hAnsi="Times New Roman" w:cs="Times New Roman"/>
          <w:color w:val="000000" w:themeColor="text1"/>
          <w:sz w:val="24"/>
          <w:szCs w:val="24"/>
          <w:shd w:val="clear" w:color="auto" w:fill="FFFFFF"/>
        </w:rPr>
        <w:t>(Guimaraes et al., 1990).</w:t>
      </w:r>
      <w:r w:rsidR="00020C61" w:rsidRPr="00271ACF">
        <w:rPr>
          <w:rFonts w:ascii="Times New Roman" w:eastAsiaTheme="minorEastAsia" w:hAnsi="Times New Roman" w:cs="Times New Roman"/>
          <w:color w:val="000000" w:themeColor="text1"/>
          <w:sz w:val="24"/>
          <w:szCs w:val="24"/>
          <w:shd w:val="clear" w:color="auto" w:fill="FFFFFF"/>
          <w:lang w:val="en-IE"/>
        </w:rPr>
        <w:t xml:space="preserve"> </w:t>
      </w:r>
    </w:p>
    <w:p w14:paraId="1686EB33" w14:textId="5F39C485" w:rsidR="00155FC8" w:rsidRPr="00465062" w:rsidRDefault="00155FC8" w:rsidP="00155FC8">
      <w:pPr>
        <w:spacing w:after="200" w:line="360" w:lineRule="auto"/>
        <w:jc w:val="both"/>
        <w:rPr>
          <w:rFonts w:ascii="Times New Roman" w:eastAsiaTheme="minorEastAsia" w:hAnsi="Times New Roman" w:cs="Times New Roman"/>
          <w:color w:val="3E3D40"/>
          <w:sz w:val="24"/>
          <w:szCs w:val="24"/>
          <w:shd w:val="clear" w:color="auto" w:fill="FFFFFF"/>
          <w:lang w:val="en-IE"/>
        </w:rPr>
      </w:pPr>
      <w:r w:rsidRPr="00155FC8">
        <w:rPr>
          <w:rFonts w:ascii="Times New Roman" w:eastAsiaTheme="minorEastAsia" w:hAnsi="Times New Roman" w:cs="Times New Roman"/>
          <w:color w:val="3E3D40"/>
          <w:sz w:val="24"/>
          <w:szCs w:val="24"/>
          <w:shd w:val="clear" w:color="auto" w:fill="FFFFFF"/>
          <w:lang w:val="en-IE"/>
        </w:rPr>
        <w:t xml:space="preserve"> </w:t>
      </w:r>
      <w:bookmarkStart w:id="2" w:name="_Hlk94985176"/>
      <w:bookmarkEnd w:id="1"/>
      <w:r w:rsidRPr="00155FC8">
        <w:rPr>
          <w:rFonts w:ascii="Times New Roman" w:eastAsiaTheme="minorEastAsia" w:hAnsi="Times New Roman" w:cs="Times New Roman"/>
          <w:color w:val="000000" w:themeColor="text1"/>
          <w:sz w:val="24"/>
          <w:szCs w:val="24"/>
          <w:shd w:val="clear" w:color="auto" w:fill="FFFFFF"/>
          <w:lang w:val="en-IE"/>
        </w:rPr>
        <w:t>The administration of pharmacological agents was as follows: SC-HAL (haloperidol at 5 mg/kg IP),</w:t>
      </w:r>
      <w:r w:rsidRPr="00155FC8">
        <w:rPr>
          <w:rFonts w:ascii="Times New Roman" w:eastAsiaTheme="minorEastAsia" w:hAnsi="Times New Roman" w:cs="Times New Roman"/>
          <w:color w:val="000000" w:themeColor="text1"/>
          <w:sz w:val="24"/>
          <w:szCs w:val="24"/>
        </w:rPr>
        <w:t xml:space="preserve"> </w:t>
      </w:r>
      <w:bookmarkStart w:id="3" w:name="_Hlk112159149"/>
      <w:r w:rsidRPr="00155FC8">
        <w:rPr>
          <w:rFonts w:ascii="Times New Roman" w:eastAsiaTheme="minorEastAsia" w:hAnsi="Times New Roman" w:cs="Times New Roman"/>
          <w:color w:val="000000" w:themeColor="text1"/>
          <w:sz w:val="24"/>
          <w:szCs w:val="24"/>
          <w:shd w:val="clear" w:color="auto" w:fill="FFFFFF"/>
          <w:lang w:val="en-IE"/>
        </w:rPr>
        <w:t>SC-HAL-CBD</w:t>
      </w:r>
      <w:bookmarkEnd w:id="3"/>
      <w:r w:rsidRPr="00155FC8">
        <w:rPr>
          <w:rFonts w:ascii="Times New Roman" w:eastAsiaTheme="minorEastAsia" w:hAnsi="Times New Roman" w:cs="Times New Roman"/>
          <w:color w:val="000000" w:themeColor="text1"/>
          <w:sz w:val="24"/>
          <w:szCs w:val="24"/>
          <w:shd w:val="clear" w:color="auto" w:fill="FFFFFF"/>
          <w:lang w:val="en-IE"/>
        </w:rPr>
        <w:t xml:space="preserve"> (haloperidol 5 mg/kg IP before administration of CBD at 5 mg/kg p.o.), CBD (CBD at 5 mg/kg p.o.), control  (2ml distilled water p.o.), CH-HAL   (Haloperidol decanoate at 50 mg/kg IM), CH-HAL-CBD (haloperidol decanoate at 50 mg/kg IM before administration of CBD at 5 mg/kg p.o.) (Table 1).</w:t>
      </w:r>
      <w:r w:rsidR="00340516">
        <w:rPr>
          <w:rFonts w:ascii="Times New Roman" w:eastAsiaTheme="minorEastAsia" w:hAnsi="Times New Roman" w:cs="Times New Roman"/>
          <w:color w:val="000000" w:themeColor="text1"/>
          <w:sz w:val="24"/>
          <w:szCs w:val="24"/>
          <w:shd w:val="clear" w:color="auto" w:fill="FFFFFF"/>
          <w:lang w:val="en-IE"/>
        </w:rPr>
        <w:t xml:space="preserve"> </w:t>
      </w:r>
      <w:r w:rsidRPr="00155FC8">
        <w:rPr>
          <w:rFonts w:ascii="Times New Roman" w:eastAsiaTheme="minorEastAsia" w:hAnsi="Times New Roman" w:cs="Times New Roman"/>
          <w:color w:val="000000" w:themeColor="text1"/>
          <w:sz w:val="24"/>
          <w:szCs w:val="24"/>
          <w:shd w:val="clear" w:color="auto" w:fill="FFFFFF"/>
          <w:lang w:val="en-IE"/>
        </w:rPr>
        <w:t xml:space="preserve"> </w:t>
      </w:r>
      <w:bookmarkEnd w:id="2"/>
    </w:p>
    <w:p w14:paraId="27070793" w14:textId="0EA7CBFF" w:rsidR="00271ACF" w:rsidRPr="00271ACF" w:rsidRDefault="00271ACF" w:rsidP="00271ACF">
      <w:pPr>
        <w:spacing w:after="200" w:line="360" w:lineRule="auto"/>
        <w:jc w:val="both"/>
        <w:rPr>
          <w:rFonts w:ascii="Times New Roman" w:eastAsiaTheme="minorEastAsia" w:hAnsi="Times New Roman" w:cs="Times New Roman"/>
          <w:color w:val="000000" w:themeColor="text1"/>
          <w:sz w:val="24"/>
          <w:szCs w:val="24"/>
          <w:shd w:val="clear" w:color="auto" w:fill="FFFFFF"/>
          <w:lang w:val="en-IE"/>
        </w:rPr>
      </w:pPr>
      <w:r w:rsidRPr="00271ACF">
        <w:rPr>
          <w:rFonts w:ascii="Times New Roman" w:eastAsiaTheme="minorEastAsia" w:hAnsi="Times New Roman" w:cs="Times New Roman"/>
          <w:color w:val="000000" w:themeColor="text1"/>
          <w:sz w:val="24"/>
          <w:szCs w:val="24"/>
          <w:shd w:val="clear" w:color="auto" w:fill="FFFFFF"/>
          <w:lang w:val="en-IE"/>
        </w:rPr>
        <w:t>For the SC-HAL, CBD</w:t>
      </w:r>
      <w:r w:rsidR="00773749">
        <w:rPr>
          <w:rFonts w:ascii="Times New Roman" w:eastAsiaTheme="minorEastAsia" w:hAnsi="Times New Roman" w:cs="Times New Roman"/>
          <w:color w:val="000000" w:themeColor="text1"/>
          <w:sz w:val="24"/>
          <w:szCs w:val="24"/>
          <w:shd w:val="clear" w:color="auto" w:fill="FFFFFF"/>
          <w:lang w:val="en-IE"/>
        </w:rPr>
        <w:t>,</w:t>
      </w:r>
      <w:r w:rsidRPr="00271ACF">
        <w:rPr>
          <w:rFonts w:ascii="Times New Roman" w:eastAsiaTheme="minorEastAsia" w:hAnsi="Times New Roman" w:cs="Times New Roman"/>
          <w:color w:val="000000" w:themeColor="text1"/>
          <w:sz w:val="24"/>
          <w:szCs w:val="24"/>
          <w:shd w:val="clear" w:color="auto" w:fill="FFFFFF"/>
          <w:lang w:val="en-IE"/>
        </w:rPr>
        <w:t xml:space="preserve"> and control groups, the agents were administered once daily for 21</w:t>
      </w:r>
      <w:r w:rsidR="003A748E">
        <w:rPr>
          <w:rFonts w:ascii="Times New Roman" w:eastAsiaTheme="minorEastAsia" w:hAnsi="Times New Roman" w:cs="Times New Roman"/>
          <w:color w:val="000000" w:themeColor="text1"/>
          <w:sz w:val="24"/>
          <w:szCs w:val="24"/>
          <w:shd w:val="clear" w:color="auto" w:fill="FFFFFF"/>
          <w:lang w:val="en-IE"/>
        </w:rPr>
        <w:t xml:space="preserve"> </w:t>
      </w:r>
      <w:r w:rsidRPr="00271ACF">
        <w:rPr>
          <w:rFonts w:ascii="Times New Roman" w:eastAsiaTheme="minorEastAsia" w:hAnsi="Times New Roman" w:cs="Times New Roman"/>
          <w:color w:val="000000" w:themeColor="text1"/>
          <w:sz w:val="24"/>
          <w:szCs w:val="24"/>
          <w:shd w:val="clear" w:color="auto" w:fill="FFFFFF"/>
          <w:lang w:val="en-IE"/>
        </w:rPr>
        <w:t>days</w:t>
      </w:r>
      <w:r w:rsidR="002D4D6E">
        <w:rPr>
          <w:rFonts w:ascii="Times New Roman" w:eastAsiaTheme="minorEastAsia" w:hAnsi="Times New Roman" w:cs="Times New Roman"/>
          <w:color w:val="000000" w:themeColor="text1"/>
          <w:sz w:val="24"/>
          <w:szCs w:val="24"/>
          <w:shd w:val="clear" w:color="auto" w:fill="FFFFFF"/>
          <w:lang w:val="en-IE"/>
        </w:rPr>
        <w:t xml:space="preserve"> </w:t>
      </w:r>
      <w:r w:rsidR="002D6D20" w:rsidRPr="00271ACF">
        <w:rPr>
          <w:rFonts w:ascii="Times New Roman" w:eastAsiaTheme="minorEastAsia" w:hAnsi="Times New Roman" w:cs="Times New Roman"/>
          <w:color w:val="000000" w:themeColor="text1"/>
          <w:sz w:val="24"/>
          <w:szCs w:val="24"/>
          <w:shd w:val="clear" w:color="auto" w:fill="FFFFFF"/>
        </w:rPr>
        <w:t>(Sasaki et al. 1995; Naidu &amp; Kulkarni 2001a, 2001b,2001c; Bishnoi &amp; Boparai, 2012)</w:t>
      </w:r>
      <w:r w:rsidR="002D4D6E">
        <w:rPr>
          <w:rFonts w:ascii="Times New Roman" w:eastAsiaTheme="minorEastAsia" w:hAnsi="Times New Roman" w:cs="Times New Roman"/>
          <w:color w:val="000000" w:themeColor="text1"/>
          <w:sz w:val="24"/>
          <w:szCs w:val="24"/>
          <w:shd w:val="clear" w:color="auto" w:fill="FFFFFF"/>
        </w:rPr>
        <w:t>.</w:t>
      </w:r>
      <w:r w:rsidRPr="00271ACF">
        <w:rPr>
          <w:rFonts w:ascii="Times New Roman" w:eastAsiaTheme="minorEastAsia" w:hAnsi="Times New Roman" w:cs="Times New Roman"/>
          <w:color w:val="000000" w:themeColor="text1"/>
          <w:sz w:val="24"/>
          <w:szCs w:val="24"/>
          <w:shd w:val="clear" w:color="auto" w:fill="FFFFFF"/>
        </w:rPr>
        <w:t xml:space="preserve"> A </w:t>
      </w:r>
      <w:r w:rsidR="003514B2">
        <w:rPr>
          <w:rFonts w:ascii="Times New Roman" w:eastAsiaTheme="minorEastAsia" w:hAnsi="Times New Roman" w:cs="Times New Roman"/>
          <w:color w:val="000000" w:themeColor="text1"/>
          <w:sz w:val="24"/>
          <w:szCs w:val="24"/>
          <w:shd w:val="clear" w:color="auto" w:fill="FFFFFF"/>
        </w:rPr>
        <w:t xml:space="preserve">5 mg/kg dose </w:t>
      </w:r>
      <w:r w:rsidRPr="00271ACF">
        <w:rPr>
          <w:rFonts w:ascii="Times New Roman" w:eastAsiaTheme="minorEastAsia" w:hAnsi="Times New Roman" w:cs="Times New Roman"/>
          <w:color w:val="000000" w:themeColor="text1"/>
          <w:sz w:val="24"/>
          <w:szCs w:val="24"/>
          <w:shd w:val="clear" w:color="auto" w:fill="FFFFFF"/>
        </w:rPr>
        <w:t>of haloperidol was administered IP</w:t>
      </w:r>
      <w:r w:rsidR="00824E5B">
        <w:rPr>
          <w:rFonts w:ascii="Times New Roman" w:eastAsiaTheme="minorEastAsia" w:hAnsi="Times New Roman" w:cs="Times New Roman"/>
          <w:color w:val="000000" w:themeColor="text1"/>
          <w:sz w:val="24"/>
          <w:szCs w:val="24"/>
          <w:shd w:val="clear" w:color="auto" w:fill="FFFFFF"/>
        </w:rPr>
        <w:t xml:space="preserve"> </w:t>
      </w:r>
      <w:r w:rsidR="00824E5B" w:rsidRPr="00271ACF">
        <w:rPr>
          <w:rFonts w:ascii="Times New Roman" w:eastAsiaTheme="minorEastAsia" w:hAnsi="Times New Roman" w:cs="Times New Roman"/>
          <w:color w:val="000000" w:themeColor="text1"/>
          <w:sz w:val="24"/>
          <w:szCs w:val="24"/>
          <w:shd w:val="clear" w:color="auto" w:fill="FFFFFF"/>
        </w:rPr>
        <w:t xml:space="preserve">(Bishnoi and Boparai, 2012) </w:t>
      </w:r>
      <w:r w:rsidR="00824E5B">
        <w:rPr>
          <w:rFonts w:ascii="Times New Roman" w:eastAsiaTheme="minorEastAsia" w:hAnsi="Times New Roman" w:cs="Times New Roman"/>
          <w:color w:val="000000" w:themeColor="text1"/>
          <w:sz w:val="24"/>
          <w:szCs w:val="24"/>
          <w:shd w:val="clear" w:color="auto" w:fill="FFFFFF"/>
        </w:rPr>
        <w:t xml:space="preserve"> </w:t>
      </w:r>
      <w:r w:rsidR="003A748E">
        <w:rPr>
          <w:rFonts w:ascii="Times New Roman" w:eastAsiaTheme="minorEastAsia" w:hAnsi="Times New Roman" w:cs="Times New Roman"/>
          <w:color w:val="000000" w:themeColor="text1"/>
          <w:sz w:val="24"/>
          <w:szCs w:val="24"/>
          <w:shd w:val="clear" w:color="auto" w:fill="FFFFFF"/>
        </w:rPr>
        <w:t>to the</w:t>
      </w:r>
      <w:r w:rsidRPr="00271ACF">
        <w:rPr>
          <w:rFonts w:ascii="Times New Roman" w:eastAsiaTheme="minorEastAsia" w:hAnsi="Times New Roman" w:cs="Times New Roman"/>
          <w:color w:val="000000" w:themeColor="text1"/>
          <w:sz w:val="24"/>
          <w:szCs w:val="24"/>
          <w:shd w:val="clear" w:color="auto" w:fill="FFFFFF"/>
        </w:rPr>
        <w:t xml:space="preserve"> SC-HAL group. </w:t>
      </w:r>
    </w:p>
    <w:p w14:paraId="53BA6951" w14:textId="066069FA" w:rsidR="00271ACF" w:rsidRPr="00271ACF" w:rsidRDefault="00271ACF" w:rsidP="00271ACF">
      <w:pPr>
        <w:spacing w:after="200" w:line="360" w:lineRule="auto"/>
        <w:jc w:val="both"/>
        <w:rPr>
          <w:rFonts w:ascii="Times New Roman" w:eastAsiaTheme="minorEastAsia" w:hAnsi="Times New Roman" w:cs="Times New Roman"/>
          <w:color w:val="000000" w:themeColor="text1"/>
          <w:sz w:val="24"/>
          <w:szCs w:val="24"/>
          <w:shd w:val="clear" w:color="auto" w:fill="FFFFFF"/>
          <w:lang w:val="en-IE"/>
        </w:rPr>
      </w:pPr>
      <w:r w:rsidRPr="00271ACF">
        <w:rPr>
          <w:rFonts w:ascii="Times New Roman" w:eastAsiaTheme="minorEastAsia" w:hAnsi="Times New Roman" w:cs="Times New Roman"/>
          <w:color w:val="000000" w:themeColor="text1"/>
          <w:sz w:val="24"/>
          <w:szCs w:val="24"/>
          <w:shd w:val="clear" w:color="auto" w:fill="FFFFFF"/>
        </w:rPr>
        <w:t xml:space="preserve">For </w:t>
      </w:r>
      <w:r w:rsidRPr="00271ACF">
        <w:rPr>
          <w:rFonts w:ascii="Times New Roman" w:eastAsiaTheme="minorEastAsia" w:hAnsi="Times New Roman" w:cs="Times New Roman"/>
          <w:color w:val="000000" w:themeColor="text1"/>
          <w:sz w:val="24"/>
          <w:szCs w:val="24"/>
          <w:shd w:val="clear" w:color="auto" w:fill="FFFFFF"/>
          <w:lang w:val="en-IE"/>
        </w:rPr>
        <w:t>SC-HAL-CBD, haloperidol was administered for 21 days</w:t>
      </w:r>
      <w:r w:rsidR="003A748E">
        <w:rPr>
          <w:rFonts w:ascii="Times New Roman" w:eastAsiaTheme="minorEastAsia" w:hAnsi="Times New Roman" w:cs="Times New Roman"/>
          <w:color w:val="000000" w:themeColor="text1"/>
          <w:sz w:val="24"/>
          <w:szCs w:val="24"/>
          <w:shd w:val="clear" w:color="auto" w:fill="FFFFFF"/>
          <w:lang w:val="en-IE"/>
        </w:rPr>
        <w:t xml:space="preserve"> followed by </w:t>
      </w:r>
      <w:r w:rsidRPr="00271ACF">
        <w:rPr>
          <w:rFonts w:ascii="Times New Roman" w:eastAsiaTheme="minorEastAsia" w:hAnsi="Times New Roman" w:cs="Times New Roman"/>
          <w:color w:val="000000" w:themeColor="text1"/>
          <w:sz w:val="24"/>
          <w:szCs w:val="24"/>
          <w:shd w:val="clear" w:color="auto" w:fill="FFFFFF"/>
          <w:lang w:val="en-IE"/>
        </w:rPr>
        <w:t>CBD</w:t>
      </w:r>
      <w:r w:rsidR="003A748E">
        <w:rPr>
          <w:rFonts w:ascii="Times New Roman" w:eastAsiaTheme="minorEastAsia" w:hAnsi="Times New Roman" w:cs="Times New Roman"/>
          <w:color w:val="000000" w:themeColor="text1"/>
          <w:sz w:val="24"/>
          <w:szCs w:val="24"/>
          <w:shd w:val="clear" w:color="auto" w:fill="FFFFFF"/>
          <w:lang w:val="en-IE"/>
        </w:rPr>
        <w:t xml:space="preserve"> which</w:t>
      </w:r>
      <w:r w:rsidRPr="00271ACF">
        <w:rPr>
          <w:rFonts w:ascii="Times New Roman" w:eastAsiaTheme="minorEastAsia" w:hAnsi="Times New Roman" w:cs="Times New Roman"/>
          <w:color w:val="000000" w:themeColor="text1"/>
          <w:sz w:val="24"/>
          <w:szCs w:val="24"/>
          <w:shd w:val="clear" w:color="auto" w:fill="FFFFFF"/>
          <w:lang w:val="en-IE"/>
        </w:rPr>
        <w:t xml:space="preserve"> was commenced 24 h to 48 h after </w:t>
      </w:r>
      <w:r w:rsidR="003A748E">
        <w:rPr>
          <w:rFonts w:ascii="Times New Roman" w:eastAsiaTheme="minorEastAsia" w:hAnsi="Times New Roman" w:cs="Times New Roman"/>
          <w:color w:val="000000" w:themeColor="text1"/>
          <w:sz w:val="24"/>
          <w:szCs w:val="24"/>
          <w:shd w:val="clear" w:color="auto" w:fill="FFFFFF"/>
          <w:lang w:val="en-IE"/>
        </w:rPr>
        <w:t xml:space="preserve">discontinuation of haloperidol and </w:t>
      </w:r>
      <w:r w:rsidRPr="00271ACF">
        <w:rPr>
          <w:rFonts w:ascii="Times New Roman" w:eastAsiaTheme="minorEastAsia" w:hAnsi="Times New Roman" w:cs="Times New Roman"/>
          <w:color w:val="000000" w:themeColor="text1"/>
          <w:sz w:val="24"/>
          <w:szCs w:val="24"/>
          <w:shd w:val="clear" w:color="auto" w:fill="FFFFFF"/>
          <w:lang w:val="en-IE"/>
        </w:rPr>
        <w:t xml:space="preserve">s administered for a further 21 days. </w:t>
      </w:r>
    </w:p>
    <w:p w14:paraId="31673D3D" w14:textId="1CF9DB88" w:rsidR="00271ACF" w:rsidRPr="00271ACF" w:rsidRDefault="0095027C" w:rsidP="00271ACF">
      <w:pPr>
        <w:spacing w:after="200" w:line="360" w:lineRule="auto"/>
        <w:jc w:val="both"/>
        <w:rPr>
          <w:rFonts w:ascii="Times New Roman" w:eastAsiaTheme="minorEastAsia" w:hAnsi="Times New Roman" w:cs="Times New Roman"/>
          <w:color w:val="000000" w:themeColor="text1"/>
          <w:sz w:val="24"/>
          <w:szCs w:val="24"/>
          <w:shd w:val="clear" w:color="auto" w:fill="FFFFFF"/>
          <w:lang w:val="en-IE"/>
        </w:rPr>
      </w:pPr>
      <w:r w:rsidRPr="00271ACF">
        <w:rPr>
          <w:rFonts w:ascii="Times New Roman" w:eastAsiaTheme="minorEastAsia" w:hAnsi="Times New Roman" w:cs="Times New Roman"/>
          <w:color w:val="000000" w:themeColor="text1"/>
          <w:sz w:val="24"/>
          <w:szCs w:val="24"/>
          <w:shd w:val="clear" w:color="auto" w:fill="FFFFFF"/>
          <w:lang w:val="en-IE"/>
        </w:rPr>
        <w:t>For</w:t>
      </w:r>
      <w:r>
        <w:rPr>
          <w:rFonts w:ascii="Times New Roman" w:eastAsiaTheme="minorEastAsia" w:hAnsi="Times New Roman" w:cs="Times New Roman"/>
          <w:color w:val="000000" w:themeColor="text1"/>
          <w:sz w:val="24"/>
          <w:szCs w:val="24"/>
          <w:shd w:val="clear" w:color="auto" w:fill="FFFFFF"/>
          <w:lang w:val="en-IE"/>
        </w:rPr>
        <w:t xml:space="preserve"> </w:t>
      </w:r>
      <w:r w:rsidR="00271ACF" w:rsidRPr="00271ACF">
        <w:rPr>
          <w:rFonts w:ascii="Times New Roman" w:eastAsiaTheme="minorEastAsia" w:hAnsi="Times New Roman" w:cs="Times New Roman"/>
          <w:color w:val="000000" w:themeColor="text1"/>
          <w:sz w:val="24"/>
          <w:szCs w:val="24"/>
          <w:shd w:val="clear" w:color="auto" w:fill="FFFFFF"/>
          <w:lang w:val="en-IE"/>
        </w:rPr>
        <w:t xml:space="preserve">the C-HAL group, </w:t>
      </w:r>
      <w:r w:rsidR="001B0B9A">
        <w:rPr>
          <w:rFonts w:ascii="Times New Roman" w:eastAsiaTheme="minorEastAsia" w:hAnsi="Times New Roman" w:cs="Times New Roman"/>
          <w:color w:val="000000" w:themeColor="text1"/>
          <w:sz w:val="24"/>
          <w:szCs w:val="24"/>
          <w:shd w:val="clear" w:color="auto" w:fill="FFFFFF"/>
          <w:lang w:val="en-IE"/>
        </w:rPr>
        <w:t>slow-releasing</w:t>
      </w:r>
      <w:r w:rsidR="00271ACF" w:rsidRPr="00271ACF">
        <w:rPr>
          <w:rFonts w:ascii="Times New Roman" w:eastAsiaTheme="minorEastAsia" w:hAnsi="Times New Roman" w:cs="Times New Roman"/>
          <w:color w:val="000000" w:themeColor="text1"/>
          <w:sz w:val="24"/>
          <w:szCs w:val="24"/>
          <w:shd w:val="clear" w:color="auto" w:fill="FFFFFF"/>
          <w:lang w:val="en-IE"/>
        </w:rPr>
        <w:t xml:space="preserve"> IM haloperidol decanoate 50 mg/kg was administered monthly (</w:t>
      </w:r>
      <w:r w:rsidR="00271ACF" w:rsidRPr="00271ACF">
        <w:rPr>
          <w:rFonts w:ascii="Times New Roman" w:eastAsiaTheme="minorEastAsia" w:hAnsi="Times New Roman" w:cs="Times New Roman"/>
          <w:color w:val="000000" w:themeColor="text1"/>
          <w:sz w:val="24"/>
          <w:szCs w:val="24"/>
          <w:shd w:val="clear" w:color="auto" w:fill="FFFFFF"/>
        </w:rPr>
        <w:t>Andreassen</w:t>
      </w:r>
      <w:r w:rsidR="00271ACF" w:rsidRPr="00271ACF">
        <w:rPr>
          <w:rFonts w:ascii="Times New Roman" w:eastAsiaTheme="minorEastAsia" w:hAnsi="Times New Roman" w:cs="Times New Roman"/>
          <w:color w:val="000000" w:themeColor="text1"/>
          <w:sz w:val="24"/>
          <w:szCs w:val="24"/>
          <w:shd w:val="clear" w:color="auto" w:fill="FFFFFF"/>
          <w:lang w:val="en-IE"/>
        </w:rPr>
        <w:t xml:space="preserve"> et al.,</w:t>
      </w:r>
      <w:r w:rsidR="003A748E">
        <w:rPr>
          <w:rFonts w:ascii="Times New Roman" w:eastAsiaTheme="minorEastAsia" w:hAnsi="Times New Roman" w:cs="Times New Roman"/>
          <w:color w:val="000000" w:themeColor="text1"/>
          <w:sz w:val="24"/>
          <w:szCs w:val="24"/>
          <w:shd w:val="clear" w:color="auto" w:fill="FFFFFF"/>
          <w:lang w:val="en-IE"/>
        </w:rPr>
        <w:t xml:space="preserve"> </w:t>
      </w:r>
      <w:r w:rsidR="00271ACF" w:rsidRPr="00271ACF">
        <w:rPr>
          <w:rFonts w:ascii="Times New Roman" w:eastAsiaTheme="minorEastAsia" w:hAnsi="Times New Roman" w:cs="Times New Roman"/>
          <w:color w:val="000000" w:themeColor="text1"/>
          <w:sz w:val="24"/>
          <w:szCs w:val="24"/>
          <w:shd w:val="clear" w:color="auto" w:fill="FFFFFF"/>
          <w:lang w:val="en-IE"/>
        </w:rPr>
        <w:t xml:space="preserve">2001) on three consecutive occasions. For the CH-HAL-CBD, </w:t>
      </w:r>
      <w:r w:rsidR="001B0B9A">
        <w:rPr>
          <w:rFonts w:ascii="Times New Roman" w:eastAsiaTheme="minorEastAsia" w:hAnsi="Times New Roman" w:cs="Times New Roman"/>
          <w:color w:val="000000" w:themeColor="text1"/>
          <w:sz w:val="24"/>
          <w:szCs w:val="24"/>
          <w:shd w:val="clear" w:color="auto" w:fill="FFFFFF"/>
          <w:lang w:val="en-IE"/>
        </w:rPr>
        <w:t>slow-releasing</w:t>
      </w:r>
      <w:r w:rsidR="00271ACF" w:rsidRPr="00271ACF">
        <w:rPr>
          <w:rFonts w:ascii="Times New Roman" w:eastAsiaTheme="minorEastAsia" w:hAnsi="Times New Roman" w:cs="Times New Roman"/>
          <w:color w:val="000000" w:themeColor="text1"/>
          <w:sz w:val="24"/>
          <w:szCs w:val="24"/>
          <w:shd w:val="clear" w:color="auto" w:fill="FFFFFF"/>
          <w:lang w:val="en-IE"/>
        </w:rPr>
        <w:t xml:space="preserve"> </w:t>
      </w:r>
      <w:r w:rsidR="003A748E">
        <w:rPr>
          <w:rFonts w:ascii="Times New Roman" w:eastAsiaTheme="minorEastAsia" w:hAnsi="Times New Roman" w:cs="Times New Roman"/>
          <w:color w:val="000000" w:themeColor="text1"/>
          <w:sz w:val="24"/>
          <w:szCs w:val="24"/>
          <w:shd w:val="clear" w:color="auto" w:fill="FFFFFF"/>
          <w:lang w:val="en-IE"/>
        </w:rPr>
        <w:t xml:space="preserve">IM </w:t>
      </w:r>
      <w:r w:rsidR="00271ACF" w:rsidRPr="00271ACF">
        <w:rPr>
          <w:rFonts w:ascii="Times New Roman" w:eastAsiaTheme="minorEastAsia" w:hAnsi="Times New Roman" w:cs="Times New Roman"/>
          <w:color w:val="000000" w:themeColor="text1"/>
          <w:sz w:val="24"/>
          <w:szCs w:val="24"/>
          <w:shd w:val="clear" w:color="auto" w:fill="FFFFFF"/>
          <w:lang w:val="en-IE"/>
        </w:rPr>
        <w:t xml:space="preserve">haloperidol decanoate 50 mg/kg monthly </w:t>
      </w:r>
      <w:r w:rsidR="003A748E">
        <w:rPr>
          <w:rFonts w:ascii="Times New Roman" w:eastAsiaTheme="minorEastAsia" w:hAnsi="Times New Roman" w:cs="Times New Roman"/>
          <w:color w:val="000000" w:themeColor="text1"/>
          <w:sz w:val="24"/>
          <w:szCs w:val="24"/>
          <w:shd w:val="clear" w:color="auto" w:fill="FFFFFF"/>
          <w:lang w:val="en-IE"/>
        </w:rPr>
        <w:t xml:space="preserve">was also administered </w:t>
      </w:r>
      <w:r w:rsidR="00271ACF" w:rsidRPr="00271ACF">
        <w:rPr>
          <w:rFonts w:ascii="Times New Roman" w:eastAsiaTheme="minorEastAsia" w:hAnsi="Times New Roman" w:cs="Times New Roman"/>
          <w:color w:val="000000" w:themeColor="text1"/>
          <w:sz w:val="24"/>
          <w:szCs w:val="24"/>
          <w:shd w:val="clear" w:color="auto" w:fill="FFFFFF"/>
          <w:lang w:val="en-IE"/>
        </w:rPr>
        <w:t>for three consecutive months, but administration of CBD 5mg/kg for 21 days was commenced 24</w:t>
      </w:r>
      <w:r w:rsidR="003A748E">
        <w:rPr>
          <w:rFonts w:ascii="Times New Roman" w:eastAsiaTheme="minorEastAsia" w:hAnsi="Times New Roman" w:cs="Times New Roman"/>
          <w:color w:val="000000" w:themeColor="text1"/>
          <w:sz w:val="24"/>
          <w:szCs w:val="24"/>
          <w:shd w:val="clear" w:color="auto" w:fill="FFFFFF"/>
          <w:lang w:val="en-IE"/>
        </w:rPr>
        <w:t xml:space="preserve"> </w:t>
      </w:r>
      <w:r w:rsidR="00271ACF" w:rsidRPr="00271ACF">
        <w:rPr>
          <w:rFonts w:ascii="Times New Roman" w:eastAsiaTheme="minorEastAsia" w:hAnsi="Times New Roman" w:cs="Times New Roman"/>
          <w:color w:val="000000" w:themeColor="text1"/>
          <w:sz w:val="24"/>
          <w:szCs w:val="24"/>
          <w:shd w:val="clear" w:color="auto" w:fill="FFFFFF"/>
          <w:lang w:val="en-IE"/>
        </w:rPr>
        <w:t>h to 48</w:t>
      </w:r>
      <w:r w:rsidR="003A748E">
        <w:rPr>
          <w:rFonts w:ascii="Times New Roman" w:eastAsiaTheme="minorEastAsia" w:hAnsi="Times New Roman" w:cs="Times New Roman"/>
          <w:color w:val="000000" w:themeColor="text1"/>
          <w:sz w:val="24"/>
          <w:szCs w:val="24"/>
          <w:shd w:val="clear" w:color="auto" w:fill="FFFFFF"/>
          <w:lang w:val="en-IE"/>
        </w:rPr>
        <w:t xml:space="preserve"> </w:t>
      </w:r>
      <w:r w:rsidR="00271ACF" w:rsidRPr="00271ACF">
        <w:rPr>
          <w:rFonts w:ascii="Times New Roman" w:eastAsiaTheme="minorEastAsia" w:hAnsi="Times New Roman" w:cs="Times New Roman"/>
          <w:color w:val="000000" w:themeColor="text1"/>
          <w:sz w:val="24"/>
          <w:szCs w:val="24"/>
          <w:shd w:val="clear" w:color="auto" w:fill="FFFFFF"/>
          <w:lang w:val="en-IE"/>
        </w:rPr>
        <w:t xml:space="preserve">h after the last dose of </w:t>
      </w:r>
      <w:r w:rsidR="003A748E">
        <w:rPr>
          <w:rFonts w:ascii="Times New Roman" w:eastAsiaTheme="minorEastAsia" w:hAnsi="Times New Roman" w:cs="Times New Roman"/>
          <w:color w:val="000000" w:themeColor="text1"/>
          <w:sz w:val="24"/>
          <w:szCs w:val="24"/>
          <w:shd w:val="clear" w:color="auto" w:fill="FFFFFF"/>
          <w:lang w:val="en-IE"/>
        </w:rPr>
        <w:t>IM</w:t>
      </w:r>
      <w:r w:rsidR="00271ACF" w:rsidRPr="00271ACF">
        <w:rPr>
          <w:rFonts w:ascii="Times New Roman" w:eastAsiaTheme="minorEastAsia" w:hAnsi="Times New Roman" w:cs="Times New Roman"/>
          <w:color w:val="000000" w:themeColor="text1"/>
          <w:sz w:val="24"/>
          <w:szCs w:val="24"/>
          <w:shd w:val="clear" w:color="auto" w:fill="FFFFFF"/>
          <w:lang w:val="en-IE"/>
        </w:rPr>
        <w:t xml:space="preserve"> haloperidol.</w:t>
      </w:r>
    </w:p>
    <w:p w14:paraId="5E6DB696" w14:textId="15A85D9E" w:rsidR="00271ACF" w:rsidRPr="000C6401" w:rsidRDefault="00271ACF" w:rsidP="003A4003">
      <w:pPr>
        <w:spacing w:after="200" w:line="360" w:lineRule="auto"/>
        <w:jc w:val="both"/>
        <w:rPr>
          <w:rFonts w:ascii="Times New Roman" w:hAnsi="Times New Roman" w:cs="Times New Roman"/>
          <w:color w:val="000000" w:themeColor="text1"/>
          <w:sz w:val="24"/>
          <w:szCs w:val="24"/>
          <w:shd w:val="clear" w:color="auto" w:fill="FFFFFF"/>
          <w:lang w:val="en-IE"/>
        </w:rPr>
      </w:pPr>
      <w:r w:rsidRPr="00271ACF">
        <w:rPr>
          <w:rFonts w:ascii="Times New Roman" w:eastAsiaTheme="minorEastAsia" w:hAnsi="Times New Roman" w:cs="Times New Roman"/>
          <w:color w:val="000000" w:themeColor="text1"/>
          <w:sz w:val="24"/>
          <w:szCs w:val="24"/>
          <w:shd w:val="clear" w:color="auto" w:fill="FFFFFF"/>
          <w:lang w:val="en-IE"/>
        </w:rPr>
        <w:t xml:space="preserve">SC-HAL and SC-HAL-CBD were classified as IP haloperidol groups and received IP haloperidol either </w:t>
      </w:r>
      <w:r w:rsidR="003A748E">
        <w:rPr>
          <w:rFonts w:ascii="Times New Roman" w:eastAsiaTheme="minorEastAsia" w:hAnsi="Times New Roman" w:cs="Times New Roman"/>
          <w:color w:val="000000" w:themeColor="text1"/>
          <w:sz w:val="24"/>
          <w:szCs w:val="24"/>
          <w:shd w:val="clear" w:color="auto" w:fill="FFFFFF"/>
          <w:lang w:val="en-IE"/>
        </w:rPr>
        <w:t>alone</w:t>
      </w:r>
      <w:r w:rsidRPr="00271ACF">
        <w:rPr>
          <w:rFonts w:ascii="Times New Roman" w:eastAsiaTheme="minorEastAsia" w:hAnsi="Times New Roman" w:cs="Times New Roman"/>
          <w:color w:val="000000" w:themeColor="text1"/>
          <w:sz w:val="24"/>
          <w:szCs w:val="24"/>
          <w:shd w:val="clear" w:color="auto" w:fill="FFFFFF"/>
          <w:lang w:val="en-IE"/>
        </w:rPr>
        <w:t xml:space="preserve"> or in combination with CBD, while CH-HAL and CH-HAL-CBD were </w:t>
      </w:r>
      <w:r w:rsidRPr="00271ACF">
        <w:rPr>
          <w:rFonts w:ascii="Times New Roman" w:eastAsiaTheme="minorEastAsia" w:hAnsi="Times New Roman" w:cs="Times New Roman"/>
          <w:color w:val="000000" w:themeColor="text1"/>
          <w:sz w:val="24"/>
          <w:szCs w:val="24"/>
          <w:shd w:val="clear" w:color="auto" w:fill="FFFFFF"/>
          <w:lang w:val="en-IE"/>
        </w:rPr>
        <w:lastRenderedPageBreak/>
        <w:t xml:space="preserve">classified as IM haloperidol groups and received IM haloperidol either </w:t>
      </w:r>
      <w:r w:rsidR="003A748E">
        <w:rPr>
          <w:rFonts w:ascii="Times New Roman" w:eastAsiaTheme="minorEastAsia" w:hAnsi="Times New Roman" w:cs="Times New Roman"/>
          <w:color w:val="000000" w:themeColor="text1"/>
          <w:sz w:val="24"/>
          <w:szCs w:val="24"/>
          <w:shd w:val="clear" w:color="auto" w:fill="FFFFFF"/>
          <w:lang w:val="en-IE"/>
        </w:rPr>
        <w:t>alone</w:t>
      </w:r>
      <w:r w:rsidRPr="00271ACF">
        <w:rPr>
          <w:rFonts w:ascii="Times New Roman" w:eastAsiaTheme="minorEastAsia" w:hAnsi="Times New Roman" w:cs="Times New Roman"/>
          <w:color w:val="000000" w:themeColor="text1"/>
          <w:sz w:val="24"/>
          <w:szCs w:val="24"/>
          <w:shd w:val="clear" w:color="auto" w:fill="FFFFFF"/>
          <w:lang w:val="en-IE"/>
        </w:rPr>
        <w:t xml:space="preserve"> or in combination with CBD.</w:t>
      </w:r>
    </w:p>
    <w:p w14:paraId="7A672125" w14:textId="61096EF6" w:rsidR="00C80C51" w:rsidRPr="00C80C51" w:rsidRDefault="000F7AB6" w:rsidP="00C80C51">
      <w:pPr>
        <w:spacing w:line="360" w:lineRule="auto"/>
        <w:jc w:val="both"/>
        <w:rPr>
          <w:rFonts w:ascii="Times New Roman" w:hAnsi="Times New Roman" w:cs="Times New Roman"/>
          <w:sz w:val="24"/>
          <w:szCs w:val="24"/>
        </w:rPr>
      </w:pPr>
      <w:r w:rsidRPr="00F814B9">
        <w:rPr>
          <w:rFonts w:ascii="Times New Roman" w:hAnsi="Times New Roman" w:cs="Times New Roman"/>
          <w:sz w:val="24"/>
          <w:szCs w:val="24"/>
        </w:rPr>
        <w:t>Blood was collected from the lateral saphenous vein of each animal on</w:t>
      </w:r>
      <w:r w:rsidR="00812D8E" w:rsidRPr="00F814B9">
        <w:rPr>
          <w:rFonts w:ascii="Times New Roman" w:hAnsi="Times New Roman" w:cs="Times New Roman"/>
          <w:sz w:val="24"/>
          <w:szCs w:val="24"/>
        </w:rPr>
        <w:t xml:space="preserve"> the last day of each experiment</w:t>
      </w:r>
      <w:r w:rsidR="00797CAB" w:rsidRPr="00F814B9">
        <w:rPr>
          <w:rFonts w:ascii="Times New Roman" w:hAnsi="Times New Roman" w:cs="Times New Roman"/>
          <w:sz w:val="24"/>
          <w:szCs w:val="24"/>
        </w:rPr>
        <w:t xml:space="preserve"> after all the parameters of interest ha</w:t>
      </w:r>
      <w:r w:rsidR="003A748E">
        <w:rPr>
          <w:rFonts w:ascii="Times New Roman" w:hAnsi="Times New Roman" w:cs="Times New Roman"/>
          <w:sz w:val="24"/>
          <w:szCs w:val="24"/>
        </w:rPr>
        <w:t>d</w:t>
      </w:r>
      <w:r w:rsidR="00797CAB" w:rsidRPr="00F814B9">
        <w:rPr>
          <w:rFonts w:ascii="Times New Roman" w:hAnsi="Times New Roman" w:cs="Times New Roman"/>
          <w:sz w:val="24"/>
          <w:szCs w:val="24"/>
        </w:rPr>
        <w:t xml:space="preserve"> been assessed</w:t>
      </w:r>
      <w:r w:rsidRPr="00F814B9">
        <w:rPr>
          <w:rFonts w:ascii="Times New Roman" w:hAnsi="Times New Roman" w:cs="Times New Roman"/>
          <w:sz w:val="24"/>
          <w:szCs w:val="24"/>
        </w:rPr>
        <w:t xml:space="preserve">. Animals were later sacrificed on the same day by first anesthetizing with phenobarbitone before cervical dislocation and dissection by opening the abdomen. The </w:t>
      </w:r>
      <w:r w:rsidR="00726148" w:rsidRPr="00F814B9">
        <w:rPr>
          <w:rFonts w:ascii="Times New Roman" w:hAnsi="Times New Roman" w:cs="Times New Roman"/>
          <w:sz w:val="24"/>
          <w:szCs w:val="24"/>
        </w:rPr>
        <w:t>liver and kidney</w:t>
      </w:r>
      <w:r w:rsidR="00D6022E" w:rsidRPr="00F814B9">
        <w:rPr>
          <w:rFonts w:ascii="Times New Roman" w:hAnsi="Times New Roman" w:cs="Times New Roman"/>
          <w:sz w:val="24"/>
          <w:szCs w:val="24"/>
        </w:rPr>
        <w:t>s</w:t>
      </w:r>
      <w:r w:rsidR="00943D37" w:rsidRPr="00F814B9">
        <w:rPr>
          <w:rFonts w:ascii="Times New Roman" w:hAnsi="Times New Roman" w:cs="Times New Roman"/>
          <w:sz w:val="24"/>
          <w:szCs w:val="24"/>
        </w:rPr>
        <w:t xml:space="preserve"> of rats</w:t>
      </w:r>
      <w:r w:rsidR="00726148" w:rsidRPr="00F814B9">
        <w:rPr>
          <w:rFonts w:ascii="Times New Roman" w:hAnsi="Times New Roman" w:cs="Times New Roman"/>
          <w:sz w:val="24"/>
          <w:szCs w:val="24"/>
        </w:rPr>
        <w:t xml:space="preserve"> were</w:t>
      </w:r>
      <w:r w:rsidRPr="00F814B9">
        <w:rPr>
          <w:rFonts w:ascii="Times New Roman" w:hAnsi="Times New Roman" w:cs="Times New Roman"/>
          <w:sz w:val="24"/>
          <w:szCs w:val="24"/>
        </w:rPr>
        <w:t xml:space="preserve"> isolated and dissected on ice.</w:t>
      </w:r>
      <w:r w:rsidRPr="00F814B9">
        <w:rPr>
          <w:rFonts w:ascii="Times New Roman" w:eastAsia="SimSun" w:hAnsi="Times New Roman" w:cs="Times New Roman"/>
          <w:kern w:val="2"/>
          <w:sz w:val="24"/>
          <w:szCs w:val="24"/>
          <w:lang w:eastAsia="zh-CN"/>
        </w:rPr>
        <w:t xml:space="preserve"> </w:t>
      </w:r>
      <w:r w:rsidRPr="00F814B9">
        <w:rPr>
          <w:rFonts w:ascii="Times New Roman" w:hAnsi="Times New Roman" w:cs="Times New Roman"/>
          <w:sz w:val="24"/>
          <w:szCs w:val="24"/>
        </w:rPr>
        <w:t>10% w/v of</w:t>
      </w:r>
      <w:r w:rsidR="008F786C" w:rsidRPr="00F814B9">
        <w:rPr>
          <w:rFonts w:ascii="Times New Roman" w:hAnsi="Times New Roman" w:cs="Times New Roman"/>
          <w:sz w:val="24"/>
          <w:szCs w:val="24"/>
        </w:rPr>
        <w:t xml:space="preserve"> the</w:t>
      </w:r>
      <w:r w:rsidR="00044591" w:rsidRPr="00F814B9">
        <w:rPr>
          <w:rFonts w:ascii="Times New Roman" w:hAnsi="Times New Roman" w:cs="Times New Roman"/>
          <w:sz w:val="24"/>
          <w:szCs w:val="24"/>
        </w:rPr>
        <w:t xml:space="preserve"> organs</w:t>
      </w:r>
      <w:r w:rsidRPr="00F814B9">
        <w:rPr>
          <w:rFonts w:ascii="Times New Roman" w:hAnsi="Times New Roman" w:cs="Times New Roman"/>
          <w:sz w:val="24"/>
          <w:szCs w:val="24"/>
        </w:rPr>
        <w:t xml:space="preserve"> sample (0.03 M sodium phosphate buffer, pH 7.4) was homogenized. The homogenates generated from processed tissue</w:t>
      </w:r>
      <w:r w:rsidR="0001454C" w:rsidRPr="00F814B9">
        <w:rPr>
          <w:rFonts w:ascii="Times New Roman" w:hAnsi="Times New Roman" w:cs="Times New Roman"/>
          <w:sz w:val="24"/>
          <w:szCs w:val="24"/>
        </w:rPr>
        <w:t>s</w:t>
      </w:r>
      <w:r w:rsidRPr="00F814B9">
        <w:rPr>
          <w:rFonts w:ascii="Times New Roman" w:hAnsi="Times New Roman" w:cs="Times New Roman"/>
          <w:sz w:val="24"/>
          <w:szCs w:val="24"/>
        </w:rPr>
        <w:t xml:space="preserve"> were then used for oxidative stress, 2,2-diphenyl-1-picrylhydrazyl (DPPH), and nitric oxide</w:t>
      </w:r>
      <w:r w:rsidR="0096061E">
        <w:rPr>
          <w:rFonts w:ascii="Times New Roman" w:hAnsi="Times New Roman" w:cs="Times New Roman"/>
          <w:sz w:val="24"/>
          <w:szCs w:val="24"/>
        </w:rPr>
        <w:t xml:space="preserve"> </w:t>
      </w:r>
      <w:r w:rsidRPr="00F814B9">
        <w:rPr>
          <w:rFonts w:ascii="Times New Roman" w:hAnsi="Times New Roman" w:cs="Times New Roman"/>
          <w:sz w:val="24"/>
          <w:szCs w:val="24"/>
        </w:rPr>
        <w:t xml:space="preserve">(NO) assays. </w:t>
      </w:r>
    </w:p>
    <w:p w14:paraId="58E84F77" w14:textId="77777777" w:rsidR="00B4422A" w:rsidRPr="00F814B9" w:rsidRDefault="00B4422A" w:rsidP="005B24A8">
      <w:pPr>
        <w:spacing w:line="360" w:lineRule="auto"/>
        <w:jc w:val="both"/>
        <w:rPr>
          <w:rFonts w:ascii="Times New Roman" w:hAnsi="Times New Roman" w:cs="Times New Roman"/>
          <w:b/>
          <w:i/>
          <w:sz w:val="24"/>
          <w:szCs w:val="24"/>
        </w:rPr>
      </w:pPr>
      <w:bookmarkStart w:id="4" w:name="_Hlk10965082"/>
      <w:r w:rsidRPr="00F814B9">
        <w:rPr>
          <w:rFonts w:ascii="Times New Roman" w:hAnsi="Times New Roman" w:cs="Times New Roman"/>
          <w:b/>
          <w:i/>
          <w:sz w:val="24"/>
          <w:szCs w:val="24"/>
        </w:rPr>
        <w:t xml:space="preserve">Antioxidant indices </w:t>
      </w:r>
    </w:p>
    <w:bookmarkEnd w:id="4"/>
    <w:p w14:paraId="633D6045" w14:textId="77777777" w:rsidR="00B4422A" w:rsidRPr="00F814B9" w:rsidRDefault="00B4422A" w:rsidP="005B24A8">
      <w:pPr>
        <w:spacing w:line="360" w:lineRule="auto"/>
        <w:jc w:val="both"/>
        <w:rPr>
          <w:rFonts w:ascii="Times New Roman" w:hAnsi="Times New Roman" w:cs="Times New Roman"/>
          <w:sz w:val="24"/>
          <w:szCs w:val="24"/>
        </w:rPr>
      </w:pPr>
      <w:r w:rsidRPr="00F814B9">
        <w:rPr>
          <w:rFonts w:ascii="Times New Roman" w:hAnsi="Times New Roman" w:cs="Times New Roman"/>
          <w:sz w:val="24"/>
          <w:szCs w:val="24"/>
        </w:rPr>
        <w:t>The following antioxidant indices were determined spectrometrically:</w:t>
      </w:r>
    </w:p>
    <w:p w14:paraId="44A32151" w14:textId="77777777" w:rsidR="00B4422A" w:rsidRPr="00F814B9" w:rsidRDefault="00B4422A" w:rsidP="005B24A8">
      <w:pPr>
        <w:spacing w:line="360" w:lineRule="auto"/>
        <w:jc w:val="both"/>
        <w:rPr>
          <w:rFonts w:ascii="Times New Roman" w:hAnsi="Times New Roman" w:cs="Times New Roman"/>
          <w:sz w:val="24"/>
          <w:szCs w:val="24"/>
        </w:rPr>
      </w:pPr>
      <w:r w:rsidRPr="00F814B9">
        <w:rPr>
          <w:rFonts w:ascii="Times New Roman" w:hAnsi="Times New Roman" w:cs="Times New Roman"/>
          <w:i/>
          <w:sz w:val="24"/>
          <w:szCs w:val="24"/>
        </w:rPr>
        <w:t>Malondialdehyde (MDA; an index of lipid peroxidation)</w:t>
      </w:r>
      <w:r w:rsidRPr="00F814B9">
        <w:rPr>
          <w:rFonts w:ascii="Times New Roman" w:hAnsi="Times New Roman" w:cs="Times New Roman"/>
          <w:sz w:val="24"/>
          <w:szCs w:val="24"/>
        </w:rPr>
        <w:t xml:space="preserve"> </w:t>
      </w:r>
    </w:p>
    <w:p w14:paraId="4141E9A2" w14:textId="4F675F9A" w:rsidR="00B4422A" w:rsidRPr="00F814B9" w:rsidRDefault="00B4422A" w:rsidP="005B24A8">
      <w:pPr>
        <w:spacing w:line="360" w:lineRule="auto"/>
        <w:jc w:val="both"/>
        <w:rPr>
          <w:rFonts w:ascii="Times New Roman" w:hAnsi="Times New Roman" w:cs="Times New Roman"/>
          <w:sz w:val="24"/>
          <w:szCs w:val="24"/>
        </w:rPr>
      </w:pPr>
      <w:r w:rsidRPr="00F814B9">
        <w:rPr>
          <w:rFonts w:ascii="Times New Roman" w:hAnsi="Times New Roman" w:cs="Times New Roman"/>
          <w:sz w:val="24"/>
          <w:szCs w:val="24"/>
        </w:rPr>
        <w:t>MDA was determined using the method of Buege and Aust</w:t>
      </w:r>
      <w:r w:rsidR="005A2ED0">
        <w:rPr>
          <w:rFonts w:ascii="Times New Roman" w:hAnsi="Times New Roman" w:cs="Times New Roman"/>
          <w:sz w:val="24"/>
          <w:szCs w:val="24"/>
        </w:rPr>
        <w:t xml:space="preserve"> (1978)</w:t>
      </w:r>
      <w:r w:rsidRPr="00F814B9">
        <w:rPr>
          <w:rFonts w:ascii="Times New Roman" w:hAnsi="Times New Roman" w:cs="Times New Roman"/>
          <w:sz w:val="24"/>
          <w:szCs w:val="24"/>
        </w:rPr>
        <w:t>:  1. Rats were</w:t>
      </w:r>
      <w:r w:rsidR="006F40BB" w:rsidRPr="00F814B9">
        <w:rPr>
          <w:rFonts w:ascii="Times New Roman" w:hAnsi="Times New Roman" w:cs="Times New Roman"/>
          <w:sz w:val="24"/>
          <w:szCs w:val="24"/>
        </w:rPr>
        <w:t xml:space="preserve"> sacrificed</w:t>
      </w:r>
      <w:r w:rsidRPr="00F814B9">
        <w:rPr>
          <w:rFonts w:ascii="Times New Roman" w:hAnsi="Times New Roman" w:cs="Times New Roman"/>
          <w:sz w:val="24"/>
          <w:szCs w:val="24"/>
        </w:rPr>
        <w:t xml:space="preserve">, and </w:t>
      </w:r>
      <w:r w:rsidR="00423CCC" w:rsidRPr="00F814B9">
        <w:rPr>
          <w:rFonts w:ascii="Times New Roman" w:hAnsi="Times New Roman" w:cs="Times New Roman"/>
          <w:sz w:val="24"/>
          <w:szCs w:val="24"/>
        </w:rPr>
        <w:t>the liver and kidneys</w:t>
      </w:r>
      <w:r w:rsidRPr="00F814B9">
        <w:rPr>
          <w:rFonts w:ascii="Times New Roman" w:hAnsi="Times New Roman" w:cs="Times New Roman"/>
          <w:sz w:val="24"/>
          <w:szCs w:val="24"/>
        </w:rPr>
        <w:t xml:space="preserve"> w</w:t>
      </w:r>
      <w:r w:rsidR="006F40BB" w:rsidRPr="00F814B9">
        <w:rPr>
          <w:rFonts w:ascii="Times New Roman" w:hAnsi="Times New Roman" w:cs="Times New Roman"/>
          <w:sz w:val="24"/>
          <w:szCs w:val="24"/>
        </w:rPr>
        <w:t>ere</w:t>
      </w:r>
      <w:r w:rsidRPr="00F814B9">
        <w:rPr>
          <w:rFonts w:ascii="Times New Roman" w:hAnsi="Times New Roman" w:cs="Times New Roman"/>
          <w:sz w:val="24"/>
          <w:szCs w:val="24"/>
        </w:rPr>
        <w:t xml:space="preserve"> removed carefully, immediately weighed</w:t>
      </w:r>
      <w:r w:rsidR="0006375F">
        <w:rPr>
          <w:rFonts w:ascii="Times New Roman" w:hAnsi="Times New Roman" w:cs="Times New Roman"/>
          <w:sz w:val="24"/>
          <w:szCs w:val="24"/>
        </w:rPr>
        <w:t>,</w:t>
      </w:r>
      <w:r w:rsidRPr="00F814B9">
        <w:rPr>
          <w:rFonts w:ascii="Times New Roman" w:hAnsi="Times New Roman" w:cs="Times New Roman"/>
          <w:sz w:val="24"/>
          <w:szCs w:val="24"/>
        </w:rPr>
        <w:t xml:space="preserve"> and homogenized with ice 1.15% KCl to make 10% homogenate;</w:t>
      </w:r>
      <w:r w:rsidR="00731D10" w:rsidRPr="00F814B9">
        <w:rPr>
          <w:rFonts w:ascii="Times New Roman" w:hAnsi="Times New Roman" w:cs="Times New Roman"/>
          <w:sz w:val="24"/>
          <w:szCs w:val="24"/>
        </w:rPr>
        <w:t xml:space="preserve"> </w:t>
      </w:r>
      <w:r w:rsidRPr="00F814B9">
        <w:rPr>
          <w:rFonts w:ascii="Times New Roman" w:hAnsi="Times New Roman" w:cs="Times New Roman"/>
          <w:sz w:val="24"/>
          <w:szCs w:val="24"/>
        </w:rPr>
        <w:t>2. 1 ml of tissue homogenate was combined with 2 ml of tri-carboxylic acid (TCA)-thiobarbituric acid (TBA)-hydrochloric acid (HCl) reagent and mixed thoroughly.</w:t>
      </w:r>
    </w:p>
    <w:p w14:paraId="18ACB117" w14:textId="69DEE7B0" w:rsidR="00B4422A" w:rsidRPr="00F814B9" w:rsidRDefault="00B4422A" w:rsidP="005B24A8">
      <w:pPr>
        <w:spacing w:line="360" w:lineRule="auto"/>
        <w:jc w:val="both"/>
        <w:rPr>
          <w:rFonts w:ascii="Times New Roman" w:eastAsia="Calibri" w:hAnsi="Times New Roman" w:cs="Times New Roman"/>
          <w:sz w:val="24"/>
          <w:szCs w:val="24"/>
        </w:rPr>
      </w:pPr>
      <w:r w:rsidRPr="00F814B9">
        <w:rPr>
          <w:rFonts w:ascii="Times New Roman" w:hAnsi="Times New Roman" w:cs="Times New Roman"/>
          <w:sz w:val="24"/>
          <w:szCs w:val="24"/>
        </w:rPr>
        <w:t xml:space="preserve">3. The solution was heated for 15 min in a boiling water bath. After cooling, the flocculent precipitate was removed by centrifugation at 1000 </w:t>
      </w:r>
      <w:r w:rsidR="00B72C64">
        <w:rPr>
          <w:rFonts w:ascii="Times New Roman" w:hAnsi="Times New Roman" w:cs="Times New Roman"/>
          <w:sz w:val="24"/>
          <w:szCs w:val="24"/>
        </w:rPr>
        <w:t>revolutions</w:t>
      </w:r>
      <w:r w:rsidRPr="00F814B9">
        <w:rPr>
          <w:rFonts w:ascii="Times New Roman" w:hAnsi="Times New Roman" w:cs="Times New Roman"/>
          <w:sz w:val="24"/>
          <w:szCs w:val="24"/>
        </w:rPr>
        <w:t xml:space="preserve"> per min for 10 min;</w:t>
      </w:r>
      <w:r w:rsidR="00731D10" w:rsidRPr="00F814B9">
        <w:rPr>
          <w:rFonts w:ascii="Times New Roman" w:hAnsi="Times New Roman" w:cs="Times New Roman"/>
          <w:sz w:val="24"/>
          <w:szCs w:val="24"/>
        </w:rPr>
        <w:t xml:space="preserve"> </w:t>
      </w:r>
      <w:r w:rsidRPr="00F814B9">
        <w:rPr>
          <w:rFonts w:ascii="Times New Roman" w:hAnsi="Times New Roman" w:cs="Times New Roman"/>
          <w:sz w:val="24"/>
          <w:szCs w:val="24"/>
        </w:rPr>
        <w:t xml:space="preserve">4. The absorbance of the supernatant was measured at 532 nm against a blank that contains all the reagents minus the homogenate. The malondialdehyde concentration of the sample was calculated using an extinction coefficient of </w:t>
      </w:r>
      <w:r w:rsidRPr="00F814B9">
        <w:rPr>
          <w:rFonts w:ascii="Times New Roman" w:eastAsia="Calibri" w:hAnsi="Times New Roman" w:cs="Times New Roman"/>
          <w:sz w:val="24"/>
          <w:szCs w:val="24"/>
        </w:rPr>
        <w:t>1.56 × 10</w:t>
      </w:r>
      <w:r w:rsidRPr="00F814B9">
        <w:rPr>
          <w:rFonts w:ascii="Times New Roman" w:eastAsia="Calibri" w:hAnsi="Times New Roman" w:cs="Times New Roman"/>
          <w:sz w:val="24"/>
          <w:szCs w:val="24"/>
          <w:vertAlign w:val="superscript"/>
        </w:rPr>
        <w:t xml:space="preserve">5 </w:t>
      </w:r>
      <w:r w:rsidRPr="00F814B9">
        <w:rPr>
          <w:rFonts w:ascii="Times New Roman" w:eastAsia="Calibri" w:hAnsi="Times New Roman" w:cs="Times New Roman"/>
          <w:sz w:val="24"/>
          <w:szCs w:val="24"/>
        </w:rPr>
        <w:t>M</w:t>
      </w:r>
      <w:r w:rsidRPr="00F814B9">
        <w:rPr>
          <w:rFonts w:ascii="Times New Roman" w:eastAsia="Calibri" w:hAnsi="Times New Roman" w:cs="Times New Roman"/>
          <w:sz w:val="24"/>
          <w:szCs w:val="24"/>
          <w:vertAlign w:val="superscript"/>
        </w:rPr>
        <w:t>-1</w:t>
      </w:r>
      <w:r w:rsidRPr="00F814B9">
        <w:rPr>
          <w:rFonts w:ascii="Times New Roman" w:eastAsia="Calibri" w:hAnsi="Times New Roman" w:cs="Times New Roman"/>
          <w:sz w:val="24"/>
          <w:szCs w:val="24"/>
        </w:rPr>
        <w:t>cm</w:t>
      </w:r>
      <w:r w:rsidRPr="00F814B9">
        <w:rPr>
          <w:rFonts w:ascii="Times New Roman" w:eastAsia="Calibri" w:hAnsi="Times New Roman" w:cs="Times New Roman"/>
          <w:sz w:val="24"/>
          <w:szCs w:val="24"/>
          <w:vertAlign w:val="superscript"/>
        </w:rPr>
        <w:t>-1</w:t>
      </w:r>
      <w:r w:rsidRPr="00F814B9">
        <w:rPr>
          <w:rFonts w:ascii="Times New Roman" w:eastAsia="Calibri" w:hAnsi="Times New Roman" w:cs="Times New Roman"/>
          <w:sz w:val="24"/>
          <w:szCs w:val="24"/>
        </w:rPr>
        <w:t xml:space="preserve">. </w:t>
      </w:r>
    </w:p>
    <w:p w14:paraId="34126C8A" w14:textId="77777777" w:rsidR="00B4422A" w:rsidRPr="00F814B9" w:rsidRDefault="00B4422A" w:rsidP="005B24A8">
      <w:pPr>
        <w:spacing w:line="360" w:lineRule="auto"/>
        <w:jc w:val="both"/>
        <w:rPr>
          <w:rFonts w:ascii="Times New Roman" w:hAnsi="Times New Roman" w:cs="Times New Roman"/>
          <w:sz w:val="24"/>
          <w:szCs w:val="24"/>
          <w:vertAlign w:val="superscript"/>
        </w:rPr>
      </w:pPr>
      <w:r w:rsidRPr="00F814B9">
        <w:rPr>
          <w:rFonts w:ascii="Times New Roman" w:hAnsi="Times New Roman" w:cs="Times New Roman"/>
          <w:sz w:val="24"/>
          <w:szCs w:val="24"/>
        </w:rPr>
        <w:t>MDA concentration = Absorbance at 532nm/1.56 × 10</w:t>
      </w:r>
      <w:r w:rsidRPr="00F814B9">
        <w:rPr>
          <w:rFonts w:ascii="Times New Roman" w:hAnsi="Times New Roman" w:cs="Times New Roman"/>
          <w:sz w:val="24"/>
          <w:szCs w:val="24"/>
          <w:vertAlign w:val="superscript"/>
        </w:rPr>
        <w:t>5</w:t>
      </w:r>
    </w:p>
    <w:p w14:paraId="41DAB1EA" w14:textId="77777777" w:rsidR="00B4422A" w:rsidRPr="00F814B9" w:rsidRDefault="00B4422A" w:rsidP="005B24A8">
      <w:pPr>
        <w:spacing w:line="360" w:lineRule="auto"/>
        <w:jc w:val="both"/>
        <w:rPr>
          <w:rFonts w:ascii="Times New Roman" w:hAnsi="Times New Roman" w:cs="Times New Roman"/>
          <w:i/>
          <w:iCs/>
          <w:sz w:val="24"/>
          <w:szCs w:val="24"/>
        </w:rPr>
      </w:pPr>
      <w:r w:rsidRPr="00F814B9">
        <w:rPr>
          <w:rFonts w:ascii="Times New Roman" w:hAnsi="Times New Roman" w:cs="Times New Roman"/>
          <w:i/>
          <w:iCs/>
          <w:sz w:val="24"/>
          <w:szCs w:val="24"/>
        </w:rPr>
        <w:t>Glutathione (GSH)</w:t>
      </w:r>
    </w:p>
    <w:p w14:paraId="7DE8384B" w14:textId="489A8A2C" w:rsidR="00B4422A" w:rsidRPr="00F814B9" w:rsidRDefault="00B4422A" w:rsidP="005B24A8">
      <w:pPr>
        <w:spacing w:line="360" w:lineRule="auto"/>
        <w:jc w:val="both"/>
        <w:rPr>
          <w:rFonts w:ascii="Times New Roman" w:hAnsi="Times New Roman" w:cs="Times New Roman"/>
          <w:sz w:val="24"/>
          <w:szCs w:val="24"/>
        </w:rPr>
      </w:pPr>
      <w:r w:rsidRPr="00F814B9">
        <w:rPr>
          <w:rFonts w:ascii="Times New Roman" w:hAnsi="Times New Roman" w:cs="Times New Roman"/>
          <w:sz w:val="24"/>
          <w:szCs w:val="24"/>
        </w:rPr>
        <w:t xml:space="preserve">The reduced </w:t>
      </w:r>
      <w:bookmarkStart w:id="5" w:name="_Hlk60681250"/>
      <w:r w:rsidRPr="00F814B9">
        <w:rPr>
          <w:rFonts w:ascii="Times New Roman" w:hAnsi="Times New Roman" w:cs="Times New Roman"/>
          <w:sz w:val="24"/>
          <w:szCs w:val="24"/>
        </w:rPr>
        <w:t>glutathione (GSH)</w:t>
      </w:r>
      <w:bookmarkEnd w:id="5"/>
      <w:r w:rsidRPr="00F814B9">
        <w:rPr>
          <w:rFonts w:ascii="Times New Roman" w:hAnsi="Times New Roman" w:cs="Times New Roman"/>
          <w:sz w:val="24"/>
          <w:szCs w:val="24"/>
        </w:rPr>
        <w:t xml:space="preserve"> content of the tissue as non-protein sulfhydryl was estimated according to the method described by Sedlak and Lindsay</w:t>
      </w:r>
      <w:r w:rsidR="0078796D">
        <w:rPr>
          <w:rFonts w:ascii="Times New Roman" w:hAnsi="Times New Roman" w:cs="Times New Roman"/>
          <w:sz w:val="24"/>
          <w:szCs w:val="24"/>
        </w:rPr>
        <w:t xml:space="preserve"> (1968)</w:t>
      </w:r>
      <w:r w:rsidRPr="00F814B9">
        <w:rPr>
          <w:rFonts w:ascii="Times New Roman" w:hAnsi="Times New Roman" w:cs="Times New Roman"/>
          <w:sz w:val="24"/>
          <w:szCs w:val="24"/>
        </w:rPr>
        <w:t>. To the homogenate, 10% TCA was added and then centrifuged. 1.0 ml of supernatant was treated with 0.5 ml of Ellman’s reagent (19.8 mg of 5,5-dithiobisnitro benzoic acid (DTNB) in 100 ml of 0.1% sodium nitrate) and 3.0 ml of phosphate buffer (0.2 M, pH 8.0). The absorbance was read at 412 nm, Ʃ =1.34 × 10</w:t>
      </w:r>
      <w:r w:rsidRPr="00F814B9">
        <w:rPr>
          <w:rFonts w:ascii="Times New Roman" w:hAnsi="Times New Roman" w:cs="Times New Roman"/>
          <w:sz w:val="24"/>
          <w:szCs w:val="24"/>
          <w:vertAlign w:val="superscript"/>
        </w:rPr>
        <w:t>4</w:t>
      </w:r>
      <w:r w:rsidRPr="00F814B9">
        <w:rPr>
          <w:rFonts w:ascii="Times New Roman" w:hAnsi="Times New Roman" w:cs="Times New Roman"/>
          <w:sz w:val="24"/>
          <w:szCs w:val="24"/>
        </w:rPr>
        <w:t xml:space="preserve"> M</w:t>
      </w:r>
      <w:r w:rsidRPr="00F814B9">
        <w:rPr>
          <w:rFonts w:ascii="Times New Roman" w:hAnsi="Times New Roman" w:cs="Times New Roman"/>
          <w:sz w:val="24"/>
          <w:szCs w:val="24"/>
          <w:vertAlign w:val="superscript"/>
        </w:rPr>
        <w:t>-1</w:t>
      </w:r>
      <w:r w:rsidRPr="00F814B9">
        <w:rPr>
          <w:rFonts w:ascii="Times New Roman" w:hAnsi="Times New Roman" w:cs="Times New Roman"/>
          <w:sz w:val="24"/>
          <w:szCs w:val="24"/>
        </w:rPr>
        <w:t>cm</w:t>
      </w:r>
      <w:r w:rsidRPr="00F814B9">
        <w:rPr>
          <w:rFonts w:ascii="Times New Roman" w:hAnsi="Times New Roman" w:cs="Times New Roman"/>
          <w:sz w:val="24"/>
          <w:szCs w:val="24"/>
          <w:vertAlign w:val="superscript"/>
        </w:rPr>
        <w:t>-1</w:t>
      </w:r>
      <w:r w:rsidRPr="00F814B9">
        <w:rPr>
          <w:rFonts w:ascii="Times New Roman" w:hAnsi="Times New Roman" w:cs="Times New Roman"/>
          <w:sz w:val="24"/>
          <w:szCs w:val="24"/>
        </w:rPr>
        <w:t xml:space="preserve">. </w:t>
      </w:r>
    </w:p>
    <w:p w14:paraId="50C490BA" w14:textId="77777777" w:rsidR="00B4422A" w:rsidRPr="00F814B9" w:rsidRDefault="00B4422A" w:rsidP="005B24A8">
      <w:pPr>
        <w:spacing w:line="360" w:lineRule="auto"/>
        <w:jc w:val="both"/>
        <w:rPr>
          <w:rFonts w:ascii="Times New Roman" w:hAnsi="Times New Roman" w:cs="Times New Roman"/>
          <w:sz w:val="24"/>
          <w:szCs w:val="24"/>
        </w:rPr>
      </w:pPr>
      <w:r w:rsidRPr="00F814B9">
        <w:rPr>
          <w:rFonts w:ascii="Times New Roman" w:hAnsi="Times New Roman" w:cs="Times New Roman"/>
          <w:i/>
          <w:sz w:val="24"/>
          <w:szCs w:val="24"/>
        </w:rPr>
        <w:lastRenderedPageBreak/>
        <w:t>Catalase activity (CA)</w:t>
      </w:r>
      <w:r w:rsidRPr="00F814B9">
        <w:rPr>
          <w:rFonts w:ascii="Times New Roman" w:hAnsi="Times New Roman" w:cs="Times New Roman"/>
          <w:sz w:val="24"/>
          <w:szCs w:val="24"/>
        </w:rPr>
        <w:t xml:space="preserve"> </w:t>
      </w:r>
    </w:p>
    <w:p w14:paraId="1FF11699" w14:textId="41F2E143" w:rsidR="00B4422A" w:rsidRPr="00F814B9" w:rsidRDefault="00B4422A" w:rsidP="005B24A8">
      <w:pPr>
        <w:spacing w:line="360" w:lineRule="auto"/>
        <w:jc w:val="both"/>
        <w:rPr>
          <w:rFonts w:ascii="Times New Roman" w:hAnsi="Times New Roman" w:cs="Times New Roman"/>
          <w:sz w:val="24"/>
          <w:szCs w:val="24"/>
        </w:rPr>
      </w:pPr>
      <w:r w:rsidRPr="00F814B9">
        <w:rPr>
          <w:rFonts w:ascii="Times New Roman" w:hAnsi="Times New Roman" w:cs="Times New Roman"/>
          <w:sz w:val="24"/>
          <w:szCs w:val="24"/>
        </w:rPr>
        <w:t>CA was determined according to the method of Sinha</w:t>
      </w:r>
      <w:r w:rsidR="00EA7112">
        <w:rPr>
          <w:rFonts w:ascii="Times New Roman" w:hAnsi="Times New Roman" w:cs="Times New Roman"/>
          <w:sz w:val="24"/>
          <w:szCs w:val="24"/>
        </w:rPr>
        <w:t xml:space="preserve"> (1972)</w:t>
      </w:r>
      <w:r w:rsidRPr="00F814B9">
        <w:rPr>
          <w:rFonts w:ascii="Times New Roman" w:hAnsi="Times New Roman" w:cs="Times New Roman"/>
          <w:sz w:val="24"/>
          <w:szCs w:val="24"/>
        </w:rPr>
        <w:t xml:space="preserve">. It was assayed </w:t>
      </w:r>
      <w:r w:rsidR="00815997">
        <w:rPr>
          <w:rFonts w:ascii="Times New Roman" w:hAnsi="Times New Roman" w:cs="Times New Roman"/>
          <w:sz w:val="24"/>
          <w:szCs w:val="24"/>
        </w:rPr>
        <w:t>colourimetrically</w:t>
      </w:r>
      <w:r w:rsidRPr="00F814B9">
        <w:rPr>
          <w:rFonts w:ascii="Times New Roman" w:hAnsi="Times New Roman" w:cs="Times New Roman"/>
          <w:sz w:val="24"/>
          <w:szCs w:val="24"/>
        </w:rPr>
        <w:t xml:space="preserve"> at 620 nm and expressed as (µmol of H</w:t>
      </w:r>
      <w:r w:rsidRPr="00F814B9">
        <w:rPr>
          <w:rFonts w:ascii="Times New Roman" w:hAnsi="Times New Roman" w:cs="Times New Roman"/>
          <w:sz w:val="24"/>
          <w:szCs w:val="24"/>
          <w:vertAlign w:val="subscript"/>
        </w:rPr>
        <w:t>2</w:t>
      </w:r>
      <w:r w:rsidRPr="00F814B9">
        <w:rPr>
          <w:rFonts w:ascii="Times New Roman" w:hAnsi="Times New Roman" w:cs="Times New Roman"/>
          <w:sz w:val="24"/>
          <w:szCs w:val="24"/>
        </w:rPr>
        <w:t>O</w:t>
      </w:r>
      <w:r w:rsidRPr="00F814B9">
        <w:rPr>
          <w:rFonts w:ascii="Times New Roman" w:hAnsi="Times New Roman" w:cs="Times New Roman"/>
          <w:sz w:val="24"/>
          <w:szCs w:val="24"/>
          <w:vertAlign w:val="subscript"/>
        </w:rPr>
        <w:t>2</w:t>
      </w:r>
      <w:r w:rsidRPr="00F814B9">
        <w:rPr>
          <w:rFonts w:ascii="Times New Roman" w:hAnsi="Times New Roman" w:cs="Times New Roman"/>
          <w:sz w:val="24"/>
          <w:szCs w:val="24"/>
        </w:rPr>
        <w:t xml:space="preserve"> consumed/min/mg protein at 25ºC. The reaction mixture (1.5 ml) contained 1.0 ml of 0.01 M phosphate buffer (pH 7.0), 0.1 ml of tissue homogenate</w:t>
      </w:r>
      <w:r w:rsidR="00241107">
        <w:rPr>
          <w:rFonts w:ascii="Times New Roman" w:hAnsi="Times New Roman" w:cs="Times New Roman"/>
          <w:sz w:val="24"/>
          <w:szCs w:val="24"/>
        </w:rPr>
        <w:t>,</w:t>
      </w:r>
      <w:r w:rsidRPr="00F814B9">
        <w:rPr>
          <w:rFonts w:ascii="Times New Roman" w:hAnsi="Times New Roman" w:cs="Times New Roman"/>
          <w:sz w:val="24"/>
          <w:szCs w:val="24"/>
        </w:rPr>
        <w:t xml:space="preserve"> and 0.4 ml of 2 Mole (M) H</w:t>
      </w:r>
      <w:r w:rsidRPr="00F814B9">
        <w:rPr>
          <w:rFonts w:ascii="Times New Roman" w:hAnsi="Times New Roman" w:cs="Times New Roman"/>
          <w:sz w:val="24"/>
          <w:szCs w:val="24"/>
          <w:vertAlign w:val="subscript"/>
        </w:rPr>
        <w:t>2</w:t>
      </w:r>
      <w:r w:rsidRPr="00F814B9">
        <w:rPr>
          <w:rFonts w:ascii="Times New Roman" w:hAnsi="Times New Roman" w:cs="Times New Roman"/>
          <w:sz w:val="24"/>
          <w:szCs w:val="24"/>
        </w:rPr>
        <w:t>O</w:t>
      </w:r>
      <w:r w:rsidRPr="00F814B9">
        <w:rPr>
          <w:rFonts w:ascii="Times New Roman" w:hAnsi="Times New Roman" w:cs="Times New Roman"/>
          <w:sz w:val="24"/>
          <w:szCs w:val="24"/>
          <w:vertAlign w:val="subscript"/>
        </w:rPr>
        <w:t>2</w:t>
      </w:r>
      <w:r w:rsidRPr="00F814B9">
        <w:rPr>
          <w:rFonts w:ascii="Times New Roman" w:hAnsi="Times New Roman" w:cs="Times New Roman"/>
          <w:sz w:val="24"/>
          <w:szCs w:val="24"/>
        </w:rPr>
        <w:t xml:space="preserve">. The reaction was stopped by the addition of 2.0 ml of dichromate acetic acid reagent (5% potassium dichromate and glacial acetic acid mixed in </w:t>
      </w:r>
      <w:r w:rsidR="00241107">
        <w:rPr>
          <w:rFonts w:ascii="Times New Roman" w:hAnsi="Times New Roman" w:cs="Times New Roman"/>
          <w:sz w:val="24"/>
          <w:szCs w:val="24"/>
        </w:rPr>
        <w:t xml:space="preserve">a </w:t>
      </w:r>
      <w:r w:rsidRPr="00F814B9">
        <w:rPr>
          <w:rFonts w:ascii="Times New Roman" w:hAnsi="Times New Roman" w:cs="Times New Roman"/>
          <w:sz w:val="24"/>
          <w:szCs w:val="24"/>
        </w:rPr>
        <w:t>1:3 ratio). Ʃ=40 M</w:t>
      </w:r>
      <w:r w:rsidRPr="00F814B9">
        <w:rPr>
          <w:rFonts w:ascii="Times New Roman" w:hAnsi="Times New Roman" w:cs="Times New Roman"/>
          <w:sz w:val="24"/>
          <w:szCs w:val="24"/>
          <w:vertAlign w:val="superscript"/>
        </w:rPr>
        <w:t>-1</w:t>
      </w:r>
      <w:r w:rsidRPr="00F814B9">
        <w:rPr>
          <w:rFonts w:ascii="Times New Roman" w:hAnsi="Times New Roman" w:cs="Times New Roman"/>
          <w:sz w:val="24"/>
          <w:szCs w:val="24"/>
        </w:rPr>
        <w:t>cm</w:t>
      </w:r>
      <w:r w:rsidRPr="00F814B9">
        <w:rPr>
          <w:rFonts w:ascii="Times New Roman" w:hAnsi="Times New Roman" w:cs="Times New Roman"/>
          <w:sz w:val="24"/>
          <w:szCs w:val="24"/>
          <w:vertAlign w:val="superscript"/>
        </w:rPr>
        <w:t>-1</w:t>
      </w:r>
      <w:r w:rsidRPr="00F814B9">
        <w:rPr>
          <w:rFonts w:ascii="Times New Roman" w:hAnsi="Times New Roman" w:cs="Times New Roman"/>
          <w:sz w:val="24"/>
          <w:szCs w:val="24"/>
        </w:rPr>
        <w:t>.</w:t>
      </w:r>
    </w:p>
    <w:p w14:paraId="7EFCBC0D" w14:textId="77777777" w:rsidR="00B4422A" w:rsidRPr="00F814B9" w:rsidRDefault="00B4422A" w:rsidP="005B24A8">
      <w:pPr>
        <w:spacing w:line="360" w:lineRule="auto"/>
        <w:jc w:val="both"/>
        <w:rPr>
          <w:rFonts w:ascii="Times New Roman" w:hAnsi="Times New Roman" w:cs="Times New Roman"/>
          <w:i/>
          <w:sz w:val="24"/>
          <w:szCs w:val="24"/>
        </w:rPr>
      </w:pPr>
      <w:r w:rsidRPr="00F814B9">
        <w:rPr>
          <w:rFonts w:ascii="Times New Roman" w:hAnsi="Times New Roman" w:cs="Times New Roman"/>
          <w:i/>
          <w:sz w:val="24"/>
          <w:szCs w:val="24"/>
        </w:rPr>
        <w:t xml:space="preserve">Superoxide dismutase activity (SOD) </w:t>
      </w:r>
    </w:p>
    <w:p w14:paraId="40C74212" w14:textId="16390567" w:rsidR="00B4422A" w:rsidRPr="00F814B9" w:rsidRDefault="00B4422A" w:rsidP="005B24A8">
      <w:pPr>
        <w:spacing w:line="360" w:lineRule="auto"/>
        <w:jc w:val="both"/>
        <w:rPr>
          <w:rFonts w:ascii="Times New Roman" w:hAnsi="Times New Roman" w:cs="Times New Roman"/>
          <w:sz w:val="24"/>
          <w:szCs w:val="24"/>
        </w:rPr>
      </w:pPr>
      <w:r w:rsidRPr="00F814B9">
        <w:rPr>
          <w:rFonts w:ascii="Times New Roman" w:hAnsi="Times New Roman" w:cs="Times New Roman"/>
          <w:sz w:val="24"/>
          <w:szCs w:val="24"/>
        </w:rPr>
        <w:t>SOD was determined as described by Sun and Zigma</w:t>
      </w:r>
      <w:r w:rsidR="009D7C69">
        <w:rPr>
          <w:rFonts w:ascii="Times New Roman" w:hAnsi="Times New Roman" w:cs="Times New Roman"/>
          <w:sz w:val="24"/>
          <w:szCs w:val="24"/>
        </w:rPr>
        <w:t xml:space="preserve"> (1978)</w:t>
      </w:r>
      <w:r w:rsidRPr="00F814B9">
        <w:rPr>
          <w:rFonts w:ascii="Times New Roman" w:hAnsi="Times New Roman" w:cs="Times New Roman"/>
          <w:sz w:val="24"/>
          <w:szCs w:val="24"/>
        </w:rPr>
        <w:t>. The reaction mixture (3 ml) contained 2.95 ml 0.05 M sodium carbonate buffer pH (10.2), 0.2 ml of tissue homogenate</w:t>
      </w:r>
      <w:r w:rsidR="00B72C64">
        <w:rPr>
          <w:rFonts w:ascii="Times New Roman" w:hAnsi="Times New Roman" w:cs="Times New Roman"/>
          <w:sz w:val="24"/>
          <w:szCs w:val="24"/>
        </w:rPr>
        <w:t>,</w:t>
      </w:r>
      <w:r w:rsidRPr="00F814B9">
        <w:rPr>
          <w:rFonts w:ascii="Times New Roman" w:hAnsi="Times New Roman" w:cs="Times New Roman"/>
          <w:sz w:val="24"/>
          <w:szCs w:val="24"/>
        </w:rPr>
        <w:t xml:space="preserve"> and 0.03 ml of epinephrine in 0.005 N HCl was used to initiate the reaction. The reference cuvette contained 2.95 ml buffer, 0.03 ml of </w:t>
      </w:r>
      <w:r w:rsidR="00C45D1A">
        <w:rPr>
          <w:rFonts w:ascii="Times New Roman" w:hAnsi="Times New Roman" w:cs="Times New Roman"/>
          <w:sz w:val="24"/>
          <w:szCs w:val="24"/>
        </w:rPr>
        <w:t xml:space="preserve">the </w:t>
      </w:r>
      <w:r w:rsidRPr="00F814B9">
        <w:rPr>
          <w:rFonts w:ascii="Times New Roman" w:hAnsi="Times New Roman" w:cs="Times New Roman"/>
          <w:sz w:val="24"/>
          <w:szCs w:val="24"/>
        </w:rPr>
        <w:t>substrate (epinephrine)</w:t>
      </w:r>
      <w:r w:rsidR="00C45D1A">
        <w:rPr>
          <w:rFonts w:ascii="Times New Roman" w:hAnsi="Times New Roman" w:cs="Times New Roman"/>
          <w:sz w:val="24"/>
          <w:szCs w:val="24"/>
        </w:rPr>
        <w:t>,</w:t>
      </w:r>
      <w:r w:rsidRPr="00F814B9">
        <w:rPr>
          <w:rFonts w:ascii="Times New Roman" w:hAnsi="Times New Roman" w:cs="Times New Roman"/>
          <w:sz w:val="24"/>
          <w:szCs w:val="24"/>
        </w:rPr>
        <w:t xml:space="preserve"> and 0.02 ml of water. Enzyme activity was calculated by measuring the change in absorbance at 480 nm for 5 min. Ʃ=4020 M</w:t>
      </w:r>
      <w:r w:rsidRPr="00F814B9">
        <w:rPr>
          <w:rFonts w:ascii="Times New Roman" w:hAnsi="Times New Roman" w:cs="Times New Roman"/>
          <w:sz w:val="24"/>
          <w:szCs w:val="24"/>
          <w:vertAlign w:val="superscript"/>
        </w:rPr>
        <w:t>-1</w:t>
      </w:r>
      <w:r w:rsidRPr="00F814B9">
        <w:rPr>
          <w:rFonts w:ascii="Times New Roman" w:hAnsi="Times New Roman" w:cs="Times New Roman"/>
          <w:sz w:val="24"/>
          <w:szCs w:val="24"/>
        </w:rPr>
        <w:t>cm</w:t>
      </w:r>
      <w:r w:rsidRPr="00F814B9">
        <w:rPr>
          <w:rFonts w:ascii="Times New Roman" w:hAnsi="Times New Roman" w:cs="Times New Roman"/>
          <w:sz w:val="24"/>
          <w:szCs w:val="24"/>
          <w:vertAlign w:val="superscript"/>
        </w:rPr>
        <w:t>-1</w:t>
      </w:r>
      <w:r w:rsidRPr="00F814B9">
        <w:rPr>
          <w:rFonts w:ascii="Times New Roman" w:hAnsi="Times New Roman" w:cs="Times New Roman"/>
          <w:sz w:val="24"/>
          <w:szCs w:val="24"/>
        </w:rPr>
        <w:t xml:space="preserve">. </w:t>
      </w:r>
    </w:p>
    <w:p w14:paraId="373E966A" w14:textId="0E9D4595" w:rsidR="00B4422A" w:rsidRPr="00F814B9" w:rsidRDefault="00B4422A" w:rsidP="005B24A8">
      <w:pPr>
        <w:spacing w:line="360" w:lineRule="auto"/>
        <w:jc w:val="both"/>
        <w:rPr>
          <w:rFonts w:ascii="Times New Roman" w:hAnsi="Times New Roman" w:cs="Times New Roman"/>
          <w:i/>
          <w:sz w:val="24"/>
          <w:szCs w:val="24"/>
        </w:rPr>
      </w:pPr>
      <w:r w:rsidRPr="00F814B9">
        <w:rPr>
          <w:rFonts w:ascii="Times New Roman" w:hAnsi="Times New Roman" w:cs="Times New Roman"/>
          <w:i/>
          <w:sz w:val="24"/>
          <w:szCs w:val="24"/>
        </w:rPr>
        <w:t>Nitric oxide (NO) scavenging activity</w:t>
      </w:r>
      <w:r w:rsidR="003446A6">
        <w:rPr>
          <w:rFonts w:ascii="Times New Roman" w:hAnsi="Times New Roman" w:cs="Times New Roman"/>
          <w:i/>
          <w:sz w:val="24"/>
          <w:szCs w:val="24"/>
        </w:rPr>
        <w:t>.</w:t>
      </w:r>
      <w:r w:rsidRPr="00F814B9">
        <w:rPr>
          <w:rFonts w:ascii="Times New Roman" w:hAnsi="Times New Roman" w:cs="Times New Roman"/>
          <w:i/>
          <w:sz w:val="24"/>
          <w:szCs w:val="24"/>
        </w:rPr>
        <w:t xml:space="preserve"> </w:t>
      </w:r>
    </w:p>
    <w:p w14:paraId="771D2D3B" w14:textId="0C2C2C71" w:rsidR="00B4422A" w:rsidRPr="00F814B9" w:rsidRDefault="00B4422A" w:rsidP="005B24A8">
      <w:pPr>
        <w:spacing w:line="360" w:lineRule="auto"/>
        <w:jc w:val="both"/>
        <w:rPr>
          <w:rFonts w:ascii="Times New Roman" w:hAnsi="Times New Roman" w:cs="Times New Roman"/>
          <w:sz w:val="24"/>
          <w:szCs w:val="24"/>
        </w:rPr>
      </w:pPr>
      <w:r w:rsidRPr="00F814B9">
        <w:rPr>
          <w:rFonts w:ascii="Times New Roman" w:hAnsi="Times New Roman" w:cs="Times New Roman"/>
          <w:sz w:val="24"/>
          <w:szCs w:val="24"/>
        </w:rPr>
        <w:t xml:space="preserve">A volume of 2 ml of sodium nitroprusside prepared in 0.5 mM phosphate buffer saline (pH 7.4) was mixed with 0.5 ml of our tissue homogenate at various concentrations (0.2-1.0 mg/ml). The mixture was incubated at 25°C for 180 min. An aliquot of 0.5 ml of the solution was added to 0.5 ml of Griess reagents [(1.0 ml of sulfanilic acid reagent (0.33% prepared in 20% glacial acetic acid at room temperature for 5 min with 1 ml of </w:t>
      </w:r>
      <w:r w:rsidR="00F9296F">
        <w:rPr>
          <w:rFonts w:ascii="Times New Roman" w:hAnsi="Times New Roman" w:cs="Times New Roman"/>
          <w:sz w:val="24"/>
          <w:szCs w:val="24"/>
        </w:rPr>
        <w:t>naphthyl ethylenediamine</w:t>
      </w:r>
      <w:r w:rsidR="00F9296F" w:rsidRPr="00F814B9">
        <w:rPr>
          <w:rFonts w:ascii="Times New Roman" w:hAnsi="Times New Roman" w:cs="Times New Roman"/>
          <w:sz w:val="24"/>
          <w:szCs w:val="24"/>
        </w:rPr>
        <w:t xml:space="preserve"> </w:t>
      </w:r>
      <w:r w:rsidR="00DB60BD">
        <w:rPr>
          <w:rFonts w:ascii="Times New Roman" w:hAnsi="Times New Roman" w:cs="Times New Roman"/>
          <w:sz w:val="24"/>
          <w:szCs w:val="24"/>
        </w:rPr>
        <w:t>di</w:t>
      </w:r>
      <w:r w:rsidRPr="00F814B9">
        <w:rPr>
          <w:rFonts w:ascii="Times New Roman" w:hAnsi="Times New Roman" w:cs="Times New Roman"/>
          <w:sz w:val="24"/>
          <w:szCs w:val="24"/>
        </w:rPr>
        <w:t xml:space="preserve">chloride (0.1% w/v)]. The mixture was incubated at room temperature for 30 min. The absorbance (Abs) was then measured at 540 nm. The amount of nitric oxide radical was calculated using the equation: </w:t>
      </w:r>
    </w:p>
    <w:p w14:paraId="355D30A3" w14:textId="77777777" w:rsidR="00B4422A" w:rsidRPr="00F814B9" w:rsidRDefault="00B4422A" w:rsidP="005B24A8">
      <w:pPr>
        <w:spacing w:line="360" w:lineRule="auto"/>
        <w:jc w:val="both"/>
        <w:rPr>
          <w:rFonts w:ascii="Times New Roman" w:hAnsi="Times New Roman" w:cs="Times New Roman"/>
          <w:sz w:val="24"/>
          <w:szCs w:val="24"/>
        </w:rPr>
      </w:pPr>
      <w:r w:rsidRPr="00F814B9">
        <w:rPr>
          <w:rFonts w:ascii="Times New Roman" w:hAnsi="Times New Roman" w:cs="Times New Roman"/>
          <w:sz w:val="24"/>
          <w:szCs w:val="24"/>
        </w:rPr>
        <w:t>NO radical scavenging activity = [(Abs control - Abs sample)/(Abs control)]/100</w:t>
      </w:r>
    </w:p>
    <w:p w14:paraId="531FAEF6" w14:textId="77777777" w:rsidR="00B4422A" w:rsidRPr="00F814B9" w:rsidRDefault="00B4422A" w:rsidP="005B24A8">
      <w:pPr>
        <w:spacing w:line="360" w:lineRule="auto"/>
        <w:jc w:val="both"/>
        <w:rPr>
          <w:rFonts w:ascii="Times New Roman" w:hAnsi="Times New Roman" w:cs="Times New Roman"/>
          <w:sz w:val="24"/>
          <w:szCs w:val="24"/>
        </w:rPr>
      </w:pPr>
      <w:r w:rsidRPr="00F814B9">
        <w:rPr>
          <w:rFonts w:ascii="Times New Roman" w:hAnsi="Times New Roman" w:cs="Times New Roman"/>
          <w:sz w:val="24"/>
          <w:szCs w:val="24"/>
        </w:rPr>
        <w:t>where Abs control is the absorbance of NO radical + methanol; Abs sample is the absorbance of NO radical + sample tissue homogenate or standard.</w:t>
      </w:r>
    </w:p>
    <w:p w14:paraId="0187F3BB" w14:textId="64B5ED93" w:rsidR="00B4422A" w:rsidRPr="00F814B9" w:rsidRDefault="00B4422A" w:rsidP="005B24A8">
      <w:pPr>
        <w:spacing w:line="360" w:lineRule="auto"/>
        <w:jc w:val="both"/>
        <w:rPr>
          <w:rFonts w:ascii="Times New Roman" w:hAnsi="Times New Roman" w:cs="Times New Roman"/>
          <w:i/>
          <w:sz w:val="24"/>
          <w:szCs w:val="24"/>
        </w:rPr>
      </w:pPr>
      <w:r w:rsidRPr="00F814B9">
        <w:rPr>
          <w:rFonts w:ascii="Times New Roman" w:hAnsi="Times New Roman" w:cs="Times New Roman"/>
          <w:i/>
          <w:sz w:val="24"/>
          <w:szCs w:val="24"/>
        </w:rPr>
        <w:t xml:space="preserve">DPPH scavenging </w:t>
      </w:r>
      <w:r w:rsidR="006F1B60" w:rsidRPr="00F814B9">
        <w:rPr>
          <w:rFonts w:ascii="Times New Roman" w:hAnsi="Times New Roman" w:cs="Times New Roman"/>
          <w:i/>
          <w:sz w:val="24"/>
          <w:szCs w:val="24"/>
        </w:rPr>
        <w:t>assay.</w:t>
      </w:r>
      <w:r w:rsidRPr="00F814B9">
        <w:rPr>
          <w:rFonts w:ascii="Times New Roman" w:hAnsi="Times New Roman" w:cs="Times New Roman"/>
          <w:i/>
          <w:sz w:val="24"/>
          <w:szCs w:val="24"/>
        </w:rPr>
        <w:t xml:space="preserve"> </w:t>
      </w:r>
    </w:p>
    <w:p w14:paraId="579DF0AC" w14:textId="773D0BFC" w:rsidR="00B4422A" w:rsidRPr="00F814B9" w:rsidRDefault="00B4422A" w:rsidP="005B24A8">
      <w:pPr>
        <w:spacing w:line="360" w:lineRule="auto"/>
        <w:jc w:val="both"/>
        <w:rPr>
          <w:rFonts w:ascii="Times New Roman" w:hAnsi="Times New Roman" w:cs="Times New Roman"/>
          <w:sz w:val="24"/>
          <w:szCs w:val="24"/>
        </w:rPr>
      </w:pPr>
      <w:r w:rsidRPr="00F814B9">
        <w:rPr>
          <w:rFonts w:ascii="Times New Roman" w:hAnsi="Times New Roman" w:cs="Times New Roman"/>
          <w:sz w:val="24"/>
          <w:szCs w:val="24"/>
        </w:rPr>
        <w:t xml:space="preserve">A portion of 0.135 mM DPPH was prepared in methanol containing 0.5 mg of the tissue homogenate and standard drug (butylated </w:t>
      </w:r>
      <w:r w:rsidR="001D32E8">
        <w:rPr>
          <w:rFonts w:ascii="Times New Roman" w:hAnsi="Times New Roman" w:cs="Times New Roman"/>
          <w:sz w:val="24"/>
          <w:szCs w:val="24"/>
        </w:rPr>
        <w:t>hydroxytoluene</w:t>
      </w:r>
      <w:r w:rsidR="001D32E8" w:rsidRPr="00F814B9">
        <w:rPr>
          <w:rFonts w:ascii="Times New Roman" w:hAnsi="Times New Roman" w:cs="Times New Roman"/>
          <w:sz w:val="24"/>
          <w:szCs w:val="24"/>
        </w:rPr>
        <w:t xml:space="preserve"> </w:t>
      </w:r>
      <w:r w:rsidRPr="00F814B9">
        <w:rPr>
          <w:rFonts w:ascii="Times New Roman" w:hAnsi="Times New Roman" w:cs="Times New Roman"/>
          <w:sz w:val="24"/>
          <w:szCs w:val="24"/>
        </w:rPr>
        <w:t xml:space="preserve">(BHT) and rutin). The reaction mixture was vortexed thoroughly and left in the dark at room temperature for 30 min. The </w:t>
      </w:r>
      <w:r w:rsidRPr="00F814B9">
        <w:rPr>
          <w:rFonts w:ascii="Times New Roman" w:hAnsi="Times New Roman" w:cs="Times New Roman"/>
          <w:sz w:val="24"/>
          <w:szCs w:val="24"/>
        </w:rPr>
        <w:lastRenderedPageBreak/>
        <w:t xml:space="preserve">absorbance was measured spectrophotometrically at 517 nm. The scavenging ability of the tissue homogenate on DPPH was calculated using the equation: </w:t>
      </w:r>
    </w:p>
    <w:p w14:paraId="6126E8F9" w14:textId="77777777" w:rsidR="00B4422A" w:rsidRPr="00F814B9" w:rsidRDefault="00B4422A" w:rsidP="005B24A8">
      <w:pPr>
        <w:spacing w:line="360" w:lineRule="auto"/>
        <w:jc w:val="both"/>
        <w:rPr>
          <w:rFonts w:ascii="Times New Roman" w:hAnsi="Times New Roman" w:cs="Times New Roman"/>
          <w:sz w:val="24"/>
          <w:szCs w:val="24"/>
        </w:rPr>
      </w:pPr>
      <w:r w:rsidRPr="00F814B9">
        <w:rPr>
          <w:rFonts w:ascii="Times New Roman" w:hAnsi="Times New Roman" w:cs="Times New Roman"/>
          <w:sz w:val="24"/>
          <w:szCs w:val="24"/>
        </w:rPr>
        <w:t xml:space="preserve">DPPH scavenging activity (%) = [(Abs control – Abs sample)]/(Abs control)] /100 </w:t>
      </w:r>
    </w:p>
    <w:p w14:paraId="2CC492BE" w14:textId="3E3C71C3" w:rsidR="00B4422A" w:rsidRPr="00F814B9" w:rsidRDefault="00B4422A" w:rsidP="005B24A8">
      <w:pPr>
        <w:spacing w:line="360" w:lineRule="auto"/>
        <w:jc w:val="both"/>
        <w:rPr>
          <w:rFonts w:ascii="Times New Roman" w:hAnsi="Times New Roman" w:cs="Times New Roman"/>
          <w:sz w:val="24"/>
          <w:szCs w:val="24"/>
        </w:rPr>
      </w:pPr>
      <w:r w:rsidRPr="00F814B9">
        <w:rPr>
          <w:rFonts w:ascii="Times New Roman" w:hAnsi="Times New Roman" w:cs="Times New Roman"/>
          <w:sz w:val="24"/>
          <w:szCs w:val="24"/>
        </w:rPr>
        <w:t>where Abs control is the absorbance of DPPH + methanol; Abs sample is the absorbance of DPPH radical + tissue homogenate or standard.</w:t>
      </w:r>
      <w:r w:rsidR="00660788" w:rsidRPr="00F814B9">
        <w:rPr>
          <w:rFonts w:ascii="Times New Roman" w:hAnsi="Times New Roman" w:cs="Times New Roman"/>
          <w:sz w:val="24"/>
          <w:szCs w:val="24"/>
        </w:rPr>
        <w:t xml:space="preserve"> </w:t>
      </w:r>
    </w:p>
    <w:p w14:paraId="5920560E" w14:textId="77777777" w:rsidR="008F7BF2" w:rsidRPr="00F814B9" w:rsidRDefault="008F7BF2" w:rsidP="005B24A8">
      <w:pPr>
        <w:spacing w:line="360" w:lineRule="auto"/>
        <w:jc w:val="both"/>
        <w:rPr>
          <w:rFonts w:ascii="Times New Roman" w:hAnsi="Times New Roman" w:cs="Times New Roman"/>
          <w:b/>
          <w:sz w:val="24"/>
          <w:szCs w:val="24"/>
        </w:rPr>
      </w:pPr>
      <w:r w:rsidRPr="00F814B9">
        <w:rPr>
          <w:rFonts w:ascii="Times New Roman" w:hAnsi="Times New Roman" w:cs="Times New Roman"/>
          <w:b/>
          <w:sz w:val="24"/>
          <w:szCs w:val="24"/>
        </w:rPr>
        <w:t>Statistical analysis</w:t>
      </w:r>
    </w:p>
    <w:p w14:paraId="4CE3B1F6" w14:textId="247457D7" w:rsidR="00D8702E" w:rsidRDefault="004E6A94" w:rsidP="006D1607">
      <w:pPr>
        <w:spacing w:line="360" w:lineRule="auto"/>
        <w:jc w:val="both"/>
        <w:rPr>
          <w:rFonts w:ascii="Times New Roman" w:hAnsi="Times New Roman" w:cs="Times New Roman"/>
          <w:b/>
          <w:bCs/>
          <w:iCs/>
          <w:color w:val="000000" w:themeColor="text1"/>
          <w:sz w:val="24"/>
          <w:szCs w:val="24"/>
          <w:lang w:val="en-IE"/>
        </w:rPr>
      </w:pPr>
      <w:r w:rsidRPr="004E6A94">
        <w:rPr>
          <w:rFonts w:ascii="Times New Roman" w:hAnsi="Times New Roman" w:cs="Times New Roman"/>
          <w:color w:val="000000" w:themeColor="text1"/>
          <w:sz w:val="24"/>
          <w:szCs w:val="24"/>
          <w:lang w:val="en-US"/>
        </w:rPr>
        <w:t xml:space="preserve">Data were analyzed using the IBM SPSS Statistics for Windows, Version 28.0 (Armonk, NY: IBM Corp). Data generated from oxidative stress </w:t>
      </w:r>
      <w:r w:rsidR="00633D31">
        <w:rPr>
          <w:rFonts w:ascii="Times New Roman" w:hAnsi="Times New Roman" w:cs="Times New Roman"/>
          <w:color w:val="000000" w:themeColor="text1"/>
          <w:sz w:val="24"/>
          <w:szCs w:val="24"/>
          <w:lang w:val="en-US"/>
        </w:rPr>
        <w:t>enzyme</w:t>
      </w:r>
      <w:r w:rsidR="00633D31" w:rsidRPr="004E6A94">
        <w:rPr>
          <w:rFonts w:ascii="Times New Roman" w:hAnsi="Times New Roman" w:cs="Times New Roman"/>
          <w:color w:val="000000" w:themeColor="text1"/>
          <w:sz w:val="24"/>
          <w:szCs w:val="24"/>
          <w:lang w:val="en-US"/>
        </w:rPr>
        <w:t xml:space="preserve"> </w:t>
      </w:r>
      <w:r w:rsidRPr="004E6A94">
        <w:rPr>
          <w:rFonts w:ascii="Times New Roman" w:hAnsi="Times New Roman" w:cs="Times New Roman"/>
          <w:color w:val="000000" w:themeColor="text1"/>
          <w:sz w:val="24"/>
          <w:szCs w:val="24"/>
          <w:lang w:val="en-US"/>
        </w:rPr>
        <w:t xml:space="preserve">assays were treated as continuous variables and were observed to be normally distributed and therefore described using means and standard deviations as measures of central tendency and dispersion. A comparison of the equality of means between groups was done using a </w:t>
      </w:r>
      <w:r w:rsidR="006D0C64">
        <w:rPr>
          <w:rFonts w:ascii="Times New Roman" w:hAnsi="Times New Roman" w:cs="Times New Roman"/>
          <w:color w:val="000000" w:themeColor="text1"/>
          <w:sz w:val="24"/>
          <w:szCs w:val="24"/>
          <w:lang w:val="en-US"/>
        </w:rPr>
        <w:t>one-way ANOVA</w:t>
      </w:r>
      <w:r w:rsidRPr="004E6A94">
        <w:rPr>
          <w:rFonts w:ascii="Times New Roman" w:hAnsi="Times New Roman" w:cs="Times New Roman"/>
          <w:color w:val="000000" w:themeColor="text1"/>
          <w:sz w:val="24"/>
          <w:szCs w:val="24"/>
          <w:lang w:val="en-US"/>
        </w:rPr>
        <w:t xml:space="preserve"> test. When the F-statistic was significant (&lt;0.05), depending on the violation of the homogeneity of variance, Tukey’s HSD test or </w:t>
      </w:r>
      <w:r w:rsidR="009E57FB">
        <w:rPr>
          <w:rFonts w:ascii="Times New Roman" w:hAnsi="Times New Roman" w:cs="Times New Roman"/>
          <w:color w:val="000000" w:themeColor="text1"/>
          <w:sz w:val="24"/>
          <w:szCs w:val="24"/>
          <w:lang w:val="en-US"/>
        </w:rPr>
        <w:t xml:space="preserve">the </w:t>
      </w:r>
      <w:r w:rsidRPr="004E6A94">
        <w:rPr>
          <w:rFonts w:ascii="Times New Roman" w:hAnsi="Times New Roman" w:cs="Times New Roman"/>
          <w:color w:val="000000" w:themeColor="text1"/>
          <w:sz w:val="24"/>
          <w:szCs w:val="24"/>
          <w:lang w:val="en-US"/>
        </w:rPr>
        <w:t>Games Howell post hoc test was used to identify the differences between groups.</w:t>
      </w:r>
    </w:p>
    <w:p w14:paraId="32F7229F" w14:textId="53D5D1EF" w:rsidR="006D1607" w:rsidRPr="006D1607" w:rsidRDefault="006D1607" w:rsidP="006D1607">
      <w:pPr>
        <w:spacing w:line="360" w:lineRule="auto"/>
        <w:jc w:val="both"/>
        <w:rPr>
          <w:rFonts w:ascii="Times New Roman" w:hAnsi="Times New Roman" w:cs="Times New Roman"/>
          <w:b/>
          <w:bCs/>
          <w:iCs/>
          <w:color w:val="000000" w:themeColor="text1"/>
          <w:sz w:val="24"/>
          <w:szCs w:val="24"/>
          <w:lang w:val="en-IE"/>
        </w:rPr>
      </w:pPr>
      <w:r w:rsidRPr="006D1607">
        <w:rPr>
          <w:rFonts w:ascii="Times New Roman" w:hAnsi="Times New Roman" w:cs="Times New Roman"/>
          <w:b/>
          <w:bCs/>
          <w:iCs/>
          <w:color w:val="000000" w:themeColor="text1"/>
          <w:sz w:val="24"/>
          <w:szCs w:val="24"/>
          <w:lang w:val="en-IE"/>
        </w:rPr>
        <w:t xml:space="preserve">Liver oxidative stress indices </w:t>
      </w:r>
    </w:p>
    <w:p w14:paraId="2F3848BA" w14:textId="34951EDE" w:rsidR="00B61F59" w:rsidRPr="006D1607" w:rsidRDefault="00AB03E6" w:rsidP="006D1607">
      <w:pPr>
        <w:spacing w:line="360" w:lineRule="auto"/>
        <w:jc w:val="both"/>
        <w:rPr>
          <w:rFonts w:ascii="Times New Roman" w:hAnsi="Times New Roman" w:cs="Times New Roman"/>
          <w:bCs/>
          <w:color w:val="000000" w:themeColor="text1"/>
          <w:sz w:val="24"/>
          <w:szCs w:val="24"/>
          <w:lang w:val="en-IE"/>
        </w:rPr>
      </w:pPr>
      <w:r w:rsidRPr="00AB03E6">
        <w:rPr>
          <w:rFonts w:ascii="Times New Roman" w:hAnsi="Times New Roman" w:cs="Times New Roman"/>
          <w:iCs/>
          <w:color w:val="000000" w:themeColor="text1"/>
          <w:sz w:val="24"/>
          <w:szCs w:val="24"/>
          <w:lang w:val="en-IE"/>
        </w:rPr>
        <w:t xml:space="preserve">The six oxidative stress parameters in the liver </w:t>
      </w:r>
      <w:r w:rsidR="006D1607" w:rsidRPr="006D1607">
        <w:rPr>
          <w:rFonts w:ascii="Times New Roman" w:hAnsi="Times New Roman" w:cs="Times New Roman"/>
          <w:iCs/>
          <w:color w:val="000000" w:themeColor="text1"/>
          <w:sz w:val="24"/>
          <w:szCs w:val="24"/>
          <w:lang w:val="en-IE"/>
        </w:rPr>
        <w:t xml:space="preserve">were compared among the groups. </w:t>
      </w:r>
      <w:r w:rsidR="006D1607" w:rsidRPr="006D1607">
        <w:rPr>
          <w:rFonts w:ascii="Times New Roman" w:hAnsi="Times New Roman" w:cs="Times New Roman"/>
          <w:color w:val="000000" w:themeColor="text1"/>
          <w:sz w:val="24"/>
          <w:szCs w:val="24"/>
          <w:lang w:val="en-US"/>
        </w:rPr>
        <w:t>There were significant changes in the</w:t>
      </w:r>
      <w:r w:rsidR="00B61F59">
        <w:rPr>
          <w:rFonts w:ascii="Times New Roman" w:hAnsi="Times New Roman" w:cs="Times New Roman"/>
          <w:color w:val="000000" w:themeColor="text1"/>
          <w:sz w:val="24"/>
          <w:szCs w:val="24"/>
          <w:lang w:val="en-US"/>
        </w:rPr>
        <w:t>se</w:t>
      </w:r>
      <w:r w:rsidR="006D1607" w:rsidRPr="006D1607">
        <w:rPr>
          <w:rFonts w:ascii="Times New Roman" w:hAnsi="Times New Roman" w:cs="Times New Roman"/>
          <w:color w:val="000000" w:themeColor="text1"/>
          <w:sz w:val="24"/>
          <w:szCs w:val="24"/>
          <w:lang w:val="en-US"/>
        </w:rPr>
        <w:t xml:space="preserve"> indices between the</w:t>
      </w:r>
      <w:r w:rsidR="00D755B2">
        <w:rPr>
          <w:rFonts w:ascii="Times New Roman" w:hAnsi="Times New Roman" w:cs="Times New Roman"/>
          <w:color w:val="000000" w:themeColor="text1"/>
          <w:sz w:val="24"/>
          <w:szCs w:val="24"/>
          <w:lang w:val="en-US"/>
        </w:rPr>
        <w:t xml:space="preserve"> SC-HAL</w:t>
      </w:r>
      <w:r w:rsidR="00CF3A37">
        <w:rPr>
          <w:rFonts w:ascii="Times New Roman" w:hAnsi="Times New Roman" w:cs="Times New Roman"/>
          <w:color w:val="000000" w:themeColor="text1"/>
          <w:sz w:val="24"/>
          <w:szCs w:val="24"/>
          <w:lang w:val="en-US"/>
        </w:rPr>
        <w:t xml:space="preserve">, </w:t>
      </w:r>
      <w:r w:rsidR="005C4A77">
        <w:rPr>
          <w:rFonts w:ascii="Times New Roman" w:hAnsi="Times New Roman" w:cs="Times New Roman"/>
          <w:color w:val="000000" w:themeColor="text1"/>
          <w:sz w:val="24"/>
          <w:szCs w:val="24"/>
          <w:lang w:val="en-US"/>
        </w:rPr>
        <w:t>SC-HAL-</w:t>
      </w:r>
      <w:r w:rsidR="00CC59D3">
        <w:rPr>
          <w:rFonts w:ascii="Times New Roman" w:hAnsi="Times New Roman" w:cs="Times New Roman"/>
          <w:color w:val="000000" w:themeColor="text1"/>
          <w:sz w:val="24"/>
          <w:szCs w:val="24"/>
          <w:lang w:val="en-US"/>
        </w:rPr>
        <w:t>CBD,</w:t>
      </w:r>
      <w:r w:rsidR="006D1607" w:rsidRPr="006D1607">
        <w:rPr>
          <w:rFonts w:ascii="Times New Roman" w:hAnsi="Times New Roman" w:cs="Times New Roman"/>
          <w:color w:val="000000" w:themeColor="text1"/>
          <w:sz w:val="24"/>
          <w:szCs w:val="24"/>
          <w:lang w:val="en-US"/>
        </w:rPr>
        <w:t xml:space="preserve"> </w:t>
      </w:r>
      <w:r w:rsidR="00B804BA">
        <w:rPr>
          <w:rFonts w:ascii="Times New Roman" w:hAnsi="Times New Roman" w:cs="Times New Roman"/>
          <w:color w:val="000000" w:themeColor="text1"/>
          <w:sz w:val="24"/>
          <w:szCs w:val="24"/>
          <w:lang w:val="en-US"/>
        </w:rPr>
        <w:t>CH-HAL</w:t>
      </w:r>
      <w:r w:rsidR="005C4A77">
        <w:rPr>
          <w:rFonts w:ascii="Times New Roman" w:hAnsi="Times New Roman" w:cs="Times New Roman"/>
          <w:color w:val="000000" w:themeColor="text1"/>
          <w:sz w:val="24"/>
          <w:szCs w:val="24"/>
          <w:lang w:val="en-US"/>
        </w:rPr>
        <w:t>, CH-HAL-CBD</w:t>
      </w:r>
      <w:r w:rsidR="006D1607" w:rsidRPr="006D1607">
        <w:rPr>
          <w:rFonts w:ascii="Times New Roman" w:hAnsi="Times New Roman" w:cs="Times New Roman"/>
          <w:color w:val="000000" w:themeColor="text1"/>
          <w:sz w:val="24"/>
          <w:szCs w:val="24"/>
          <w:lang w:val="en-US"/>
        </w:rPr>
        <w:t>, oral CBD, and control groups: CAT (p=0.000), SOD (p=0.000), GSH (p=0.000),</w:t>
      </w:r>
      <w:r w:rsidR="006D1607" w:rsidRPr="006D1607">
        <w:rPr>
          <w:rFonts w:ascii="Times New Roman" w:hAnsi="Times New Roman" w:cs="Times New Roman"/>
          <w:b/>
          <w:bCs/>
          <w:color w:val="000000" w:themeColor="text1"/>
          <w:sz w:val="24"/>
          <w:szCs w:val="24"/>
        </w:rPr>
        <w:t xml:space="preserve"> </w:t>
      </w:r>
      <w:r w:rsidR="006D1607" w:rsidRPr="006D1607">
        <w:rPr>
          <w:rFonts w:ascii="Times New Roman" w:hAnsi="Times New Roman" w:cs="Times New Roman"/>
          <w:bCs/>
          <w:color w:val="000000" w:themeColor="text1"/>
          <w:sz w:val="24"/>
          <w:szCs w:val="24"/>
        </w:rPr>
        <w:t>(Scavenging activity in DPPH assay)</w:t>
      </w:r>
      <w:r w:rsidR="006D1607" w:rsidRPr="006D1607">
        <w:rPr>
          <w:rFonts w:ascii="Times New Roman" w:hAnsi="Times New Roman" w:cs="Times New Roman"/>
          <w:color w:val="000000" w:themeColor="text1"/>
          <w:sz w:val="24"/>
          <w:szCs w:val="24"/>
          <w:lang w:val="en-US"/>
        </w:rPr>
        <w:t xml:space="preserve"> (p=0.000), NO (p=0.000), </w:t>
      </w:r>
      <w:r w:rsidR="00B61F59">
        <w:rPr>
          <w:rFonts w:ascii="Times New Roman" w:hAnsi="Times New Roman" w:cs="Times New Roman"/>
          <w:color w:val="000000" w:themeColor="text1"/>
          <w:sz w:val="24"/>
          <w:szCs w:val="24"/>
          <w:lang w:val="en-US"/>
        </w:rPr>
        <w:t xml:space="preserve">and </w:t>
      </w:r>
      <w:r w:rsidR="006D1607" w:rsidRPr="006D1607">
        <w:rPr>
          <w:rFonts w:ascii="Times New Roman" w:hAnsi="Times New Roman" w:cs="Times New Roman"/>
          <w:color w:val="000000" w:themeColor="text1"/>
          <w:sz w:val="24"/>
          <w:szCs w:val="24"/>
          <w:lang w:val="en-US"/>
        </w:rPr>
        <w:t xml:space="preserve">MDA (p=0.000). </w:t>
      </w:r>
      <w:r w:rsidR="00B61F59">
        <w:rPr>
          <w:rFonts w:ascii="Times New Roman" w:hAnsi="Times New Roman" w:cs="Times New Roman"/>
          <w:color w:val="000000" w:themeColor="text1"/>
          <w:sz w:val="24"/>
          <w:szCs w:val="24"/>
          <w:lang w:val="en-US"/>
        </w:rPr>
        <w:t xml:space="preserve">The </w:t>
      </w:r>
      <w:r w:rsidR="008B3622">
        <w:rPr>
          <w:rFonts w:ascii="Times New Roman" w:hAnsi="Times New Roman" w:cs="Times New Roman"/>
          <w:color w:val="000000" w:themeColor="text1"/>
          <w:sz w:val="24"/>
          <w:szCs w:val="24"/>
          <w:lang w:val="en-US"/>
        </w:rPr>
        <w:t>SC-HAL</w:t>
      </w:r>
      <w:r w:rsidR="004D1D33">
        <w:rPr>
          <w:rFonts w:ascii="Times New Roman" w:hAnsi="Times New Roman" w:cs="Times New Roman"/>
          <w:color w:val="000000" w:themeColor="text1"/>
          <w:sz w:val="24"/>
          <w:szCs w:val="24"/>
          <w:lang w:val="en-US"/>
        </w:rPr>
        <w:t xml:space="preserve"> group</w:t>
      </w:r>
      <w:r w:rsidR="006D1607" w:rsidRPr="006D1607">
        <w:rPr>
          <w:rFonts w:ascii="Times New Roman" w:hAnsi="Times New Roman" w:cs="Times New Roman"/>
          <w:color w:val="000000" w:themeColor="text1"/>
          <w:sz w:val="24"/>
          <w:szCs w:val="24"/>
          <w:lang w:val="en-US"/>
        </w:rPr>
        <w:t xml:space="preserve"> showed higher activity of SOD and CAT but </w:t>
      </w:r>
      <w:r w:rsidR="00547B74">
        <w:rPr>
          <w:rFonts w:ascii="Times New Roman" w:hAnsi="Times New Roman" w:cs="Times New Roman"/>
          <w:color w:val="000000" w:themeColor="text1"/>
          <w:sz w:val="24"/>
          <w:szCs w:val="24"/>
          <w:lang w:val="en-US"/>
        </w:rPr>
        <w:t>a</w:t>
      </w:r>
      <w:r w:rsidR="007B4892">
        <w:rPr>
          <w:rFonts w:ascii="Times New Roman" w:hAnsi="Times New Roman" w:cs="Times New Roman"/>
          <w:color w:val="000000" w:themeColor="text1"/>
          <w:sz w:val="24"/>
          <w:szCs w:val="24"/>
          <w:lang w:val="en-US"/>
        </w:rPr>
        <w:t xml:space="preserve"> </w:t>
      </w:r>
      <w:r w:rsidR="006D1607" w:rsidRPr="006D1607">
        <w:rPr>
          <w:rFonts w:ascii="Times New Roman" w:hAnsi="Times New Roman" w:cs="Times New Roman"/>
          <w:color w:val="000000" w:themeColor="text1"/>
          <w:sz w:val="24"/>
          <w:szCs w:val="24"/>
          <w:lang w:val="en-US"/>
        </w:rPr>
        <w:t xml:space="preserve">lower activity of GSH compared to </w:t>
      </w:r>
      <w:r w:rsidR="00B61F59">
        <w:rPr>
          <w:rFonts w:ascii="Times New Roman" w:hAnsi="Times New Roman" w:cs="Times New Roman"/>
          <w:color w:val="000000" w:themeColor="text1"/>
          <w:sz w:val="24"/>
          <w:szCs w:val="24"/>
          <w:lang w:val="en-US"/>
        </w:rPr>
        <w:t xml:space="preserve">all </w:t>
      </w:r>
      <w:r w:rsidR="006D1607" w:rsidRPr="006D1607">
        <w:rPr>
          <w:rFonts w:ascii="Times New Roman" w:hAnsi="Times New Roman" w:cs="Times New Roman"/>
          <w:color w:val="000000" w:themeColor="text1"/>
          <w:sz w:val="24"/>
          <w:szCs w:val="24"/>
          <w:lang w:val="en-US"/>
        </w:rPr>
        <w:t>other groups</w:t>
      </w:r>
      <w:r w:rsidR="00B61F59">
        <w:rPr>
          <w:rFonts w:ascii="Times New Roman" w:hAnsi="Times New Roman" w:cs="Times New Roman"/>
          <w:color w:val="000000" w:themeColor="text1"/>
          <w:sz w:val="24"/>
          <w:szCs w:val="24"/>
          <w:lang w:val="en-US"/>
        </w:rPr>
        <w:t xml:space="preserve"> (see Table 1)</w:t>
      </w:r>
      <w:r w:rsidR="006D1607" w:rsidRPr="006D1607">
        <w:rPr>
          <w:rFonts w:ascii="Times New Roman" w:hAnsi="Times New Roman" w:cs="Times New Roman"/>
          <w:color w:val="000000" w:themeColor="text1"/>
          <w:sz w:val="24"/>
          <w:szCs w:val="24"/>
          <w:lang w:val="en-US"/>
        </w:rPr>
        <w:t>.</w:t>
      </w:r>
    </w:p>
    <w:p w14:paraId="3C68362C" w14:textId="77777777" w:rsidR="00D925DB" w:rsidRDefault="00D925DB" w:rsidP="003A4003">
      <w:pPr>
        <w:spacing w:line="360" w:lineRule="auto"/>
        <w:jc w:val="both"/>
        <w:rPr>
          <w:rFonts w:ascii="Times New Roman" w:hAnsi="Times New Roman" w:cs="Times New Roman"/>
          <w:b/>
          <w:bCs/>
          <w:color w:val="000000" w:themeColor="text1"/>
          <w:sz w:val="24"/>
          <w:szCs w:val="24"/>
          <w:lang w:val="en-US"/>
        </w:rPr>
      </w:pPr>
    </w:p>
    <w:p w14:paraId="7BB2E352" w14:textId="77777777" w:rsidR="00D925DB" w:rsidRDefault="00D925DB" w:rsidP="003A4003">
      <w:pPr>
        <w:spacing w:line="360" w:lineRule="auto"/>
        <w:jc w:val="both"/>
        <w:rPr>
          <w:rFonts w:ascii="Times New Roman" w:hAnsi="Times New Roman" w:cs="Times New Roman"/>
          <w:b/>
          <w:bCs/>
          <w:color w:val="000000" w:themeColor="text1"/>
          <w:sz w:val="24"/>
          <w:szCs w:val="24"/>
          <w:lang w:val="en-US"/>
        </w:rPr>
      </w:pPr>
    </w:p>
    <w:p w14:paraId="5CB00DB3" w14:textId="04F30FD4" w:rsidR="00D36AEB" w:rsidRPr="00B61F59" w:rsidRDefault="006D1607" w:rsidP="003A4003">
      <w:pPr>
        <w:spacing w:line="360" w:lineRule="auto"/>
        <w:jc w:val="both"/>
        <w:rPr>
          <w:rFonts w:ascii="Times New Roman" w:eastAsia="Times New Roman" w:hAnsi="Times New Roman" w:cs="Times New Roman"/>
          <w:b/>
          <w:bCs/>
          <w:sz w:val="24"/>
          <w:szCs w:val="24"/>
          <w:lang w:val="en-ZA"/>
        </w:rPr>
      </w:pPr>
      <w:r w:rsidRPr="006D1607">
        <w:rPr>
          <w:rFonts w:ascii="Times New Roman" w:hAnsi="Times New Roman" w:cs="Times New Roman"/>
          <w:b/>
          <w:bCs/>
          <w:color w:val="000000" w:themeColor="text1"/>
          <w:sz w:val="24"/>
          <w:szCs w:val="24"/>
          <w:lang w:val="en-US"/>
        </w:rPr>
        <w:t xml:space="preserve">Table 1: </w:t>
      </w:r>
      <w:r w:rsidRPr="003A4003">
        <w:rPr>
          <w:rFonts w:ascii="Times New Roman" w:hAnsi="Times New Roman" w:cs="Times New Roman"/>
          <w:b/>
          <w:color w:val="000000" w:themeColor="text1"/>
          <w:sz w:val="24"/>
          <w:szCs w:val="24"/>
          <w:lang w:val="en-US"/>
        </w:rPr>
        <w:t>Liver Oxidative Stress Parameters</w:t>
      </w:r>
      <w:r w:rsidR="00B61F59" w:rsidRPr="00B61F59">
        <w:rPr>
          <w:rFonts w:ascii="Times New Roman" w:eastAsia="Times New Roman" w:hAnsi="Times New Roman" w:cs="Times New Roman"/>
          <w:b/>
          <w:bCs/>
          <w:sz w:val="24"/>
          <w:szCs w:val="24"/>
          <w:lang w:val="en-ZA"/>
        </w:rPr>
        <w:t xml:space="preserve"> </w:t>
      </w:r>
    </w:p>
    <w:tbl>
      <w:tblPr>
        <w:tblW w:w="1063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992"/>
        <w:gridCol w:w="993"/>
        <w:gridCol w:w="992"/>
        <w:gridCol w:w="1276"/>
        <w:gridCol w:w="992"/>
        <w:gridCol w:w="1417"/>
        <w:gridCol w:w="1276"/>
        <w:gridCol w:w="1134"/>
      </w:tblGrid>
      <w:tr w:rsidR="008C170F" w:rsidRPr="00D36AEB" w14:paraId="550F0D40" w14:textId="77777777" w:rsidTr="00642CB7">
        <w:trPr>
          <w:trHeight w:val="869"/>
        </w:trPr>
        <w:tc>
          <w:tcPr>
            <w:tcW w:w="1560" w:type="dxa"/>
          </w:tcPr>
          <w:p w14:paraId="690A62DE" w14:textId="77777777" w:rsidR="00D36AEB" w:rsidRPr="00D36AEB" w:rsidRDefault="00D36AEB" w:rsidP="00D36AEB">
            <w:pPr>
              <w:widowControl w:val="0"/>
              <w:autoSpaceDE w:val="0"/>
              <w:autoSpaceDN w:val="0"/>
              <w:spacing w:after="0" w:line="360" w:lineRule="auto"/>
              <w:ind w:left="107" w:right="231"/>
              <w:contextualSpacing/>
              <w:rPr>
                <w:rFonts w:ascii="Times New Roman" w:eastAsia="Times New Roman" w:hAnsi="Times New Roman" w:cs="Times New Roman"/>
                <w:b/>
                <w:sz w:val="24"/>
                <w:szCs w:val="24"/>
              </w:rPr>
            </w:pPr>
            <w:r w:rsidRPr="00D36AEB">
              <w:rPr>
                <w:rFonts w:ascii="Times New Roman" w:eastAsia="Times New Roman" w:hAnsi="Times New Roman" w:cs="Times New Roman"/>
                <w:b/>
                <w:sz w:val="24"/>
                <w:szCs w:val="24"/>
              </w:rPr>
              <w:t>Liver antioxidant</w:t>
            </w:r>
          </w:p>
        </w:tc>
        <w:tc>
          <w:tcPr>
            <w:tcW w:w="992" w:type="dxa"/>
          </w:tcPr>
          <w:p w14:paraId="4E7FCC7E" w14:textId="2E074D38" w:rsidR="00D36AEB" w:rsidRPr="00D36AEB" w:rsidRDefault="00D36AEB" w:rsidP="00D36AEB">
            <w:pPr>
              <w:widowControl w:val="0"/>
              <w:autoSpaceDE w:val="0"/>
              <w:autoSpaceDN w:val="0"/>
              <w:spacing w:after="0" w:line="360" w:lineRule="auto"/>
              <w:ind w:left="107" w:right="231"/>
              <w:contextualSpacing/>
              <w:rPr>
                <w:rFonts w:ascii="Times New Roman" w:eastAsia="Times New Roman" w:hAnsi="Times New Roman" w:cs="Times New Roman"/>
                <w:b/>
                <w:sz w:val="24"/>
                <w:szCs w:val="24"/>
              </w:rPr>
            </w:pPr>
            <w:r w:rsidRPr="00D36AEB">
              <w:rPr>
                <w:rFonts w:ascii="Times New Roman" w:eastAsia="Times New Roman" w:hAnsi="Times New Roman" w:cs="Times New Roman"/>
                <w:b/>
                <w:sz w:val="24"/>
                <w:szCs w:val="24"/>
              </w:rPr>
              <w:t xml:space="preserve"> </w:t>
            </w:r>
            <w:r w:rsidR="00A66341">
              <w:rPr>
                <w:rFonts w:ascii="Times New Roman" w:eastAsia="Times New Roman" w:hAnsi="Times New Roman" w:cs="Times New Roman"/>
                <w:b/>
                <w:sz w:val="24"/>
                <w:szCs w:val="24"/>
              </w:rPr>
              <w:t xml:space="preserve"> SC-HAL</w:t>
            </w:r>
          </w:p>
          <w:p w14:paraId="17D4E28E" w14:textId="77777777" w:rsidR="00D36AEB" w:rsidRPr="00D36AEB" w:rsidRDefault="00D36AEB" w:rsidP="00D36AEB">
            <w:pPr>
              <w:widowControl w:val="0"/>
              <w:autoSpaceDE w:val="0"/>
              <w:autoSpaceDN w:val="0"/>
              <w:spacing w:after="0" w:line="360" w:lineRule="auto"/>
              <w:ind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Mean ± SD</w:t>
            </w:r>
          </w:p>
        </w:tc>
        <w:tc>
          <w:tcPr>
            <w:tcW w:w="993" w:type="dxa"/>
          </w:tcPr>
          <w:p w14:paraId="5D0420D3" w14:textId="595DAFFA" w:rsidR="00D36AEB" w:rsidRPr="00D36AEB" w:rsidRDefault="00A66341" w:rsidP="00D36AEB">
            <w:pPr>
              <w:widowControl w:val="0"/>
              <w:autoSpaceDE w:val="0"/>
              <w:autoSpaceDN w:val="0"/>
              <w:spacing w:after="0" w:line="360" w:lineRule="auto"/>
              <w:ind w:left="106" w:right="231"/>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SC-HAL</w:t>
            </w:r>
            <w:r w:rsidR="003E0EC3">
              <w:rPr>
                <w:rFonts w:ascii="Times New Roman" w:eastAsia="Times New Roman" w:hAnsi="Times New Roman" w:cs="Times New Roman"/>
                <w:b/>
                <w:sz w:val="24"/>
                <w:szCs w:val="24"/>
              </w:rPr>
              <w:t>-CBD</w:t>
            </w:r>
          </w:p>
          <w:p w14:paraId="026C242F" w14:textId="77777777" w:rsidR="00D36AEB" w:rsidRPr="00D36AEB" w:rsidRDefault="00D36AEB" w:rsidP="00D36AEB">
            <w:pPr>
              <w:widowControl w:val="0"/>
              <w:autoSpaceDE w:val="0"/>
              <w:autoSpaceDN w:val="0"/>
              <w:spacing w:after="0" w:line="360" w:lineRule="auto"/>
              <w:ind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Mean ± SD</w:t>
            </w:r>
          </w:p>
        </w:tc>
        <w:tc>
          <w:tcPr>
            <w:tcW w:w="992" w:type="dxa"/>
          </w:tcPr>
          <w:p w14:paraId="09B4D746" w14:textId="32722877" w:rsidR="00D36AEB" w:rsidRPr="00D36AEB" w:rsidRDefault="00610E54" w:rsidP="00D36AEB">
            <w:pPr>
              <w:widowControl w:val="0"/>
              <w:autoSpaceDE w:val="0"/>
              <w:autoSpaceDN w:val="0"/>
              <w:spacing w:after="0" w:line="360" w:lineRule="auto"/>
              <w:ind w:left="106" w:right="231"/>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CBD</w:t>
            </w:r>
          </w:p>
          <w:p w14:paraId="79B354BF" w14:textId="77777777" w:rsidR="00D36AEB" w:rsidRPr="00D36AEB" w:rsidRDefault="00D36AEB" w:rsidP="00D36AEB">
            <w:pPr>
              <w:widowControl w:val="0"/>
              <w:autoSpaceDE w:val="0"/>
              <w:autoSpaceDN w:val="0"/>
              <w:spacing w:after="0" w:line="360" w:lineRule="auto"/>
              <w:ind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Mean ± SD</w:t>
            </w:r>
          </w:p>
        </w:tc>
        <w:tc>
          <w:tcPr>
            <w:tcW w:w="1276" w:type="dxa"/>
          </w:tcPr>
          <w:p w14:paraId="6FC71CAF" w14:textId="49782584" w:rsidR="00D36AEB" w:rsidRPr="00D36AEB" w:rsidRDefault="00610E54" w:rsidP="00D36AEB">
            <w:pPr>
              <w:widowControl w:val="0"/>
              <w:autoSpaceDE w:val="0"/>
              <w:autoSpaceDN w:val="0"/>
              <w:spacing w:after="0" w:line="360" w:lineRule="auto"/>
              <w:ind w:left="105" w:right="231"/>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w:t>
            </w:r>
            <w:r w:rsidR="001732A2">
              <w:rPr>
                <w:rFonts w:ascii="Times New Roman" w:eastAsia="Times New Roman" w:hAnsi="Times New Roman" w:cs="Times New Roman"/>
                <w:b/>
                <w:sz w:val="24"/>
                <w:szCs w:val="24"/>
              </w:rPr>
              <w:t>rol</w:t>
            </w:r>
          </w:p>
          <w:p w14:paraId="44A4597D" w14:textId="77777777" w:rsidR="00D36AEB" w:rsidRPr="00D36AEB" w:rsidRDefault="00D36AEB" w:rsidP="00D36AEB">
            <w:pPr>
              <w:widowControl w:val="0"/>
              <w:autoSpaceDE w:val="0"/>
              <w:autoSpaceDN w:val="0"/>
              <w:spacing w:after="0" w:line="360" w:lineRule="auto"/>
              <w:ind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Mean ± SD</w:t>
            </w:r>
          </w:p>
        </w:tc>
        <w:tc>
          <w:tcPr>
            <w:tcW w:w="992" w:type="dxa"/>
          </w:tcPr>
          <w:p w14:paraId="7009EA3F" w14:textId="20DB1319" w:rsidR="00D36AEB" w:rsidRPr="00D36AEB" w:rsidRDefault="001732A2" w:rsidP="00D36AEB">
            <w:pPr>
              <w:widowControl w:val="0"/>
              <w:autoSpaceDE w:val="0"/>
              <w:autoSpaceDN w:val="0"/>
              <w:spacing w:after="0" w:line="360" w:lineRule="auto"/>
              <w:ind w:left="105" w:right="231"/>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CH-HAL</w:t>
            </w:r>
          </w:p>
          <w:p w14:paraId="476C6AEC" w14:textId="77777777" w:rsidR="00D36AEB" w:rsidRPr="00D36AEB" w:rsidRDefault="00D36AEB" w:rsidP="00D36AEB">
            <w:pPr>
              <w:widowControl w:val="0"/>
              <w:autoSpaceDE w:val="0"/>
              <w:autoSpaceDN w:val="0"/>
              <w:spacing w:after="0" w:line="360" w:lineRule="auto"/>
              <w:ind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Mean ± SD</w:t>
            </w:r>
          </w:p>
        </w:tc>
        <w:tc>
          <w:tcPr>
            <w:tcW w:w="1417" w:type="dxa"/>
          </w:tcPr>
          <w:p w14:paraId="254EB947" w14:textId="76F4B8CD" w:rsidR="00D36AEB" w:rsidRPr="00D36AEB" w:rsidRDefault="00023675" w:rsidP="00D36AEB">
            <w:pPr>
              <w:widowControl w:val="0"/>
              <w:autoSpaceDE w:val="0"/>
              <w:autoSpaceDN w:val="0"/>
              <w:spacing w:after="0" w:line="360" w:lineRule="auto"/>
              <w:ind w:left="104" w:right="231"/>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CH-HAL-</w:t>
            </w:r>
            <w:r w:rsidR="006C0167">
              <w:rPr>
                <w:rFonts w:ascii="Times New Roman" w:eastAsia="Times New Roman" w:hAnsi="Times New Roman" w:cs="Times New Roman"/>
                <w:b/>
                <w:sz w:val="24"/>
                <w:szCs w:val="24"/>
              </w:rPr>
              <w:t>CBD</w:t>
            </w:r>
          </w:p>
          <w:p w14:paraId="58268E97" w14:textId="77777777" w:rsidR="00D36AEB" w:rsidRPr="00D36AEB" w:rsidRDefault="00D36AEB" w:rsidP="00D36AEB">
            <w:pPr>
              <w:widowControl w:val="0"/>
              <w:autoSpaceDE w:val="0"/>
              <w:autoSpaceDN w:val="0"/>
              <w:spacing w:after="0" w:line="360" w:lineRule="auto"/>
              <w:ind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Mean ± SD</w:t>
            </w:r>
          </w:p>
        </w:tc>
        <w:tc>
          <w:tcPr>
            <w:tcW w:w="1276" w:type="dxa"/>
          </w:tcPr>
          <w:p w14:paraId="5A3920BA" w14:textId="77777777" w:rsidR="00D36AEB" w:rsidRPr="00D36AEB" w:rsidRDefault="00D36AEB" w:rsidP="00D36AEB">
            <w:pPr>
              <w:widowControl w:val="0"/>
              <w:autoSpaceDE w:val="0"/>
              <w:autoSpaceDN w:val="0"/>
              <w:spacing w:after="0" w:line="275" w:lineRule="exact"/>
              <w:ind w:left="103" w:right="231"/>
              <w:contextualSpacing/>
              <w:rPr>
                <w:rFonts w:ascii="Times New Roman" w:eastAsia="Times New Roman" w:hAnsi="Times New Roman" w:cs="Times New Roman"/>
                <w:b/>
                <w:sz w:val="24"/>
                <w:szCs w:val="24"/>
              </w:rPr>
            </w:pPr>
            <w:r w:rsidRPr="00D36AEB">
              <w:rPr>
                <w:rFonts w:ascii="Times New Roman" w:eastAsia="Times New Roman" w:hAnsi="Times New Roman" w:cs="Times New Roman"/>
                <w:b/>
                <w:sz w:val="24"/>
                <w:szCs w:val="24"/>
              </w:rPr>
              <w:t>F-</w:t>
            </w:r>
          </w:p>
          <w:p w14:paraId="5CA972A9" w14:textId="77777777" w:rsidR="00D36AEB" w:rsidRPr="00D36AEB" w:rsidRDefault="00D36AEB" w:rsidP="00D36AEB">
            <w:pPr>
              <w:widowControl w:val="0"/>
              <w:autoSpaceDE w:val="0"/>
              <w:autoSpaceDN w:val="0"/>
              <w:spacing w:after="0" w:line="360" w:lineRule="auto"/>
              <w:ind w:left="103" w:right="231"/>
              <w:contextualSpacing/>
              <w:rPr>
                <w:rFonts w:ascii="Times New Roman" w:eastAsia="Times New Roman" w:hAnsi="Times New Roman" w:cs="Times New Roman"/>
                <w:b/>
                <w:sz w:val="24"/>
                <w:szCs w:val="24"/>
              </w:rPr>
            </w:pPr>
            <w:r w:rsidRPr="00D36AEB">
              <w:rPr>
                <w:rFonts w:ascii="Times New Roman" w:eastAsia="Times New Roman" w:hAnsi="Times New Roman" w:cs="Times New Roman"/>
                <w:b/>
                <w:sz w:val="24"/>
                <w:szCs w:val="24"/>
              </w:rPr>
              <w:t>statistics</w:t>
            </w:r>
          </w:p>
        </w:tc>
        <w:tc>
          <w:tcPr>
            <w:tcW w:w="1134" w:type="dxa"/>
          </w:tcPr>
          <w:p w14:paraId="6BA0973B" w14:textId="77777777" w:rsidR="00D36AEB" w:rsidRPr="00D36AEB" w:rsidRDefault="00D36AEB" w:rsidP="00D36AEB">
            <w:pPr>
              <w:widowControl w:val="0"/>
              <w:autoSpaceDE w:val="0"/>
              <w:autoSpaceDN w:val="0"/>
              <w:spacing w:after="0" w:line="240" w:lineRule="auto"/>
              <w:ind w:left="103" w:right="231"/>
              <w:contextualSpacing/>
              <w:rPr>
                <w:rFonts w:ascii="Times New Roman" w:eastAsia="Times New Roman" w:hAnsi="Times New Roman" w:cs="Times New Roman"/>
                <w:b/>
                <w:sz w:val="24"/>
                <w:szCs w:val="24"/>
              </w:rPr>
            </w:pPr>
            <w:r w:rsidRPr="00D36AEB">
              <w:rPr>
                <w:rFonts w:ascii="Times New Roman" w:eastAsia="Times New Roman" w:hAnsi="Times New Roman" w:cs="Times New Roman"/>
                <w:b/>
                <w:i/>
                <w:sz w:val="24"/>
                <w:szCs w:val="24"/>
              </w:rPr>
              <w:t>p-</w:t>
            </w:r>
            <w:r w:rsidRPr="00D36AEB">
              <w:rPr>
                <w:rFonts w:ascii="Times New Roman" w:eastAsia="Times New Roman" w:hAnsi="Times New Roman" w:cs="Times New Roman"/>
                <w:b/>
                <w:sz w:val="24"/>
                <w:szCs w:val="24"/>
              </w:rPr>
              <w:t>value</w:t>
            </w:r>
          </w:p>
        </w:tc>
      </w:tr>
      <w:tr w:rsidR="008C170F" w:rsidRPr="00D36AEB" w14:paraId="126DC3DD" w14:textId="77777777" w:rsidTr="00642CB7">
        <w:trPr>
          <w:trHeight w:val="696"/>
        </w:trPr>
        <w:tc>
          <w:tcPr>
            <w:tcW w:w="1560" w:type="dxa"/>
          </w:tcPr>
          <w:p w14:paraId="68569722" w14:textId="77777777" w:rsidR="00D36AEB" w:rsidRPr="00D36AEB" w:rsidRDefault="00D36AEB" w:rsidP="00D36AEB">
            <w:pPr>
              <w:widowControl w:val="0"/>
              <w:autoSpaceDE w:val="0"/>
              <w:autoSpaceDN w:val="0"/>
              <w:spacing w:after="0" w:line="275" w:lineRule="exact"/>
              <w:ind w:left="107"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lastRenderedPageBreak/>
              <w:t>CAT</w:t>
            </w:r>
          </w:p>
          <w:p w14:paraId="5CF0CF83" w14:textId="77777777" w:rsidR="00D36AEB" w:rsidRPr="00D36AEB" w:rsidRDefault="00D36AEB" w:rsidP="00D36AEB">
            <w:pPr>
              <w:widowControl w:val="0"/>
              <w:autoSpaceDE w:val="0"/>
              <w:autoSpaceDN w:val="0"/>
              <w:spacing w:after="0" w:line="360" w:lineRule="auto"/>
              <w:ind w:left="107"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µmol/ml/min/mg pro</w:t>
            </w:r>
          </w:p>
        </w:tc>
        <w:tc>
          <w:tcPr>
            <w:tcW w:w="992" w:type="dxa"/>
          </w:tcPr>
          <w:p w14:paraId="1D55BE77" w14:textId="77777777" w:rsidR="00D36AEB" w:rsidRPr="00D36AEB" w:rsidRDefault="00D36AEB" w:rsidP="00D36AEB">
            <w:pPr>
              <w:widowControl w:val="0"/>
              <w:autoSpaceDE w:val="0"/>
              <w:autoSpaceDN w:val="0"/>
              <w:spacing w:after="0" w:line="360" w:lineRule="auto"/>
              <w:ind w:left="107"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46.8 ± 29.2</w:t>
            </w:r>
          </w:p>
        </w:tc>
        <w:tc>
          <w:tcPr>
            <w:tcW w:w="993" w:type="dxa"/>
          </w:tcPr>
          <w:p w14:paraId="7D78A7F4" w14:textId="77777777" w:rsidR="00D36AEB" w:rsidRPr="00D36AEB" w:rsidRDefault="00D36AEB" w:rsidP="00D36AEB">
            <w:pPr>
              <w:widowControl w:val="0"/>
              <w:autoSpaceDE w:val="0"/>
              <w:autoSpaceDN w:val="0"/>
              <w:spacing w:after="0" w:line="275" w:lineRule="exact"/>
              <w:ind w:left="106"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6.1 ± 2.8</w:t>
            </w:r>
          </w:p>
        </w:tc>
        <w:tc>
          <w:tcPr>
            <w:tcW w:w="992" w:type="dxa"/>
          </w:tcPr>
          <w:p w14:paraId="18D03BD8" w14:textId="77777777" w:rsidR="00D36AEB" w:rsidRPr="00D36AEB" w:rsidRDefault="00D36AEB" w:rsidP="00D36AEB">
            <w:pPr>
              <w:widowControl w:val="0"/>
              <w:autoSpaceDE w:val="0"/>
              <w:autoSpaceDN w:val="0"/>
              <w:spacing w:after="0" w:line="275" w:lineRule="exact"/>
              <w:ind w:left="106"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8.2 ± 2.8</w:t>
            </w:r>
          </w:p>
        </w:tc>
        <w:tc>
          <w:tcPr>
            <w:tcW w:w="1276" w:type="dxa"/>
          </w:tcPr>
          <w:p w14:paraId="07949F38" w14:textId="77777777" w:rsidR="00D36AEB" w:rsidRPr="00D36AEB" w:rsidRDefault="00D36AEB" w:rsidP="00D36AEB">
            <w:pPr>
              <w:widowControl w:val="0"/>
              <w:autoSpaceDE w:val="0"/>
              <w:autoSpaceDN w:val="0"/>
              <w:spacing w:after="0" w:line="360" w:lineRule="auto"/>
              <w:ind w:left="105"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27.1 ± 2.5</w:t>
            </w:r>
          </w:p>
        </w:tc>
        <w:tc>
          <w:tcPr>
            <w:tcW w:w="992" w:type="dxa"/>
          </w:tcPr>
          <w:p w14:paraId="6BACE156" w14:textId="77777777" w:rsidR="00D36AEB" w:rsidRPr="00D36AEB" w:rsidRDefault="00D36AEB" w:rsidP="00D36AEB">
            <w:pPr>
              <w:widowControl w:val="0"/>
              <w:autoSpaceDE w:val="0"/>
              <w:autoSpaceDN w:val="0"/>
              <w:spacing w:after="0" w:line="360" w:lineRule="auto"/>
              <w:ind w:left="105"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11.5 ± 4.3</w:t>
            </w:r>
          </w:p>
        </w:tc>
        <w:tc>
          <w:tcPr>
            <w:tcW w:w="1417" w:type="dxa"/>
          </w:tcPr>
          <w:p w14:paraId="624D90B5" w14:textId="77777777" w:rsidR="00D36AEB" w:rsidRPr="00D36AEB" w:rsidRDefault="00D36AEB" w:rsidP="00D36AEB">
            <w:pPr>
              <w:widowControl w:val="0"/>
              <w:autoSpaceDE w:val="0"/>
              <w:autoSpaceDN w:val="0"/>
              <w:spacing w:after="0" w:line="360" w:lineRule="auto"/>
              <w:ind w:left="104"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5.9 ± 3.2</w:t>
            </w:r>
          </w:p>
        </w:tc>
        <w:tc>
          <w:tcPr>
            <w:tcW w:w="1276" w:type="dxa"/>
          </w:tcPr>
          <w:p w14:paraId="54B56251" w14:textId="77777777" w:rsidR="00D36AEB" w:rsidRPr="00D36AEB" w:rsidRDefault="00D36AEB" w:rsidP="00D36AEB">
            <w:pPr>
              <w:widowControl w:val="0"/>
              <w:autoSpaceDE w:val="0"/>
              <w:autoSpaceDN w:val="0"/>
              <w:spacing w:after="0" w:line="275" w:lineRule="exact"/>
              <w:ind w:left="103"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16.044</w:t>
            </w:r>
          </w:p>
        </w:tc>
        <w:tc>
          <w:tcPr>
            <w:tcW w:w="1134" w:type="dxa"/>
          </w:tcPr>
          <w:p w14:paraId="4D89B336" w14:textId="77777777" w:rsidR="00D36AEB" w:rsidRPr="00D36AEB" w:rsidRDefault="00D36AEB" w:rsidP="00D36AEB">
            <w:pPr>
              <w:widowControl w:val="0"/>
              <w:autoSpaceDE w:val="0"/>
              <w:autoSpaceDN w:val="0"/>
              <w:spacing w:after="0" w:line="275" w:lineRule="exact"/>
              <w:ind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&lt;0.001</w:t>
            </w:r>
          </w:p>
        </w:tc>
      </w:tr>
      <w:tr w:rsidR="008C170F" w:rsidRPr="00D36AEB" w14:paraId="25867E4D" w14:textId="77777777" w:rsidTr="00642CB7">
        <w:trPr>
          <w:trHeight w:val="422"/>
        </w:trPr>
        <w:tc>
          <w:tcPr>
            <w:tcW w:w="1560" w:type="dxa"/>
          </w:tcPr>
          <w:p w14:paraId="27DDCE7C" w14:textId="77777777" w:rsidR="00D36AEB" w:rsidRPr="00D36AEB" w:rsidRDefault="00D36AEB" w:rsidP="00D36AEB">
            <w:pPr>
              <w:widowControl w:val="0"/>
              <w:autoSpaceDE w:val="0"/>
              <w:autoSpaceDN w:val="0"/>
              <w:spacing w:after="0" w:line="275" w:lineRule="exact"/>
              <w:ind w:left="107"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GSH µmol/ml</w:t>
            </w:r>
          </w:p>
        </w:tc>
        <w:tc>
          <w:tcPr>
            <w:tcW w:w="992" w:type="dxa"/>
          </w:tcPr>
          <w:p w14:paraId="03472B90" w14:textId="77777777" w:rsidR="00D36AEB" w:rsidRPr="00D36AEB" w:rsidRDefault="00D36AEB" w:rsidP="00D36AEB">
            <w:pPr>
              <w:widowControl w:val="0"/>
              <w:autoSpaceDE w:val="0"/>
              <w:autoSpaceDN w:val="0"/>
              <w:spacing w:after="0" w:line="360" w:lineRule="auto"/>
              <w:ind w:left="107"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14.3 ± 4.3</w:t>
            </w:r>
          </w:p>
        </w:tc>
        <w:tc>
          <w:tcPr>
            <w:tcW w:w="993" w:type="dxa"/>
          </w:tcPr>
          <w:p w14:paraId="5C5EF5D9" w14:textId="77777777" w:rsidR="00D36AEB" w:rsidRPr="00D36AEB" w:rsidRDefault="00D36AEB" w:rsidP="00D36AEB">
            <w:pPr>
              <w:widowControl w:val="0"/>
              <w:autoSpaceDE w:val="0"/>
              <w:autoSpaceDN w:val="0"/>
              <w:spacing w:after="0" w:line="360" w:lineRule="auto"/>
              <w:ind w:left="106"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27.6 ± 9.2</w:t>
            </w:r>
          </w:p>
        </w:tc>
        <w:tc>
          <w:tcPr>
            <w:tcW w:w="992" w:type="dxa"/>
          </w:tcPr>
          <w:p w14:paraId="420A6B10" w14:textId="77777777" w:rsidR="00D36AEB" w:rsidRPr="00D36AEB" w:rsidRDefault="00D36AEB" w:rsidP="00D36AEB">
            <w:pPr>
              <w:widowControl w:val="0"/>
              <w:autoSpaceDE w:val="0"/>
              <w:autoSpaceDN w:val="0"/>
              <w:spacing w:after="0" w:line="360" w:lineRule="auto"/>
              <w:ind w:left="106"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17.6 ± 3.4</w:t>
            </w:r>
          </w:p>
        </w:tc>
        <w:tc>
          <w:tcPr>
            <w:tcW w:w="1276" w:type="dxa"/>
          </w:tcPr>
          <w:p w14:paraId="24BA1E81" w14:textId="77777777" w:rsidR="00D36AEB" w:rsidRPr="00D36AEB" w:rsidRDefault="00D36AEB" w:rsidP="00D36AEB">
            <w:pPr>
              <w:widowControl w:val="0"/>
              <w:autoSpaceDE w:val="0"/>
              <w:autoSpaceDN w:val="0"/>
              <w:spacing w:after="0" w:line="360" w:lineRule="auto"/>
              <w:ind w:left="105"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40.7 ± 10.5</w:t>
            </w:r>
          </w:p>
        </w:tc>
        <w:tc>
          <w:tcPr>
            <w:tcW w:w="992" w:type="dxa"/>
          </w:tcPr>
          <w:p w14:paraId="1330FE9A" w14:textId="77777777" w:rsidR="00D36AEB" w:rsidRPr="00D36AEB" w:rsidRDefault="00D36AEB" w:rsidP="00D36AEB">
            <w:pPr>
              <w:widowControl w:val="0"/>
              <w:autoSpaceDE w:val="0"/>
              <w:autoSpaceDN w:val="0"/>
              <w:spacing w:after="0" w:line="360" w:lineRule="auto"/>
              <w:ind w:left="105"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10.9 ± 3.9</w:t>
            </w:r>
          </w:p>
        </w:tc>
        <w:tc>
          <w:tcPr>
            <w:tcW w:w="1417" w:type="dxa"/>
          </w:tcPr>
          <w:p w14:paraId="59A41536" w14:textId="77777777" w:rsidR="00D36AEB" w:rsidRPr="00D36AEB" w:rsidRDefault="00D36AEB" w:rsidP="00D36AEB">
            <w:pPr>
              <w:widowControl w:val="0"/>
              <w:autoSpaceDE w:val="0"/>
              <w:autoSpaceDN w:val="0"/>
              <w:spacing w:after="0" w:line="360" w:lineRule="auto"/>
              <w:ind w:left="104"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26.9 ± 9.2</w:t>
            </w:r>
          </w:p>
        </w:tc>
        <w:tc>
          <w:tcPr>
            <w:tcW w:w="1276" w:type="dxa"/>
          </w:tcPr>
          <w:p w14:paraId="06CEAC76" w14:textId="77777777" w:rsidR="00D36AEB" w:rsidRPr="00D36AEB" w:rsidRDefault="00D36AEB" w:rsidP="00D36AEB">
            <w:pPr>
              <w:widowControl w:val="0"/>
              <w:autoSpaceDE w:val="0"/>
              <w:autoSpaceDN w:val="0"/>
              <w:spacing w:after="0" w:line="275" w:lineRule="exact"/>
              <w:ind w:left="103"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19.421</w:t>
            </w:r>
          </w:p>
        </w:tc>
        <w:tc>
          <w:tcPr>
            <w:tcW w:w="1134" w:type="dxa"/>
          </w:tcPr>
          <w:p w14:paraId="41BAD74D" w14:textId="77777777" w:rsidR="00D36AEB" w:rsidRPr="00D36AEB" w:rsidRDefault="00D36AEB" w:rsidP="00D36AEB">
            <w:pPr>
              <w:widowControl w:val="0"/>
              <w:autoSpaceDE w:val="0"/>
              <w:autoSpaceDN w:val="0"/>
              <w:spacing w:after="0" w:line="275" w:lineRule="exact"/>
              <w:ind w:left="103"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&lt;0.001</w:t>
            </w:r>
          </w:p>
        </w:tc>
      </w:tr>
      <w:tr w:rsidR="008C170F" w:rsidRPr="00D36AEB" w14:paraId="344EF40B" w14:textId="77777777" w:rsidTr="00642CB7">
        <w:trPr>
          <w:trHeight w:val="712"/>
        </w:trPr>
        <w:tc>
          <w:tcPr>
            <w:tcW w:w="1560" w:type="dxa"/>
          </w:tcPr>
          <w:p w14:paraId="05813640" w14:textId="77777777" w:rsidR="00D36AEB" w:rsidRPr="00D36AEB" w:rsidRDefault="00D36AEB" w:rsidP="00D36AEB">
            <w:pPr>
              <w:widowControl w:val="0"/>
              <w:autoSpaceDE w:val="0"/>
              <w:autoSpaceDN w:val="0"/>
              <w:spacing w:after="0" w:line="275" w:lineRule="exact"/>
              <w:ind w:left="107"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SOD</w:t>
            </w:r>
          </w:p>
          <w:p w14:paraId="490AE042" w14:textId="77777777" w:rsidR="00D36AEB" w:rsidRPr="00D36AEB" w:rsidRDefault="00D36AEB" w:rsidP="00D36AEB">
            <w:pPr>
              <w:widowControl w:val="0"/>
              <w:autoSpaceDE w:val="0"/>
              <w:autoSpaceDN w:val="0"/>
              <w:spacing w:after="0" w:line="360" w:lineRule="auto"/>
              <w:ind w:left="107"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µmol/ml/min/mg pro)</w:t>
            </w:r>
          </w:p>
        </w:tc>
        <w:tc>
          <w:tcPr>
            <w:tcW w:w="992" w:type="dxa"/>
          </w:tcPr>
          <w:p w14:paraId="414A27DB" w14:textId="77777777" w:rsidR="00D36AEB" w:rsidRPr="00D36AEB" w:rsidRDefault="00D36AEB" w:rsidP="00D36AEB">
            <w:pPr>
              <w:widowControl w:val="0"/>
              <w:autoSpaceDE w:val="0"/>
              <w:autoSpaceDN w:val="0"/>
              <w:spacing w:after="0" w:line="275" w:lineRule="exact"/>
              <w:ind w:left="107"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8.1 ± 4.0</w:t>
            </w:r>
          </w:p>
        </w:tc>
        <w:tc>
          <w:tcPr>
            <w:tcW w:w="993" w:type="dxa"/>
          </w:tcPr>
          <w:p w14:paraId="54E7DB44" w14:textId="77777777" w:rsidR="00D36AEB" w:rsidRPr="00D36AEB" w:rsidRDefault="00D36AEB" w:rsidP="00D36AEB">
            <w:pPr>
              <w:widowControl w:val="0"/>
              <w:autoSpaceDE w:val="0"/>
              <w:autoSpaceDN w:val="0"/>
              <w:spacing w:after="0" w:line="275" w:lineRule="exact"/>
              <w:ind w:left="106"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0.8 ± 0.2</w:t>
            </w:r>
          </w:p>
        </w:tc>
        <w:tc>
          <w:tcPr>
            <w:tcW w:w="992" w:type="dxa"/>
          </w:tcPr>
          <w:p w14:paraId="5DD3B052" w14:textId="77777777" w:rsidR="00D36AEB" w:rsidRPr="00D36AEB" w:rsidRDefault="00D36AEB" w:rsidP="00D36AEB">
            <w:pPr>
              <w:widowControl w:val="0"/>
              <w:autoSpaceDE w:val="0"/>
              <w:autoSpaceDN w:val="0"/>
              <w:spacing w:after="0" w:line="275" w:lineRule="exact"/>
              <w:ind w:left="87"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2.5 ± 0.5</w:t>
            </w:r>
          </w:p>
        </w:tc>
        <w:tc>
          <w:tcPr>
            <w:tcW w:w="1276" w:type="dxa"/>
          </w:tcPr>
          <w:p w14:paraId="1D2013DB" w14:textId="77777777" w:rsidR="00D36AEB" w:rsidRPr="00D36AEB" w:rsidRDefault="00D36AEB" w:rsidP="00D36AEB">
            <w:pPr>
              <w:widowControl w:val="0"/>
              <w:autoSpaceDE w:val="0"/>
              <w:autoSpaceDN w:val="0"/>
              <w:spacing w:after="0" w:line="275" w:lineRule="exact"/>
              <w:ind w:left="105"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4.9 ± 0.7</w:t>
            </w:r>
          </w:p>
        </w:tc>
        <w:tc>
          <w:tcPr>
            <w:tcW w:w="992" w:type="dxa"/>
          </w:tcPr>
          <w:p w14:paraId="72A678C5" w14:textId="77777777" w:rsidR="00D36AEB" w:rsidRPr="00D36AEB" w:rsidRDefault="00D36AEB" w:rsidP="00D36AEB">
            <w:pPr>
              <w:widowControl w:val="0"/>
              <w:autoSpaceDE w:val="0"/>
              <w:autoSpaceDN w:val="0"/>
              <w:spacing w:after="0" w:line="360" w:lineRule="auto"/>
              <w:ind w:left="105"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2.0 ± 0.6</w:t>
            </w:r>
          </w:p>
        </w:tc>
        <w:tc>
          <w:tcPr>
            <w:tcW w:w="1417" w:type="dxa"/>
          </w:tcPr>
          <w:p w14:paraId="777410F4" w14:textId="77777777" w:rsidR="00D36AEB" w:rsidRPr="00D36AEB" w:rsidRDefault="00D36AEB" w:rsidP="00D36AEB">
            <w:pPr>
              <w:widowControl w:val="0"/>
              <w:autoSpaceDE w:val="0"/>
              <w:autoSpaceDN w:val="0"/>
              <w:spacing w:after="0" w:line="360" w:lineRule="auto"/>
              <w:ind w:left="104"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0.8 ± 0.2</w:t>
            </w:r>
          </w:p>
        </w:tc>
        <w:tc>
          <w:tcPr>
            <w:tcW w:w="1276" w:type="dxa"/>
          </w:tcPr>
          <w:p w14:paraId="3ABB565B" w14:textId="77777777" w:rsidR="00D36AEB" w:rsidRPr="00D36AEB" w:rsidRDefault="00D36AEB" w:rsidP="00D36AEB">
            <w:pPr>
              <w:widowControl w:val="0"/>
              <w:autoSpaceDE w:val="0"/>
              <w:autoSpaceDN w:val="0"/>
              <w:spacing w:after="0" w:line="275" w:lineRule="exact"/>
              <w:ind w:left="103"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25.302</w:t>
            </w:r>
          </w:p>
        </w:tc>
        <w:tc>
          <w:tcPr>
            <w:tcW w:w="1134" w:type="dxa"/>
          </w:tcPr>
          <w:p w14:paraId="3FECA252" w14:textId="77777777" w:rsidR="00D36AEB" w:rsidRPr="00D36AEB" w:rsidRDefault="00D36AEB" w:rsidP="00D36AEB">
            <w:pPr>
              <w:widowControl w:val="0"/>
              <w:autoSpaceDE w:val="0"/>
              <w:autoSpaceDN w:val="0"/>
              <w:spacing w:after="0" w:line="275" w:lineRule="exact"/>
              <w:ind w:left="103"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&lt;0.001</w:t>
            </w:r>
          </w:p>
        </w:tc>
      </w:tr>
      <w:tr w:rsidR="008C170F" w:rsidRPr="00D36AEB" w14:paraId="74E8C2E7" w14:textId="77777777" w:rsidTr="00642CB7">
        <w:trPr>
          <w:trHeight w:val="396"/>
        </w:trPr>
        <w:tc>
          <w:tcPr>
            <w:tcW w:w="1560" w:type="dxa"/>
          </w:tcPr>
          <w:p w14:paraId="72116D52" w14:textId="77777777" w:rsidR="00D36AEB" w:rsidRPr="00D36AEB" w:rsidRDefault="00D36AEB" w:rsidP="00D36AEB">
            <w:pPr>
              <w:widowControl w:val="0"/>
              <w:autoSpaceDE w:val="0"/>
              <w:autoSpaceDN w:val="0"/>
              <w:spacing w:after="0" w:line="275" w:lineRule="exact"/>
              <w:ind w:left="107"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MDA µmol/ml)</w:t>
            </w:r>
          </w:p>
        </w:tc>
        <w:tc>
          <w:tcPr>
            <w:tcW w:w="992" w:type="dxa"/>
          </w:tcPr>
          <w:p w14:paraId="219BCFA9" w14:textId="77777777" w:rsidR="00D36AEB" w:rsidRPr="00D36AEB" w:rsidRDefault="00D36AEB" w:rsidP="00D36AEB">
            <w:pPr>
              <w:widowControl w:val="0"/>
              <w:autoSpaceDE w:val="0"/>
              <w:autoSpaceDN w:val="0"/>
              <w:spacing w:after="0" w:line="275" w:lineRule="exact"/>
              <w:ind w:left="107"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3.5 ± 2.0</w:t>
            </w:r>
          </w:p>
        </w:tc>
        <w:tc>
          <w:tcPr>
            <w:tcW w:w="993" w:type="dxa"/>
          </w:tcPr>
          <w:p w14:paraId="717A5D62" w14:textId="77777777" w:rsidR="00D36AEB" w:rsidRPr="00D36AEB" w:rsidRDefault="00D36AEB" w:rsidP="00D36AEB">
            <w:pPr>
              <w:widowControl w:val="0"/>
              <w:autoSpaceDE w:val="0"/>
              <w:autoSpaceDN w:val="0"/>
              <w:spacing w:after="0" w:line="275" w:lineRule="exact"/>
              <w:ind w:left="106"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1.7 ± 1.1</w:t>
            </w:r>
          </w:p>
        </w:tc>
        <w:tc>
          <w:tcPr>
            <w:tcW w:w="992" w:type="dxa"/>
          </w:tcPr>
          <w:p w14:paraId="7E5D7461" w14:textId="77777777" w:rsidR="00D36AEB" w:rsidRPr="00D36AEB" w:rsidRDefault="00D36AEB" w:rsidP="00D36AEB">
            <w:pPr>
              <w:widowControl w:val="0"/>
              <w:autoSpaceDE w:val="0"/>
              <w:autoSpaceDN w:val="0"/>
              <w:spacing w:after="0" w:line="275" w:lineRule="exact"/>
              <w:ind w:left="87"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2.3 ± 1.6</w:t>
            </w:r>
          </w:p>
        </w:tc>
        <w:tc>
          <w:tcPr>
            <w:tcW w:w="1276" w:type="dxa"/>
          </w:tcPr>
          <w:p w14:paraId="6246B023" w14:textId="77777777" w:rsidR="00D36AEB" w:rsidRPr="00D36AEB" w:rsidRDefault="00D36AEB" w:rsidP="00D36AEB">
            <w:pPr>
              <w:widowControl w:val="0"/>
              <w:autoSpaceDE w:val="0"/>
              <w:autoSpaceDN w:val="0"/>
              <w:spacing w:after="0" w:line="275" w:lineRule="exact"/>
              <w:ind w:left="105"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2.1 ± 0.4</w:t>
            </w:r>
          </w:p>
        </w:tc>
        <w:tc>
          <w:tcPr>
            <w:tcW w:w="992" w:type="dxa"/>
          </w:tcPr>
          <w:p w14:paraId="4CE01524" w14:textId="77777777" w:rsidR="00D36AEB" w:rsidRPr="00D36AEB" w:rsidRDefault="00D36AEB" w:rsidP="00D36AEB">
            <w:pPr>
              <w:widowControl w:val="0"/>
              <w:autoSpaceDE w:val="0"/>
              <w:autoSpaceDN w:val="0"/>
              <w:spacing w:after="0" w:line="360" w:lineRule="auto"/>
              <w:ind w:left="105"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3.6 ± 1.1</w:t>
            </w:r>
          </w:p>
        </w:tc>
        <w:tc>
          <w:tcPr>
            <w:tcW w:w="1417" w:type="dxa"/>
          </w:tcPr>
          <w:p w14:paraId="4B97EB88" w14:textId="77777777" w:rsidR="00D36AEB" w:rsidRPr="00D36AEB" w:rsidRDefault="00D36AEB" w:rsidP="00D36AEB">
            <w:pPr>
              <w:widowControl w:val="0"/>
              <w:autoSpaceDE w:val="0"/>
              <w:autoSpaceDN w:val="0"/>
              <w:spacing w:after="0" w:line="360" w:lineRule="auto"/>
              <w:ind w:left="104"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5.9 ± 3.2</w:t>
            </w:r>
          </w:p>
        </w:tc>
        <w:tc>
          <w:tcPr>
            <w:tcW w:w="1276" w:type="dxa"/>
          </w:tcPr>
          <w:p w14:paraId="1E339800" w14:textId="77777777" w:rsidR="00D36AEB" w:rsidRPr="00D36AEB" w:rsidRDefault="00D36AEB" w:rsidP="00D36AEB">
            <w:pPr>
              <w:widowControl w:val="0"/>
              <w:autoSpaceDE w:val="0"/>
              <w:autoSpaceDN w:val="0"/>
              <w:spacing w:after="0" w:line="275" w:lineRule="exact"/>
              <w:ind w:left="103"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6.561</w:t>
            </w:r>
          </w:p>
        </w:tc>
        <w:tc>
          <w:tcPr>
            <w:tcW w:w="1134" w:type="dxa"/>
          </w:tcPr>
          <w:p w14:paraId="3C5AF870" w14:textId="77777777" w:rsidR="00D36AEB" w:rsidRPr="00D36AEB" w:rsidRDefault="00D36AEB" w:rsidP="00D36AEB">
            <w:pPr>
              <w:widowControl w:val="0"/>
              <w:autoSpaceDE w:val="0"/>
              <w:autoSpaceDN w:val="0"/>
              <w:spacing w:after="0" w:line="275" w:lineRule="exact"/>
              <w:ind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&lt;0.001</w:t>
            </w:r>
          </w:p>
        </w:tc>
      </w:tr>
      <w:tr w:rsidR="008C170F" w:rsidRPr="00D36AEB" w14:paraId="4E7B54DC" w14:textId="77777777" w:rsidTr="00642CB7">
        <w:trPr>
          <w:trHeight w:val="402"/>
        </w:trPr>
        <w:tc>
          <w:tcPr>
            <w:tcW w:w="1560" w:type="dxa"/>
          </w:tcPr>
          <w:p w14:paraId="70AC10BF" w14:textId="77777777" w:rsidR="00D36AEB" w:rsidRPr="00D36AEB" w:rsidRDefault="00D36AEB" w:rsidP="00D36AEB">
            <w:pPr>
              <w:widowControl w:val="0"/>
              <w:autoSpaceDE w:val="0"/>
              <w:autoSpaceDN w:val="0"/>
              <w:spacing w:after="0" w:line="275" w:lineRule="exact"/>
              <w:ind w:left="107"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NO µmol/dl)</w:t>
            </w:r>
          </w:p>
        </w:tc>
        <w:tc>
          <w:tcPr>
            <w:tcW w:w="992" w:type="dxa"/>
          </w:tcPr>
          <w:p w14:paraId="140B5811" w14:textId="77777777" w:rsidR="00D36AEB" w:rsidRPr="00D36AEB" w:rsidRDefault="00D36AEB" w:rsidP="00D36AEB">
            <w:pPr>
              <w:widowControl w:val="0"/>
              <w:autoSpaceDE w:val="0"/>
              <w:autoSpaceDN w:val="0"/>
              <w:spacing w:after="0" w:line="360" w:lineRule="auto"/>
              <w:ind w:left="107"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35.0 ± 10.6</w:t>
            </w:r>
          </w:p>
        </w:tc>
        <w:tc>
          <w:tcPr>
            <w:tcW w:w="993" w:type="dxa"/>
          </w:tcPr>
          <w:p w14:paraId="123E2E37" w14:textId="77777777" w:rsidR="00D36AEB" w:rsidRPr="00D36AEB" w:rsidRDefault="00D36AEB" w:rsidP="00D36AEB">
            <w:pPr>
              <w:widowControl w:val="0"/>
              <w:autoSpaceDE w:val="0"/>
              <w:autoSpaceDN w:val="0"/>
              <w:spacing w:after="0" w:line="275" w:lineRule="exact"/>
              <w:ind w:left="106"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8.2 ± 2.3</w:t>
            </w:r>
          </w:p>
        </w:tc>
        <w:tc>
          <w:tcPr>
            <w:tcW w:w="992" w:type="dxa"/>
          </w:tcPr>
          <w:p w14:paraId="767FA3A2" w14:textId="77777777" w:rsidR="00D36AEB" w:rsidRPr="00D36AEB" w:rsidRDefault="00D36AEB" w:rsidP="00D36AEB">
            <w:pPr>
              <w:widowControl w:val="0"/>
              <w:autoSpaceDE w:val="0"/>
              <w:autoSpaceDN w:val="0"/>
              <w:spacing w:after="0" w:line="275" w:lineRule="exact"/>
              <w:ind w:left="87"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6.2 ± 2.3</w:t>
            </w:r>
          </w:p>
        </w:tc>
        <w:tc>
          <w:tcPr>
            <w:tcW w:w="1276" w:type="dxa"/>
          </w:tcPr>
          <w:p w14:paraId="19B56BC6" w14:textId="77777777" w:rsidR="00D36AEB" w:rsidRPr="00D36AEB" w:rsidRDefault="00D36AEB" w:rsidP="00D36AEB">
            <w:pPr>
              <w:widowControl w:val="0"/>
              <w:autoSpaceDE w:val="0"/>
              <w:autoSpaceDN w:val="0"/>
              <w:spacing w:after="0" w:line="360" w:lineRule="auto"/>
              <w:ind w:left="105"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12.6 ± 3.8</w:t>
            </w:r>
          </w:p>
        </w:tc>
        <w:tc>
          <w:tcPr>
            <w:tcW w:w="992" w:type="dxa"/>
          </w:tcPr>
          <w:p w14:paraId="5FF45063" w14:textId="77777777" w:rsidR="00D36AEB" w:rsidRPr="00D36AEB" w:rsidRDefault="00D36AEB" w:rsidP="00D36AEB">
            <w:pPr>
              <w:widowControl w:val="0"/>
              <w:autoSpaceDE w:val="0"/>
              <w:autoSpaceDN w:val="0"/>
              <w:spacing w:after="0" w:line="360" w:lineRule="auto"/>
              <w:ind w:left="105"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14.5 ± 3.5</w:t>
            </w:r>
          </w:p>
        </w:tc>
        <w:tc>
          <w:tcPr>
            <w:tcW w:w="1417" w:type="dxa"/>
          </w:tcPr>
          <w:p w14:paraId="3ABCCE6A" w14:textId="77777777" w:rsidR="00D36AEB" w:rsidRPr="00D36AEB" w:rsidRDefault="00D36AEB" w:rsidP="00D36AEB">
            <w:pPr>
              <w:widowControl w:val="0"/>
              <w:autoSpaceDE w:val="0"/>
              <w:autoSpaceDN w:val="0"/>
              <w:spacing w:after="0" w:line="360" w:lineRule="auto"/>
              <w:ind w:left="104"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8.2 ± 2.8</w:t>
            </w:r>
          </w:p>
        </w:tc>
        <w:tc>
          <w:tcPr>
            <w:tcW w:w="1276" w:type="dxa"/>
          </w:tcPr>
          <w:p w14:paraId="78479A49" w14:textId="77777777" w:rsidR="00D36AEB" w:rsidRPr="00D36AEB" w:rsidRDefault="00D36AEB" w:rsidP="00D36AEB">
            <w:pPr>
              <w:widowControl w:val="0"/>
              <w:autoSpaceDE w:val="0"/>
              <w:autoSpaceDN w:val="0"/>
              <w:spacing w:after="0" w:line="275" w:lineRule="exact"/>
              <w:ind w:left="103"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35.963</w:t>
            </w:r>
          </w:p>
        </w:tc>
        <w:tc>
          <w:tcPr>
            <w:tcW w:w="1134" w:type="dxa"/>
          </w:tcPr>
          <w:p w14:paraId="6DF6E44B" w14:textId="77777777" w:rsidR="00D36AEB" w:rsidRPr="00D36AEB" w:rsidRDefault="00D36AEB" w:rsidP="00D36AEB">
            <w:pPr>
              <w:widowControl w:val="0"/>
              <w:autoSpaceDE w:val="0"/>
              <w:autoSpaceDN w:val="0"/>
              <w:spacing w:after="0" w:line="275" w:lineRule="exact"/>
              <w:ind w:right="231"/>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&lt;0.001</w:t>
            </w:r>
          </w:p>
        </w:tc>
      </w:tr>
      <w:tr w:rsidR="008C170F" w:rsidRPr="00D36AEB" w14:paraId="51825A95" w14:textId="77777777" w:rsidTr="00642CB7">
        <w:trPr>
          <w:trHeight w:val="834"/>
        </w:trPr>
        <w:tc>
          <w:tcPr>
            <w:tcW w:w="1560" w:type="dxa"/>
          </w:tcPr>
          <w:p w14:paraId="42DCD4E8" w14:textId="77777777" w:rsidR="00D36AEB" w:rsidRPr="00D36AEB" w:rsidRDefault="00D36AEB" w:rsidP="00D36AEB">
            <w:pPr>
              <w:widowControl w:val="0"/>
              <w:autoSpaceDE w:val="0"/>
              <w:autoSpaceDN w:val="0"/>
              <w:spacing w:beforeLines="40" w:before="96" w:after="0" w:line="275" w:lineRule="exact"/>
              <w:ind w:left="107" w:right="232"/>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DPPH IC50/</w:t>
            </w:r>
          </w:p>
          <w:p w14:paraId="2CE0A558" w14:textId="77777777" w:rsidR="00D36AEB" w:rsidRPr="00D36AEB" w:rsidRDefault="00D36AEB" w:rsidP="00D36AEB">
            <w:pPr>
              <w:widowControl w:val="0"/>
              <w:autoSpaceDE w:val="0"/>
              <w:autoSpaceDN w:val="0"/>
              <w:spacing w:beforeLines="40" w:before="96" w:after="0" w:line="240" w:lineRule="auto"/>
              <w:ind w:left="107" w:right="232"/>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µg/ml)</w:t>
            </w:r>
          </w:p>
        </w:tc>
        <w:tc>
          <w:tcPr>
            <w:tcW w:w="992" w:type="dxa"/>
          </w:tcPr>
          <w:p w14:paraId="4133EB5F" w14:textId="77777777" w:rsidR="00D36AEB" w:rsidRPr="00D36AEB" w:rsidRDefault="00D36AEB" w:rsidP="00D36AEB">
            <w:pPr>
              <w:widowControl w:val="0"/>
              <w:autoSpaceDE w:val="0"/>
              <w:autoSpaceDN w:val="0"/>
              <w:spacing w:beforeLines="40" w:before="96" w:after="0" w:line="360" w:lineRule="auto"/>
              <w:ind w:left="107" w:right="232"/>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75.8 ± 6.3</w:t>
            </w:r>
          </w:p>
        </w:tc>
        <w:tc>
          <w:tcPr>
            <w:tcW w:w="993" w:type="dxa"/>
          </w:tcPr>
          <w:p w14:paraId="7FD98382" w14:textId="77777777" w:rsidR="00D36AEB" w:rsidRPr="00D36AEB" w:rsidRDefault="00D36AEB" w:rsidP="00D36AEB">
            <w:pPr>
              <w:widowControl w:val="0"/>
              <w:autoSpaceDE w:val="0"/>
              <w:autoSpaceDN w:val="0"/>
              <w:spacing w:beforeLines="40" w:before="96" w:after="0" w:line="360" w:lineRule="auto"/>
              <w:ind w:left="106" w:right="232"/>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54.0 ± 11.5</w:t>
            </w:r>
          </w:p>
        </w:tc>
        <w:tc>
          <w:tcPr>
            <w:tcW w:w="992" w:type="dxa"/>
          </w:tcPr>
          <w:p w14:paraId="569716EC" w14:textId="77777777" w:rsidR="00D36AEB" w:rsidRPr="00D36AEB" w:rsidRDefault="00D36AEB" w:rsidP="00D36AEB">
            <w:pPr>
              <w:widowControl w:val="0"/>
              <w:autoSpaceDE w:val="0"/>
              <w:autoSpaceDN w:val="0"/>
              <w:spacing w:beforeLines="40" w:before="96" w:after="0" w:line="360" w:lineRule="auto"/>
              <w:ind w:left="106" w:right="232"/>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60.1 ± 9.1</w:t>
            </w:r>
          </w:p>
        </w:tc>
        <w:tc>
          <w:tcPr>
            <w:tcW w:w="1276" w:type="dxa"/>
          </w:tcPr>
          <w:p w14:paraId="7D574FF2" w14:textId="77777777" w:rsidR="00D36AEB" w:rsidRPr="00D36AEB" w:rsidRDefault="00D36AEB" w:rsidP="00D36AEB">
            <w:pPr>
              <w:widowControl w:val="0"/>
              <w:autoSpaceDE w:val="0"/>
              <w:autoSpaceDN w:val="0"/>
              <w:spacing w:beforeLines="40" w:before="96" w:after="0" w:line="360" w:lineRule="auto"/>
              <w:ind w:left="105" w:right="232"/>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57.8 ± 15.0</w:t>
            </w:r>
          </w:p>
        </w:tc>
        <w:tc>
          <w:tcPr>
            <w:tcW w:w="992" w:type="dxa"/>
          </w:tcPr>
          <w:p w14:paraId="19A2EC8E" w14:textId="77777777" w:rsidR="00D36AEB" w:rsidRPr="00D36AEB" w:rsidRDefault="00D36AEB" w:rsidP="00D36AEB">
            <w:pPr>
              <w:widowControl w:val="0"/>
              <w:autoSpaceDE w:val="0"/>
              <w:autoSpaceDN w:val="0"/>
              <w:spacing w:beforeLines="40" w:before="96" w:after="0" w:line="360" w:lineRule="auto"/>
              <w:ind w:left="105" w:right="232"/>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46.3 ± 23.6</w:t>
            </w:r>
          </w:p>
        </w:tc>
        <w:tc>
          <w:tcPr>
            <w:tcW w:w="1417" w:type="dxa"/>
          </w:tcPr>
          <w:p w14:paraId="1A59BDF5" w14:textId="77777777" w:rsidR="00D36AEB" w:rsidRPr="00D36AEB" w:rsidRDefault="00D36AEB" w:rsidP="00D36AEB">
            <w:pPr>
              <w:widowControl w:val="0"/>
              <w:autoSpaceDE w:val="0"/>
              <w:autoSpaceDN w:val="0"/>
              <w:spacing w:beforeLines="40" w:before="96" w:after="0" w:line="360" w:lineRule="auto"/>
              <w:ind w:left="104" w:right="232"/>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71.8 ± 7.7</w:t>
            </w:r>
          </w:p>
        </w:tc>
        <w:tc>
          <w:tcPr>
            <w:tcW w:w="1276" w:type="dxa"/>
          </w:tcPr>
          <w:p w14:paraId="7FD92695" w14:textId="77777777" w:rsidR="00D36AEB" w:rsidRPr="00D36AEB" w:rsidRDefault="00D36AEB" w:rsidP="00D36AEB">
            <w:pPr>
              <w:widowControl w:val="0"/>
              <w:autoSpaceDE w:val="0"/>
              <w:autoSpaceDN w:val="0"/>
              <w:spacing w:beforeLines="40" w:before="96" w:after="0" w:line="275" w:lineRule="exact"/>
              <w:ind w:left="103" w:right="232"/>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5.348</w:t>
            </w:r>
          </w:p>
        </w:tc>
        <w:tc>
          <w:tcPr>
            <w:tcW w:w="1134" w:type="dxa"/>
          </w:tcPr>
          <w:p w14:paraId="48AA2661" w14:textId="77777777" w:rsidR="00D36AEB" w:rsidRPr="00D36AEB" w:rsidRDefault="00D36AEB" w:rsidP="00D36AEB">
            <w:pPr>
              <w:widowControl w:val="0"/>
              <w:autoSpaceDE w:val="0"/>
              <w:autoSpaceDN w:val="0"/>
              <w:spacing w:beforeLines="40" w:before="96" w:after="0" w:line="275" w:lineRule="exact"/>
              <w:ind w:left="103" w:right="232"/>
              <w:contextualSpacing/>
              <w:rPr>
                <w:rFonts w:ascii="Times New Roman" w:eastAsia="Times New Roman" w:hAnsi="Times New Roman" w:cs="Times New Roman"/>
                <w:sz w:val="24"/>
                <w:szCs w:val="24"/>
              </w:rPr>
            </w:pPr>
            <w:r w:rsidRPr="00D36AEB">
              <w:rPr>
                <w:rFonts w:ascii="Times New Roman" w:eastAsia="Times New Roman" w:hAnsi="Times New Roman" w:cs="Times New Roman"/>
                <w:sz w:val="24"/>
                <w:szCs w:val="24"/>
              </w:rPr>
              <w:t>&lt;0.001</w:t>
            </w:r>
          </w:p>
        </w:tc>
      </w:tr>
    </w:tbl>
    <w:p w14:paraId="49E3B410" w14:textId="77777777" w:rsidR="00D36AEB" w:rsidRPr="006D1607" w:rsidRDefault="00D36AEB" w:rsidP="006D1607">
      <w:pPr>
        <w:spacing w:line="360" w:lineRule="auto"/>
        <w:jc w:val="both"/>
        <w:rPr>
          <w:rFonts w:ascii="Times New Roman" w:hAnsi="Times New Roman" w:cs="Times New Roman"/>
          <w:b/>
          <w:bCs/>
          <w:color w:val="000000" w:themeColor="text1"/>
          <w:sz w:val="24"/>
          <w:szCs w:val="24"/>
          <w:lang w:val="en-US"/>
        </w:rPr>
      </w:pPr>
    </w:p>
    <w:p w14:paraId="0D1F71B1" w14:textId="0957C282" w:rsidR="00004377" w:rsidRPr="00004377" w:rsidRDefault="00004377" w:rsidP="00004377">
      <w:pPr>
        <w:spacing w:line="360" w:lineRule="auto"/>
        <w:jc w:val="both"/>
        <w:rPr>
          <w:rFonts w:ascii="Times New Roman" w:eastAsiaTheme="minorEastAsia" w:hAnsi="Times New Roman" w:cs="Times New Roman"/>
          <w:sz w:val="24"/>
          <w:szCs w:val="24"/>
          <w:lang w:val="en-IE"/>
        </w:rPr>
      </w:pPr>
      <w:r w:rsidRPr="00004377">
        <w:rPr>
          <w:rFonts w:ascii="Times New Roman" w:eastAsiaTheme="minorEastAsia" w:hAnsi="Times New Roman" w:cs="Times New Roman"/>
          <w:color w:val="3E3D40"/>
          <w:sz w:val="24"/>
          <w:szCs w:val="24"/>
          <w:shd w:val="clear" w:color="auto" w:fill="FFFFFF"/>
          <w:lang w:val="en-IE"/>
        </w:rPr>
        <w:t>SC-HAL: subchronic haloperidol administration; SC-HAL-CBD: subchronic haloperidol before CBD administration; CBD: cannabidiol; CH-HAL: chronic haloperidol administration; CH-HAL-CBD: chronic haloperidol before CBD administration; Control: 2ml distilled water.</w:t>
      </w:r>
    </w:p>
    <w:p w14:paraId="4B2CB964" w14:textId="77777777" w:rsidR="006D1607" w:rsidRPr="003A4003" w:rsidRDefault="006D1607" w:rsidP="006D1607">
      <w:pPr>
        <w:spacing w:line="360" w:lineRule="auto"/>
        <w:jc w:val="both"/>
        <w:rPr>
          <w:rFonts w:ascii="Times New Roman" w:hAnsi="Times New Roman" w:cs="Times New Roman"/>
          <w:i/>
          <w:color w:val="000000" w:themeColor="text1"/>
          <w:sz w:val="24"/>
          <w:szCs w:val="24"/>
          <w:lang w:val="en-US"/>
        </w:rPr>
      </w:pPr>
      <w:r w:rsidRPr="003A4003">
        <w:rPr>
          <w:rFonts w:ascii="Times New Roman" w:hAnsi="Times New Roman" w:cs="Times New Roman"/>
          <w:i/>
          <w:color w:val="000000" w:themeColor="text1"/>
          <w:sz w:val="24"/>
          <w:szCs w:val="24"/>
          <w:lang w:val="en-US"/>
        </w:rPr>
        <w:t>Liver CAT</w:t>
      </w:r>
    </w:p>
    <w:p w14:paraId="0DD1136A" w14:textId="7BA7D518" w:rsidR="006D1607" w:rsidRPr="006D1607" w:rsidRDefault="006D1607" w:rsidP="006D1607">
      <w:pPr>
        <w:spacing w:line="360" w:lineRule="auto"/>
        <w:jc w:val="both"/>
        <w:rPr>
          <w:rFonts w:ascii="Times New Roman" w:hAnsi="Times New Roman" w:cs="Times New Roman"/>
          <w:color w:val="000000" w:themeColor="text1"/>
          <w:sz w:val="24"/>
          <w:szCs w:val="24"/>
          <w:lang w:val="en-IE"/>
        </w:rPr>
      </w:pPr>
      <w:r w:rsidRPr="006D1607">
        <w:rPr>
          <w:rFonts w:ascii="Times New Roman" w:hAnsi="Times New Roman" w:cs="Times New Roman"/>
          <w:color w:val="000000" w:themeColor="text1"/>
          <w:sz w:val="24"/>
          <w:szCs w:val="24"/>
          <w:lang w:val="en-IE"/>
        </w:rPr>
        <w:t xml:space="preserve">Post-hoc analysis revealed a significant difference between </w:t>
      </w:r>
      <w:r w:rsidR="003A391A">
        <w:rPr>
          <w:rFonts w:ascii="Times New Roman" w:hAnsi="Times New Roman" w:cs="Times New Roman"/>
          <w:color w:val="000000" w:themeColor="text1"/>
          <w:sz w:val="24"/>
          <w:szCs w:val="24"/>
          <w:lang w:val="en-IE"/>
        </w:rPr>
        <w:t>SC</w:t>
      </w:r>
      <w:r w:rsidR="00913719">
        <w:rPr>
          <w:rFonts w:ascii="Times New Roman" w:hAnsi="Times New Roman" w:cs="Times New Roman"/>
          <w:color w:val="000000" w:themeColor="text1"/>
          <w:sz w:val="24"/>
          <w:szCs w:val="24"/>
          <w:lang w:val="en-IE"/>
        </w:rPr>
        <w:t>-HAL</w:t>
      </w:r>
      <w:r w:rsidR="0097212D">
        <w:rPr>
          <w:rFonts w:ascii="Times New Roman" w:hAnsi="Times New Roman" w:cs="Times New Roman"/>
          <w:color w:val="000000" w:themeColor="text1"/>
          <w:sz w:val="24"/>
          <w:szCs w:val="24"/>
          <w:lang w:val="en-IE"/>
        </w:rPr>
        <w:t xml:space="preserve"> and SC-HAL-CBD g</w:t>
      </w:r>
      <w:r w:rsidR="0056200B">
        <w:rPr>
          <w:rFonts w:ascii="Times New Roman" w:hAnsi="Times New Roman" w:cs="Times New Roman"/>
          <w:color w:val="000000" w:themeColor="text1"/>
          <w:sz w:val="24"/>
          <w:szCs w:val="24"/>
          <w:lang w:val="en-IE"/>
        </w:rPr>
        <w:t>roups</w:t>
      </w:r>
      <w:r w:rsidRPr="006D1607">
        <w:rPr>
          <w:rFonts w:ascii="Times New Roman" w:hAnsi="Times New Roman" w:cs="Times New Roman"/>
          <w:color w:val="000000" w:themeColor="text1"/>
          <w:sz w:val="24"/>
          <w:szCs w:val="24"/>
          <w:lang w:val="en-IE"/>
        </w:rPr>
        <w:t xml:space="preserve"> (p=0.000), </w:t>
      </w:r>
      <w:r w:rsidR="0056200B">
        <w:rPr>
          <w:rFonts w:ascii="Times New Roman" w:hAnsi="Times New Roman" w:cs="Times New Roman"/>
          <w:color w:val="000000" w:themeColor="text1"/>
          <w:sz w:val="24"/>
          <w:szCs w:val="24"/>
          <w:lang w:val="en-IE"/>
        </w:rPr>
        <w:t>SC-HAL</w:t>
      </w:r>
      <w:r w:rsidR="00FD200F">
        <w:rPr>
          <w:rFonts w:ascii="Times New Roman" w:hAnsi="Times New Roman" w:cs="Times New Roman"/>
          <w:color w:val="000000" w:themeColor="text1"/>
          <w:sz w:val="24"/>
          <w:szCs w:val="24"/>
          <w:lang w:val="en-IE"/>
        </w:rPr>
        <w:t xml:space="preserve"> and CBD groups</w:t>
      </w:r>
      <w:r w:rsidRPr="006D1607">
        <w:rPr>
          <w:rFonts w:ascii="Times New Roman" w:hAnsi="Times New Roman" w:cs="Times New Roman"/>
          <w:color w:val="000000" w:themeColor="text1"/>
          <w:sz w:val="24"/>
          <w:szCs w:val="24"/>
          <w:lang w:val="en-IE"/>
        </w:rPr>
        <w:t xml:space="preserve"> (p=0.000), </w:t>
      </w:r>
      <w:r w:rsidR="00B35657">
        <w:rPr>
          <w:rFonts w:ascii="Times New Roman" w:hAnsi="Times New Roman" w:cs="Times New Roman"/>
          <w:color w:val="000000" w:themeColor="text1"/>
          <w:sz w:val="24"/>
          <w:szCs w:val="24"/>
          <w:lang w:val="en-IE"/>
        </w:rPr>
        <w:t xml:space="preserve">SC-HAL and </w:t>
      </w:r>
      <w:r w:rsidR="00B61F59">
        <w:rPr>
          <w:rFonts w:ascii="Times New Roman" w:hAnsi="Times New Roman" w:cs="Times New Roman"/>
          <w:color w:val="000000" w:themeColor="text1"/>
          <w:sz w:val="24"/>
          <w:szCs w:val="24"/>
          <w:lang w:val="en-IE"/>
        </w:rPr>
        <w:t>c</w:t>
      </w:r>
      <w:r w:rsidR="00B35657">
        <w:rPr>
          <w:rFonts w:ascii="Times New Roman" w:hAnsi="Times New Roman" w:cs="Times New Roman"/>
          <w:color w:val="000000" w:themeColor="text1"/>
          <w:sz w:val="24"/>
          <w:szCs w:val="24"/>
          <w:lang w:val="en-IE"/>
        </w:rPr>
        <w:t xml:space="preserve">ontrol groups </w:t>
      </w:r>
      <w:r w:rsidRPr="006D1607">
        <w:rPr>
          <w:rFonts w:ascii="Times New Roman" w:hAnsi="Times New Roman" w:cs="Times New Roman"/>
          <w:color w:val="000000" w:themeColor="text1"/>
          <w:sz w:val="24"/>
          <w:szCs w:val="24"/>
          <w:lang w:val="en-IE"/>
        </w:rPr>
        <w:t xml:space="preserve">(p=0.011), </w:t>
      </w:r>
      <w:r w:rsidR="00641BAF">
        <w:rPr>
          <w:rFonts w:ascii="Times New Roman" w:hAnsi="Times New Roman" w:cs="Times New Roman"/>
          <w:color w:val="000000" w:themeColor="text1"/>
          <w:sz w:val="24"/>
          <w:szCs w:val="24"/>
          <w:lang w:val="en-IE"/>
        </w:rPr>
        <w:t>SC-HAL</w:t>
      </w:r>
      <w:r w:rsidR="004D2CF4">
        <w:rPr>
          <w:rFonts w:ascii="Times New Roman" w:hAnsi="Times New Roman" w:cs="Times New Roman"/>
          <w:color w:val="000000" w:themeColor="text1"/>
          <w:sz w:val="24"/>
          <w:szCs w:val="24"/>
          <w:lang w:val="en-IE"/>
        </w:rPr>
        <w:t xml:space="preserve"> and CH-HAL</w:t>
      </w:r>
      <w:r w:rsidRPr="006D1607">
        <w:rPr>
          <w:rFonts w:ascii="Times New Roman" w:hAnsi="Times New Roman" w:cs="Times New Roman"/>
          <w:color w:val="000000" w:themeColor="text1"/>
          <w:sz w:val="24"/>
          <w:szCs w:val="24"/>
          <w:lang w:val="en-IE"/>
        </w:rPr>
        <w:t xml:space="preserve"> </w:t>
      </w:r>
      <w:r w:rsidR="00E54E06">
        <w:rPr>
          <w:rFonts w:ascii="Times New Roman" w:hAnsi="Times New Roman" w:cs="Times New Roman"/>
          <w:color w:val="000000" w:themeColor="text1"/>
          <w:sz w:val="24"/>
          <w:szCs w:val="24"/>
          <w:lang w:val="en-IE"/>
        </w:rPr>
        <w:t xml:space="preserve">groups </w:t>
      </w:r>
      <w:r w:rsidRPr="006D1607">
        <w:rPr>
          <w:rFonts w:ascii="Times New Roman" w:hAnsi="Times New Roman" w:cs="Times New Roman"/>
          <w:color w:val="000000" w:themeColor="text1"/>
          <w:sz w:val="24"/>
          <w:szCs w:val="24"/>
          <w:lang w:val="en-IE"/>
        </w:rPr>
        <w:t>(p=0.000),</w:t>
      </w:r>
      <w:r w:rsidR="006E0FC7">
        <w:rPr>
          <w:rFonts w:ascii="Times New Roman" w:hAnsi="Times New Roman" w:cs="Times New Roman"/>
          <w:color w:val="000000" w:themeColor="text1"/>
          <w:sz w:val="24"/>
          <w:szCs w:val="24"/>
          <w:lang w:val="en-IE"/>
        </w:rPr>
        <w:t xml:space="preserve"> SC-HAL and CH-HAL-CBD</w:t>
      </w:r>
      <w:r w:rsidRPr="006D1607">
        <w:rPr>
          <w:rFonts w:ascii="Times New Roman" w:hAnsi="Times New Roman" w:cs="Times New Roman"/>
          <w:color w:val="000000" w:themeColor="text1"/>
          <w:sz w:val="24"/>
          <w:szCs w:val="24"/>
          <w:lang w:val="en-IE"/>
        </w:rPr>
        <w:t xml:space="preserve">  </w:t>
      </w:r>
      <w:r w:rsidR="00E54E06">
        <w:rPr>
          <w:rFonts w:ascii="Times New Roman" w:hAnsi="Times New Roman" w:cs="Times New Roman"/>
          <w:color w:val="000000" w:themeColor="text1"/>
          <w:sz w:val="24"/>
          <w:szCs w:val="24"/>
          <w:lang w:val="en-IE"/>
        </w:rPr>
        <w:t xml:space="preserve">groups </w:t>
      </w:r>
      <w:r w:rsidRPr="006D1607">
        <w:rPr>
          <w:rFonts w:ascii="Times New Roman" w:hAnsi="Times New Roman" w:cs="Times New Roman"/>
          <w:color w:val="000000" w:themeColor="text1"/>
          <w:sz w:val="24"/>
          <w:szCs w:val="24"/>
          <w:lang w:val="en-IE"/>
        </w:rPr>
        <w:t xml:space="preserve">(p=0.000), </w:t>
      </w:r>
      <w:r w:rsidR="00E5295D">
        <w:rPr>
          <w:rFonts w:ascii="Times New Roman" w:hAnsi="Times New Roman" w:cs="Times New Roman"/>
          <w:color w:val="000000" w:themeColor="text1"/>
          <w:sz w:val="24"/>
          <w:szCs w:val="24"/>
          <w:lang w:val="en-IE"/>
        </w:rPr>
        <w:t>SC-HAL-</w:t>
      </w:r>
      <w:r w:rsidR="00EA2119">
        <w:rPr>
          <w:rFonts w:ascii="Times New Roman" w:hAnsi="Times New Roman" w:cs="Times New Roman"/>
          <w:color w:val="000000" w:themeColor="text1"/>
          <w:sz w:val="24"/>
          <w:szCs w:val="24"/>
          <w:lang w:val="en-IE"/>
        </w:rPr>
        <w:t xml:space="preserve">CBD and </w:t>
      </w:r>
      <w:r w:rsidR="00E54E06">
        <w:rPr>
          <w:rFonts w:ascii="Times New Roman" w:hAnsi="Times New Roman" w:cs="Times New Roman"/>
          <w:color w:val="000000" w:themeColor="text1"/>
          <w:sz w:val="24"/>
          <w:szCs w:val="24"/>
          <w:lang w:val="en-IE"/>
        </w:rPr>
        <w:t>c</w:t>
      </w:r>
      <w:r w:rsidR="00EA2119">
        <w:rPr>
          <w:rFonts w:ascii="Times New Roman" w:hAnsi="Times New Roman" w:cs="Times New Roman"/>
          <w:color w:val="000000" w:themeColor="text1"/>
          <w:sz w:val="24"/>
          <w:szCs w:val="24"/>
          <w:lang w:val="en-IE"/>
        </w:rPr>
        <w:t>ontrol groups</w:t>
      </w:r>
      <w:r w:rsidRPr="006D1607">
        <w:rPr>
          <w:rFonts w:ascii="Times New Roman" w:hAnsi="Times New Roman" w:cs="Times New Roman"/>
          <w:color w:val="000000" w:themeColor="text1"/>
          <w:sz w:val="24"/>
          <w:szCs w:val="24"/>
          <w:lang w:val="en-IE"/>
        </w:rPr>
        <w:t xml:space="preserve"> ( p=0.003), </w:t>
      </w:r>
      <w:r w:rsidR="00DE7BFB">
        <w:rPr>
          <w:rFonts w:ascii="Times New Roman" w:hAnsi="Times New Roman" w:cs="Times New Roman"/>
          <w:color w:val="000000" w:themeColor="text1"/>
          <w:sz w:val="24"/>
          <w:szCs w:val="24"/>
          <w:lang w:val="en-IE"/>
        </w:rPr>
        <w:t xml:space="preserve">CBD and </w:t>
      </w:r>
      <w:r w:rsidR="00E54E06">
        <w:rPr>
          <w:rFonts w:ascii="Times New Roman" w:hAnsi="Times New Roman" w:cs="Times New Roman"/>
          <w:color w:val="000000" w:themeColor="text1"/>
          <w:sz w:val="24"/>
          <w:szCs w:val="24"/>
          <w:lang w:val="en-IE"/>
        </w:rPr>
        <w:t>c</w:t>
      </w:r>
      <w:r w:rsidR="00562646">
        <w:rPr>
          <w:rFonts w:ascii="Times New Roman" w:hAnsi="Times New Roman" w:cs="Times New Roman"/>
          <w:color w:val="000000" w:themeColor="text1"/>
          <w:sz w:val="24"/>
          <w:szCs w:val="24"/>
          <w:lang w:val="en-IE"/>
        </w:rPr>
        <w:t>ontrol groups</w:t>
      </w:r>
      <w:r w:rsidRPr="006D1607">
        <w:rPr>
          <w:rFonts w:ascii="Times New Roman" w:hAnsi="Times New Roman" w:cs="Times New Roman"/>
          <w:color w:val="000000" w:themeColor="text1"/>
          <w:sz w:val="24"/>
          <w:szCs w:val="24"/>
          <w:lang w:val="en-IE"/>
        </w:rPr>
        <w:t xml:space="preserve"> (p=0.013), </w:t>
      </w:r>
      <w:r w:rsidR="00E54E06">
        <w:rPr>
          <w:rFonts w:ascii="Times New Roman" w:hAnsi="Times New Roman" w:cs="Times New Roman"/>
          <w:color w:val="000000" w:themeColor="text1"/>
          <w:sz w:val="24"/>
          <w:szCs w:val="24"/>
          <w:lang w:val="en-IE"/>
        </w:rPr>
        <w:t>and c</w:t>
      </w:r>
      <w:r w:rsidR="00124A19">
        <w:rPr>
          <w:rFonts w:ascii="Times New Roman" w:hAnsi="Times New Roman" w:cs="Times New Roman"/>
          <w:color w:val="000000" w:themeColor="text1"/>
          <w:sz w:val="24"/>
          <w:szCs w:val="24"/>
          <w:lang w:val="en-IE"/>
        </w:rPr>
        <w:t>ontrol</w:t>
      </w:r>
      <w:r w:rsidR="00E85DE2">
        <w:rPr>
          <w:rFonts w:ascii="Times New Roman" w:hAnsi="Times New Roman" w:cs="Times New Roman"/>
          <w:color w:val="000000" w:themeColor="text1"/>
          <w:sz w:val="24"/>
          <w:szCs w:val="24"/>
          <w:lang w:val="en-IE"/>
        </w:rPr>
        <w:t xml:space="preserve"> and CH-HAL-CBD</w:t>
      </w:r>
      <w:r w:rsidRPr="006D1607">
        <w:rPr>
          <w:rFonts w:ascii="Times New Roman" w:hAnsi="Times New Roman" w:cs="Times New Roman"/>
          <w:color w:val="000000" w:themeColor="text1"/>
          <w:sz w:val="24"/>
          <w:szCs w:val="24"/>
          <w:lang w:val="en-IE"/>
        </w:rPr>
        <w:t xml:space="preserve"> </w:t>
      </w:r>
      <w:r w:rsidR="00E54E06">
        <w:rPr>
          <w:rFonts w:ascii="Times New Roman" w:hAnsi="Times New Roman" w:cs="Times New Roman"/>
          <w:color w:val="000000" w:themeColor="text1"/>
          <w:sz w:val="24"/>
          <w:szCs w:val="24"/>
          <w:lang w:val="en-IE"/>
        </w:rPr>
        <w:t xml:space="preserve">groups </w:t>
      </w:r>
      <w:r w:rsidRPr="006D1607">
        <w:rPr>
          <w:rFonts w:ascii="Times New Roman" w:hAnsi="Times New Roman" w:cs="Times New Roman"/>
          <w:color w:val="000000" w:themeColor="text1"/>
          <w:sz w:val="24"/>
          <w:szCs w:val="24"/>
          <w:lang w:val="en-IE"/>
        </w:rPr>
        <w:t>( p=0.008).</w:t>
      </w:r>
    </w:p>
    <w:p w14:paraId="7DD8AED0" w14:textId="77777777" w:rsidR="0029463D" w:rsidRDefault="0029463D" w:rsidP="006D1607">
      <w:pPr>
        <w:spacing w:line="360" w:lineRule="auto"/>
        <w:jc w:val="both"/>
        <w:rPr>
          <w:rFonts w:ascii="Times New Roman" w:hAnsi="Times New Roman" w:cs="Times New Roman"/>
          <w:i/>
          <w:color w:val="000000" w:themeColor="text1"/>
          <w:sz w:val="24"/>
          <w:szCs w:val="24"/>
          <w:lang w:val="en-IE"/>
        </w:rPr>
      </w:pPr>
    </w:p>
    <w:p w14:paraId="23C0DBD9" w14:textId="77777777" w:rsidR="0029463D" w:rsidRDefault="0029463D" w:rsidP="006D1607">
      <w:pPr>
        <w:spacing w:line="360" w:lineRule="auto"/>
        <w:jc w:val="both"/>
        <w:rPr>
          <w:rFonts w:ascii="Times New Roman" w:hAnsi="Times New Roman" w:cs="Times New Roman"/>
          <w:i/>
          <w:color w:val="000000" w:themeColor="text1"/>
          <w:sz w:val="24"/>
          <w:szCs w:val="24"/>
          <w:lang w:val="en-IE"/>
        </w:rPr>
      </w:pPr>
    </w:p>
    <w:p w14:paraId="28E27412" w14:textId="7CB76C40" w:rsidR="006D1607" w:rsidRPr="003A4003" w:rsidRDefault="006D1607" w:rsidP="006D1607">
      <w:pPr>
        <w:spacing w:line="360" w:lineRule="auto"/>
        <w:jc w:val="both"/>
        <w:rPr>
          <w:rFonts w:ascii="Times New Roman" w:hAnsi="Times New Roman" w:cs="Times New Roman"/>
          <w:i/>
          <w:color w:val="000000" w:themeColor="text1"/>
          <w:sz w:val="24"/>
          <w:szCs w:val="24"/>
          <w:lang w:val="en-IE"/>
        </w:rPr>
      </w:pPr>
      <w:r w:rsidRPr="003A4003">
        <w:rPr>
          <w:rFonts w:ascii="Times New Roman" w:hAnsi="Times New Roman" w:cs="Times New Roman"/>
          <w:i/>
          <w:color w:val="000000" w:themeColor="text1"/>
          <w:sz w:val="24"/>
          <w:szCs w:val="24"/>
          <w:lang w:val="en-IE"/>
        </w:rPr>
        <w:t>Liver GSH</w:t>
      </w:r>
    </w:p>
    <w:p w14:paraId="128B909D" w14:textId="30C02137" w:rsidR="006D1607" w:rsidRPr="006D1607" w:rsidRDefault="006D1607" w:rsidP="006D1607">
      <w:pPr>
        <w:spacing w:line="360" w:lineRule="auto"/>
        <w:jc w:val="both"/>
        <w:rPr>
          <w:rFonts w:ascii="Times New Roman" w:hAnsi="Times New Roman" w:cs="Times New Roman"/>
          <w:color w:val="000000" w:themeColor="text1"/>
          <w:sz w:val="24"/>
          <w:szCs w:val="24"/>
          <w:lang w:val="en-IE"/>
        </w:rPr>
      </w:pPr>
      <w:r w:rsidRPr="006D1607">
        <w:rPr>
          <w:rFonts w:ascii="Times New Roman" w:hAnsi="Times New Roman" w:cs="Times New Roman"/>
          <w:color w:val="000000" w:themeColor="text1"/>
          <w:sz w:val="24"/>
          <w:szCs w:val="24"/>
          <w:lang w:val="en-IE"/>
        </w:rPr>
        <w:t xml:space="preserve">Post-hoc analysis revealed a significant difference between </w:t>
      </w:r>
      <w:r w:rsidR="009339BF">
        <w:rPr>
          <w:rFonts w:ascii="Times New Roman" w:hAnsi="Times New Roman" w:cs="Times New Roman"/>
          <w:color w:val="000000" w:themeColor="text1"/>
          <w:sz w:val="24"/>
          <w:szCs w:val="24"/>
          <w:lang w:val="en-IE"/>
        </w:rPr>
        <w:t>SC-HAL and SC-HAL-CBD groups</w:t>
      </w:r>
      <w:r w:rsidRPr="006D1607">
        <w:rPr>
          <w:rFonts w:ascii="Times New Roman" w:hAnsi="Times New Roman" w:cs="Times New Roman"/>
          <w:color w:val="000000" w:themeColor="text1"/>
          <w:sz w:val="24"/>
          <w:szCs w:val="24"/>
          <w:lang w:val="en-IE"/>
        </w:rPr>
        <w:t xml:space="preserve"> (p=0.007), </w:t>
      </w:r>
      <w:r w:rsidR="00595BAB">
        <w:rPr>
          <w:rFonts w:ascii="Times New Roman" w:hAnsi="Times New Roman" w:cs="Times New Roman"/>
          <w:color w:val="000000" w:themeColor="text1"/>
          <w:sz w:val="24"/>
          <w:szCs w:val="24"/>
          <w:lang w:val="en-IE"/>
        </w:rPr>
        <w:t xml:space="preserve">SC-HAL and </w:t>
      </w:r>
      <w:r w:rsidR="00E54E06">
        <w:rPr>
          <w:rFonts w:ascii="Times New Roman" w:hAnsi="Times New Roman" w:cs="Times New Roman"/>
          <w:color w:val="000000" w:themeColor="text1"/>
          <w:sz w:val="24"/>
          <w:szCs w:val="24"/>
          <w:lang w:val="en-IE"/>
        </w:rPr>
        <w:t>c</w:t>
      </w:r>
      <w:r w:rsidR="00595BAB">
        <w:rPr>
          <w:rFonts w:ascii="Times New Roman" w:hAnsi="Times New Roman" w:cs="Times New Roman"/>
          <w:color w:val="000000" w:themeColor="text1"/>
          <w:sz w:val="24"/>
          <w:szCs w:val="24"/>
          <w:lang w:val="en-IE"/>
        </w:rPr>
        <w:t>ontrol groups</w:t>
      </w:r>
      <w:r w:rsidR="00595BAB" w:rsidRPr="006D1607" w:rsidDel="005117E2">
        <w:rPr>
          <w:rFonts w:ascii="Times New Roman" w:hAnsi="Times New Roman" w:cs="Times New Roman"/>
          <w:color w:val="000000" w:themeColor="text1"/>
          <w:sz w:val="24"/>
          <w:szCs w:val="24"/>
          <w:lang w:val="en-IE"/>
        </w:rPr>
        <w:t xml:space="preserve"> </w:t>
      </w:r>
      <w:r w:rsidRPr="006D1607">
        <w:rPr>
          <w:rFonts w:ascii="Times New Roman" w:hAnsi="Times New Roman" w:cs="Times New Roman"/>
          <w:color w:val="000000" w:themeColor="text1"/>
          <w:sz w:val="24"/>
          <w:szCs w:val="24"/>
          <w:lang w:val="en-IE"/>
        </w:rPr>
        <w:t xml:space="preserve"> (p=0.000)</w:t>
      </w:r>
      <w:r w:rsidR="00595BAB">
        <w:rPr>
          <w:rFonts w:ascii="Times New Roman" w:hAnsi="Times New Roman" w:cs="Times New Roman"/>
          <w:color w:val="000000" w:themeColor="text1"/>
          <w:sz w:val="24"/>
          <w:szCs w:val="24"/>
          <w:lang w:val="en-IE"/>
        </w:rPr>
        <w:t>,</w:t>
      </w:r>
      <w:r w:rsidR="00CA48DF" w:rsidRPr="00CA48DF">
        <w:rPr>
          <w:rFonts w:ascii="Times New Roman" w:hAnsi="Times New Roman" w:cs="Times New Roman"/>
          <w:color w:val="000000" w:themeColor="text1"/>
          <w:sz w:val="24"/>
          <w:szCs w:val="24"/>
          <w:lang w:val="en-IE"/>
        </w:rPr>
        <w:t xml:space="preserve"> </w:t>
      </w:r>
      <w:r w:rsidR="00CA48DF">
        <w:rPr>
          <w:rFonts w:ascii="Times New Roman" w:hAnsi="Times New Roman" w:cs="Times New Roman"/>
          <w:color w:val="000000" w:themeColor="text1"/>
          <w:sz w:val="24"/>
          <w:szCs w:val="24"/>
          <w:lang w:val="en-IE"/>
        </w:rPr>
        <w:t>SC-HAL and CH-HAL-CBD</w:t>
      </w:r>
      <w:r w:rsidR="00E54E06">
        <w:rPr>
          <w:rFonts w:ascii="Times New Roman" w:hAnsi="Times New Roman" w:cs="Times New Roman"/>
          <w:color w:val="000000" w:themeColor="text1"/>
          <w:sz w:val="24"/>
          <w:szCs w:val="24"/>
          <w:lang w:val="en-IE"/>
        </w:rPr>
        <w:t xml:space="preserve"> groups</w:t>
      </w:r>
      <w:r w:rsidR="00CA48DF">
        <w:rPr>
          <w:rFonts w:ascii="Times New Roman" w:hAnsi="Times New Roman" w:cs="Times New Roman"/>
          <w:color w:val="000000" w:themeColor="text1"/>
          <w:sz w:val="24"/>
          <w:szCs w:val="24"/>
          <w:lang w:val="en-IE"/>
        </w:rPr>
        <w:t xml:space="preserve"> </w:t>
      </w:r>
      <w:r w:rsidRPr="006D1607">
        <w:rPr>
          <w:rFonts w:ascii="Times New Roman" w:hAnsi="Times New Roman" w:cs="Times New Roman"/>
          <w:color w:val="000000" w:themeColor="text1"/>
          <w:sz w:val="24"/>
          <w:szCs w:val="24"/>
          <w:lang w:val="en-IE"/>
        </w:rPr>
        <w:t xml:space="preserve">  (0.026),</w:t>
      </w:r>
      <w:r w:rsidR="00595BAB" w:rsidRPr="00595BAB">
        <w:rPr>
          <w:rFonts w:ascii="Times New Roman" w:hAnsi="Times New Roman" w:cs="Times New Roman"/>
          <w:color w:val="000000" w:themeColor="text1"/>
          <w:sz w:val="24"/>
          <w:szCs w:val="24"/>
          <w:lang w:val="en-IE"/>
        </w:rPr>
        <w:t xml:space="preserve"> </w:t>
      </w:r>
      <w:r w:rsidR="00595BAB">
        <w:rPr>
          <w:rFonts w:ascii="Times New Roman" w:hAnsi="Times New Roman" w:cs="Times New Roman"/>
          <w:color w:val="000000" w:themeColor="text1"/>
          <w:sz w:val="24"/>
          <w:szCs w:val="24"/>
          <w:lang w:val="en-IE"/>
        </w:rPr>
        <w:t xml:space="preserve">SC-HAL-CBD and </w:t>
      </w:r>
      <w:r w:rsidR="00E54E06">
        <w:rPr>
          <w:rFonts w:ascii="Times New Roman" w:hAnsi="Times New Roman" w:cs="Times New Roman"/>
          <w:color w:val="000000" w:themeColor="text1"/>
          <w:sz w:val="24"/>
          <w:szCs w:val="24"/>
          <w:lang w:val="en-IE"/>
        </w:rPr>
        <w:t>c</w:t>
      </w:r>
      <w:r w:rsidR="00595BAB">
        <w:rPr>
          <w:rFonts w:ascii="Times New Roman" w:hAnsi="Times New Roman" w:cs="Times New Roman"/>
          <w:color w:val="000000" w:themeColor="text1"/>
          <w:sz w:val="24"/>
          <w:szCs w:val="24"/>
          <w:lang w:val="en-IE"/>
        </w:rPr>
        <w:t xml:space="preserve">ontrol groups </w:t>
      </w:r>
      <w:r w:rsidRPr="006D1607">
        <w:rPr>
          <w:rFonts w:ascii="Times New Roman" w:hAnsi="Times New Roman" w:cs="Times New Roman"/>
          <w:color w:val="000000" w:themeColor="text1"/>
          <w:sz w:val="24"/>
          <w:szCs w:val="24"/>
          <w:lang w:val="en-IE"/>
        </w:rPr>
        <w:t xml:space="preserve"> ( p=0.004),</w:t>
      </w:r>
      <w:r w:rsidR="00E558DB" w:rsidRPr="00E558DB">
        <w:rPr>
          <w:rFonts w:ascii="Times New Roman" w:hAnsi="Times New Roman" w:cs="Times New Roman"/>
          <w:color w:val="000000" w:themeColor="text1"/>
          <w:sz w:val="24"/>
          <w:szCs w:val="24"/>
          <w:lang w:val="en-IE"/>
        </w:rPr>
        <w:t xml:space="preserve"> </w:t>
      </w:r>
      <w:r w:rsidR="00E558DB">
        <w:rPr>
          <w:rFonts w:ascii="Times New Roman" w:hAnsi="Times New Roman" w:cs="Times New Roman"/>
          <w:color w:val="000000" w:themeColor="text1"/>
          <w:sz w:val="24"/>
          <w:szCs w:val="24"/>
          <w:lang w:val="en-IE"/>
        </w:rPr>
        <w:t>SC-HAL-CBD</w:t>
      </w:r>
      <w:r w:rsidR="00634F7F">
        <w:rPr>
          <w:rFonts w:ascii="Times New Roman" w:hAnsi="Times New Roman" w:cs="Times New Roman"/>
          <w:color w:val="000000" w:themeColor="text1"/>
          <w:sz w:val="24"/>
          <w:szCs w:val="24"/>
          <w:lang w:val="en-IE"/>
        </w:rPr>
        <w:t xml:space="preserve"> and CH-HAL</w:t>
      </w:r>
      <w:r w:rsidR="00E558DB">
        <w:rPr>
          <w:rFonts w:ascii="Times New Roman" w:hAnsi="Times New Roman" w:cs="Times New Roman"/>
          <w:color w:val="000000" w:themeColor="text1"/>
          <w:sz w:val="24"/>
          <w:szCs w:val="24"/>
          <w:lang w:val="en-IE"/>
        </w:rPr>
        <w:t xml:space="preserve"> </w:t>
      </w:r>
      <w:r w:rsidR="00E558DB">
        <w:rPr>
          <w:rFonts w:ascii="Times New Roman" w:hAnsi="Times New Roman" w:cs="Times New Roman"/>
          <w:color w:val="000000" w:themeColor="text1"/>
          <w:sz w:val="24"/>
          <w:szCs w:val="24"/>
          <w:lang w:val="en-IE"/>
        </w:rPr>
        <w:lastRenderedPageBreak/>
        <w:t>groups</w:t>
      </w:r>
      <w:r w:rsidRPr="006D1607">
        <w:rPr>
          <w:rFonts w:ascii="Times New Roman" w:hAnsi="Times New Roman" w:cs="Times New Roman"/>
          <w:color w:val="000000" w:themeColor="text1"/>
          <w:sz w:val="24"/>
          <w:szCs w:val="24"/>
          <w:lang w:val="en-IE"/>
        </w:rPr>
        <w:t xml:space="preserve">  (p=0.000), </w:t>
      </w:r>
      <w:r w:rsidR="00DB73CF">
        <w:rPr>
          <w:rFonts w:ascii="Times New Roman" w:hAnsi="Times New Roman" w:cs="Times New Roman"/>
          <w:color w:val="000000" w:themeColor="text1"/>
          <w:sz w:val="24"/>
          <w:szCs w:val="24"/>
          <w:lang w:val="en-IE"/>
        </w:rPr>
        <w:t xml:space="preserve">CBD and </w:t>
      </w:r>
      <w:r w:rsidR="00E54E06">
        <w:rPr>
          <w:rFonts w:ascii="Times New Roman" w:hAnsi="Times New Roman" w:cs="Times New Roman"/>
          <w:color w:val="000000" w:themeColor="text1"/>
          <w:sz w:val="24"/>
          <w:szCs w:val="24"/>
          <w:lang w:val="en-IE"/>
        </w:rPr>
        <w:t>c</w:t>
      </w:r>
      <w:r w:rsidR="00DB73CF">
        <w:rPr>
          <w:rFonts w:ascii="Times New Roman" w:hAnsi="Times New Roman" w:cs="Times New Roman"/>
          <w:color w:val="000000" w:themeColor="text1"/>
          <w:sz w:val="24"/>
          <w:szCs w:val="24"/>
          <w:lang w:val="en-IE"/>
        </w:rPr>
        <w:t>ontrol</w:t>
      </w:r>
      <w:r w:rsidR="0085766C">
        <w:rPr>
          <w:rFonts w:ascii="Times New Roman" w:hAnsi="Times New Roman" w:cs="Times New Roman"/>
          <w:color w:val="000000" w:themeColor="text1"/>
          <w:sz w:val="24"/>
          <w:szCs w:val="24"/>
          <w:lang w:val="en-IE"/>
        </w:rPr>
        <w:t xml:space="preserve"> groups</w:t>
      </w:r>
      <w:r w:rsidRPr="006D1607">
        <w:rPr>
          <w:rFonts w:ascii="Times New Roman" w:hAnsi="Times New Roman" w:cs="Times New Roman"/>
          <w:color w:val="000000" w:themeColor="text1"/>
          <w:sz w:val="24"/>
          <w:szCs w:val="24"/>
          <w:lang w:val="en-IE"/>
        </w:rPr>
        <w:t xml:space="preserve"> (p=0.000), </w:t>
      </w:r>
      <w:r w:rsidR="00E54E06">
        <w:rPr>
          <w:rFonts w:ascii="Times New Roman" w:hAnsi="Times New Roman" w:cs="Times New Roman"/>
          <w:color w:val="000000" w:themeColor="text1"/>
          <w:sz w:val="24"/>
          <w:szCs w:val="24"/>
          <w:lang w:val="en-IE"/>
        </w:rPr>
        <w:t>c</w:t>
      </w:r>
      <w:r w:rsidR="000A2FC2">
        <w:rPr>
          <w:rFonts w:ascii="Times New Roman" w:hAnsi="Times New Roman" w:cs="Times New Roman"/>
          <w:color w:val="000000" w:themeColor="text1"/>
          <w:sz w:val="24"/>
          <w:szCs w:val="24"/>
          <w:lang w:val="en-IE"/>
        </w:rPr>
        <w:t>ont</w:t>
      </w:r>
      <w:r w:rsidR="001569D8">
        <w:rPr>
          <w:rFonts w:ascii="Times New Roman" w:hAnsi="Times New Roman" w:cs="Times New Roman"/>
          <w:color w:val="000000" w:themeColor="text1"/>
          <w:sz w:val="24"/>
          <w:szCs w:val="24"/>
          <w:lang w:val="en-IE"/>
        </w:rPr>
        <w:t>rol and CH-HAL groups</w:t>
      </w:r>
      <w:r w:rsidRPr="006D1607">
        <w:rPr>
          <w:rFonts w:ascii="Times New Roman" w:hAnsi="Times New Roman" w:cs="Times New Roman"/>
          <w:color w:val="000000" w:themeColor="text1"/>
          <w:sz w:val="24"/>
          <w:szCs w:val="24"/>
          <w:lang w:val="en-IE"/>
        </w:rPr>
        <w:t xml:space="preserve"> (0.001), </w:t>
      </w:r>
      <w:r w:rsidR="00E54E06">
        <w:rPr>
          <w:rFonts w:ascii="Times New Roman" w:hAnsi="Times New Roman" w:cs="Times New Roman"/>
          <w:color w:val="000000" w:themeColor="text1"/>
          <w:sz w:val="24"/>
          <w:szCs w:val="24"/>
          <w:lang w:val="en-IE"/>
        </w:rPr>
        <w:t>c</w:t>
      </w:r>
      <w:r w:rsidR="00AB14C8">
        <w:rPr>
          <w:rFonts w:ascii="Times New Roman" w:hAnsi="Times New Roman" w:cs="Times New Roman"/>
          <w:color w:val="000000" w:themeColor="text1"/>
          <w:sz w:val="24"/>
          <w:szCs w:val="24"/>
          <w:lang w:val="en-IE"/>
        </w:rPr>
        <w:t xml:space="preserve">ontrol and </w:t>
      </w:r>
      <w:r w:rsidR="00F76B48">
        <w:rPr>
          <w:rFonts w:ascii="Times New Roman" w:hAnsi="Times New Roman" w:cs="Times New Roman"/>
          <w:color w:val="000000" w:themeColor="text1"/>
          <w:sz w:val="24"/>
          <w:szCs w:val="24"/>
          <w:lang w:val="en-IE"/>
        </w:rPr>
        <w:t xml:space="preserve">CH-HAL-CBD groups </w:t>
      </w:r>
      <w:r w:rsidRPr="006D1607">
        <w:rPr>
          <w:rFonts w:ascii="Times New Roman" w:hAnsi="Times New Roman" w:cs="Times New Roman"/>
          <w:color w:val="000000" w:themeColor="text1"/>
          <w:sz w:val="24"/>
          <w:szCs w:val="24"/>
          <w:lang w:val="en-IE"/>
        </w:rPr>
        <w:t xml:space="preserve">(0.006), </w:t>
      </w:r>
      <w:r w:rsidR="00E54E06">
        <w:rPr>
          <w:rFonts w:ascii="Times New Roman" w:hAnsi="Times New Roman" w:cs="Times New Roman"/>
          <w:color w:val="000000" w:themeColor="text1"/>
          <w:sz w:val="24"/>
          <w:szCs w:val="24"/>
          <w:lang w:val="en-IE"/>
        </w:rPr>
        <w:t xml:space="preserve">and </w:t>
      </w:r>
      <w:r w:rsidR="004F6E0C">
        <w:rPr>
          <w:rFonts w:ascii="Times New Roman" w:hAnsi="Times New Roman" w:cs="Times New Roman"/>
          <w:color w:val="000000" w:themeColor="text1"/>
          <w:sz w:val="24"/>
          <w:szCs w:val="24"/>
          <w:lang w:val="en-IE"/>
        </w:rPr>
        <w:t>CH-HAL</w:t>
      </w:r>
      <w:r w:rsidR="00973AC6">
        <w:rPr>
          <w:rFonts w:ascii="Times New Roman" w:hAnsi="Times New Roman" w:cs="Times New Roman"/>
          <w:color w:val="000000" w:themeColor="text1"/>
          <w:sz w:val="24"/>
          <w:szCs w:val="24"/>
          <w:lang w:val="en-IE"/>
        </w:rPr>
        <w:t xml:space="preserve"> and </w:t>
      </w:r>
      <w:r w:rsidR="004C5F2A">
        <w:rPr>
          <w:rFonts w:ascii="Times New Roman" w:hAnsi="Times New Roman" w:cs="Times New Roman"/>
          <w:color w:val="000000" w:themeColor="text1"/>
          <w:sz w:val="24"/>
          <w:szCs w:val="24"/>
          <w:lang w:val="en-IE"/>
        </w:rPr>
        <w:t>CH-HAL-CBD groups</w:t>
      </w:r>
      <w:r w:rsidRPr="006D1607">
        <w:rPr>
          <w:rFonts w:ascii="Times New Roman" w:hAnsi="Times New Roman" w:cs="Times New Roman"/>
          <w:color w:val="000000" w:themeColor="text1"/>
          <w:sz w:val="24"/>
          <w:szCs w:val="24"/>
          <w:lang w:val="en-IE"/>
        </w:rPr>
        <w:t xml:space="preserve"> (0.002).</w:t>
      </w:r>
    </w:p>
    <w:p w14:paraId="0F3781BF" w14:textId="77777777" w:rsidR="006D1607" w:rsidRPr="003A4003" w:rsidRDefault="006D1607" w:rsidP="006D1607">
      <w:pPr>
        <w:spacing w:line="360" w:lineRule="auto"/>
        <w:jc w:val="both"/>
        <w:rPr>
          <w:rFonts w:ascii="Times New Roman" w:hAnsi="Times New Roman" w:cs="Times New Roman"/>
          <w:i/>
          <w:color w:val="000000" w:themeColor="text1"/>
          <w:sz w:val="24"/>
          <w:szCs w:val="24"/>
          <w:lang w:val="en-US"/>
        </w:rPr>
      </w:pPr>
      <w:r w:rsidRPr="003A4003">
        <w:rPr>
          <w:rFonts w:ascii="Times New Roman" w:hAnsi="Times New Roman" w:cs="Times New Roman"/>
          <w:i/>
          <w:color w:val="000000" w:themeColor="text1"/>
          <w:sz w:val="24"/>
          <w:szCs w:val="24"/>
          <w:lang w:val="en-IE"/>
        </w:rPr>
        <w:t>Liver SOD</w:t>
      </w:r>
    </w:p>
    <w:p w14:paraId="5F794464" w14:textId="531531F0" w:rsidR="006D1607" w:rsidRPr="006D1607" w:rsidRDefault="006D1607" w:rsidP="006D1607">
      <w:pPr>
        <w:spacing w:line="360" w:lineRule="auto"/>
        <w:jc w:val="both"/>
        <w:rPr>
          <w:rFonts w:ascii="Times New Roman" w:hAnsi="Times New Roman" w:cs="Times New Roman"/>
          <w:color w:val="000000" w:themeColor="text1"/>
          <w:sz w:val="24"/>
          <w:szCs w:val="24"/>
          <w:lang w:val="en-IE"/>
        </w:rPr>
      </w:pPr>
      <w:r w:rsidRPr="006D1607">
        <w:rPr>
          <w:rFonts w:ascii="Times New Roman" w:hAnsi="Times New Roman" w:cs="Times New Roman"/>
          <w:color w:val="000000" w:themeColor="text1"/>
          <w:sz w:val="24"/>
          <w:szCs w:val="24"/>
          <w:lang w:val="en-IE"/>
        </w:rPr>
        <w:t xml:space="preserve">Post-hoc analysis revealed a significant difference between </w:t>
      </w:r>
      <w:r w:rsidR="0016220E">
        <w:rPr>
          <w:rFonts w:ascii="Times New Roman" w:hAnsi="Times New Roman" w:cs="Times New Roman"/>
          <w:color w:val="000000" w:themeColor="text1"/>
          <w:sz w:val="24"/>
          <w:szCs w:val="24"/>
          <w:lang w:val="en-IE"/>
        </w:rPr>
        <w:t>SC-HAL and SC-HAL-CBD groups</w:t>
      </w:r>
      <w:r w:rsidRPr="006D1607">
        <w:rPr>
          <w:rFonts w:ascii="Times New Roman" w:hAnsi="Times New Roman" w:cs="Times New Roman"/>
          <w:color w:val="000000" w:themeColor="text1"/>
          <w:sz w:val="24"/>
          <w:szCs w:val="24"/>
          <w:lang w:val="en-IE"/>
        </w:rPr>
        <w:t xml:space="preserve"> (p=0.000), </w:t>
      </w:r>
      <w:r w:rsidR="00987CC9">
        <w:rPr>
          <w:rFonts w:ascii="Times New Roman" w:hAnsi="Times New Roman" w:cs="Times New Roman"/>
          <w:color w:val="000000" w:themeColor="text1"/>
          <w:sz w:val="24"/>
          <w:szCs w:val="24"/>
          <w:lang w:val="en-IE"/>
        </w:rPr>
        <w:t xml:space="preserve">SC-HAL and CBD </w:t>
      </w:r>
      <w:r w:rsidR="00E54E06">
        <w:rPr>
          <w:rFonts w:ascii="Times New Roman" w:hAnsi="Times New Roman" w:cs="Times New Roman"/>
          <w:color w:val="000000" w:themeColor="text1"/>
          <w:sz w:val="24"/>
          <w:szCs w:val="24"/>
          <w:lang w:val="en-IE"/>
        </w:rPr>
        <w:t>groups</w:t>
      </w:r>
      <w:r w:rsidRPr="006D1607">
        <w:rPr>
          <w:rFonts w:ascii="Times New Roman" w:hAnsi="Times New Roman" w:cs="Times New Roman"/>
          <w:color w:val="000000" w:themeColor="text1"/>
          <w:sz w:val="24"/>
          <w:szCs w:val="24"/>
          <w:lang w:val="en-IE"/>
        </w:rPr>
        <w:t xml:space="preserve"> (p=0.000), </w:t>
      </w:r>
      <w:r w:rsidR="00CF086D">
        <w:rPr>
          <w:rFonts w:ascii="Times New Roman" w:hAnsi="Times New Roman" w:cs="Times New Roman"/>
          <w:color w:val="000000" w:themeColor="text1"/>
          <w:sz w:val="24"/>
          <w:szCs w:val="24"/>
          <w:lang w:val="en-IE"/>
        </w:rPr>
        <w:t xml:space="preserve">SC-HAL and </w:t>
      </w:r>
      <w:r w:rsidR="00EC39FB">
        <w:rPr>
          <w:rFonts w:ascii="Times New Roman" w:hAnsi="Times New Roman" w:cs="Times New Roman"/>
          <w:color w:val="000000" w:themeColor="text1"/>
          <w:sz w:val="24"/>
          <w:szCs w:val="24"/>
          <w:lang w:val="en-IE"/>
        </w:rPr>
        <w:t xml:space="preserve">control </w:t>
      </w:r>
      <w:r w:rsidR="00E54E06">
        <w:rPr>
          <w:rFonts w:ascii="Times New Roman" w:hAnsi="Times New Roman" w:cs="Times New Roman"/>
          <w:color w:val="000000" w:themeColor="text1"/>
          <w:sz w:val="24"/>
          <w:szCs w:val="24"/>
          <w:lang w:val="en-IE"/>
        </w:rPr>
        <w:t xml:space="preserve">groups </w:t>
      </w:r>
      <w:r w:rsidRPr="006D1607">
        <w:rPr>
          <w:rFonts w:ascii="Times New Roman" w:hAnsi="Times New Roman" w:cs="Times New Roman"/>
          <w:color w:val="000000" w:themeColor="text1"/>
          <w:sz w:val="24"/>
          <w:szCs w:val="24"/>
          <w:lang w:val="en-IE"/>
        </w:rPr>
        <w:t xml:space="preserve">(p=0.002), </w:t>
      </w:r>
      <w:r w:rsidR="000E1A39">
        <w:rPr>
          <w:rFonts w:ascii="Times New Roman" w:hAnsi="Times New Roman" w:cs="Times New Roman"/>
          <w:color w:val="000000" w:themeColor="text1"/>
          <w:sz w:val="24"/>
          <w:szCs w:val="24"/>
          <w:lang w:val="en-IE"/>
        </w:rPr>
        <w:t>SC-HAL and CH-HAL</w:t>
      </w:r>
      <w:r w:rsidR="00E54E06">
        <w:rPr>
          <w:rFonts w:ascii="Times New Roman" w:hAnsi="Times New Roman" w:cs="Times New Roman"/>
          <w:color w:val="000000" w:themeColor="text1"/>
          <w:sz w:val="24"/>
          <w:szCs w:val="24"/>
          <w:lang w:val="en-IE"/>
        </w:rPr>
        <w:t xml:space="preserve"> groups</w:t>
      </w:r>
      <w:r w:rsidRPr="006D1607">
        <w:rPr>
          <w:rFonts w:ascii="Times New Roman" w:hAnsi="Times New Roman" w:cs="Times New Roman"/>
          <w:color w:val="000000" w:themeColor="text1"/>
          <w:sz w:val="24"/>
          <w:szCs w:val="24"/>
          <w:lang w:val="en-IE"/>
        </w:rPr>
        <w:t xml:space="preserve"> (p=0.000) </w:t>
      </w:r>
      <w:r w:rsidR="00AD61D7">
        <w:rPr>
          <w:rFonts w:ascii="Times New Roman" w:hAnsi="Times New Roman" w:cs="Times New Roman"/>
          <w:color w:val="000000" w:themeColor="text1"/>
          <w:sz w:val="24"/>
          <w:szCs w:val="24"/>
          <w:lang w:val="en-IE"/>
        </w:rPr>
        <w:t>SC-HAL and CH-</w:t>
      </w:r>
      <w:r w:rsidR="00C97AF8">
        <w:rPr>
          <w:rFonts w:ascii="Times New Roman" w:hAnsi="Times New Roman" w:cs="Times New Roman"/>
          <w:color w:val="000000" w:themeColor="text1"/>
          <w:sz w:val="24"/>
          <w:szCs w:val="24"/>
          <w:lang w:val="en-IE"/>
        </w:rPr>
        <w:t>HAL-CBD</w:t>
      </w:r>
      <w:r w:rsidR="00E54E06">
        <w:rPr>
          <w:rFonts w:ascii="Times New Roman" w:hAnsi="Times New Roman" w:cs="Times New Roman"/>
          <w:color w:val="000000" w:themeColor="text1"/>
          <w:sz w:val="24"/>
          <w:szCs w:val="24"/>
          <w:lang w:val="en-IE"/>
        </w:rPr>
        <w:t xml:space="preserve"> groups</w:t>
      </w:r>
      <w:r w:rsidRPr="006D1607">
        <w:rPr>
          <w:rFonts w:ascii="Times New Roman" w:hAnsi="Times New Roman" w:cs="Times New Roman"/>
          <w:color w:val="000000" w:themeColor="text1"/>
          <w:sz w:val="24"/>
          <w:szCs w:val="24"/>
          <w:lang w:val="en-IE"/>
        </w:rPr>
        <w:t xml:space="preserve"> (p=0.000), </w:t>
      </w:r>
      <w:r w:rsidR="00913AB0">
        <w:rPr>
          <w:rFonts w:ascii="Times New Roman" w:hAnsi="Times New Roman" w:cs="Times New Roman"/>
          <w:color w:val="000000" w:themeColor="text1"/>
          <w:sz w:val="24"/>
          <w:szCs w:val="24"/>
          <w:lang w:val="en-IE"/>
        </w:rPr>
        <w:t>SC-HAL-CBD</w:t>
      </w:r>
      <w:r w:rsidR="00956CF4">
        <w:rPr>
          <w:rFonts w:ascii="Times New Roman" w:hAnsi="Times New Roman" w:cs="Times New Roman"/>
          <w:color w:val="000000" w:themeColor="text1"/>
          <w:sz w:val="24"/>
          <w:szCs w:val="24"/>
          <w:lang w:val="en-IE"/>
        </w:rPr>
        <w:t xml:space="preserve"> and </w:t>
      </w:r>
      <w:r w:rsidR="00E54E06">
        <w:rPr>
          <w:rFonts w:ascii="Times New Roman" w:hAnsi="Times New Roman" w:cs="Times New Roman"/>
          <w:color w:val="000000" w:themeColor="text1"/>
          <w:sz w:val="24"/>
          <w:szCs w:val="24"/>
          <w:lang w:val="en-IE"/>
        </w:rPr>
        <w:t>c</w:t>
      </w:r>
      <w:r w:rsidR="00956CF4">
        <w:rPr>
          <w:rFonts w:ascii="Times New Roman" w:hAnsi="Times New Roman" w:cs="Times New Roman"/>
          <w:color w:val="000000" w:themeColor="text1"/>
          <w:sz w:val="24"/>
          <w:szCs w:val="24"/>
          <w:lang w:val="en-IE"/>
        </w:rPr>
        <w:t xml:space="preserve">ontrol groups </w:t>
      </w:r>
      <w:r w:rsidRPr="006D1607">
        <w:rPr>
          <w:rFonts w:ascii="Times New Roman" w:hAnsi="Times New Roman" w:cs="Times New Roman"/>
          <w:color w:val="000000" w:themeColor="text1"/>
          <w:sz w:val="24"/>
          <w:szCs w:val="24"/>
          <w:lang w:val="en-IE"/>
        </w:rPr>
        <w:t xml:space="preserve"> (p=0.000), </w:t>
      </w:r>
      <w:r w:rsidR="00A91841">
        <w:rPr>
          <w:rFonts w:ascii="Times New Roman" w:hAnsi="Times New Roman" w:cs="Times New Roman"/>
          <w:color w:val="000000" w:themeColor="text1"/>
          <w:sz w:val="24"/>
          <w:szCs w:val="24"/>
          <w:lang w:val="en-IE"/>
        </w:rPr>
        <w:t xml:space="preserve">CBD and </w:t>
      </w:r>
      <w:r w:rsidR="00E54E06">
        <w:rPr>
          <w:rFonts w:ascii="Times New Roman" w:hAnsi="Times New Roman" w:cs="Times New Roman"/>
          <w:color w:val="000000" w:themeColor="text1"/>
          <w:sz w:val="24"/>
          <w:szCs w:val="24"/>
          <w:lang w:val="en-IE"/>
        </w:rPr>
        <w:t>c</w:t>
      </w:r>
      <w:r w:rsidR="00A91841">
        <w:rPr>
          <w:rFonts w:ascii="Times New Roman" w:hAnsi="Times New Roman" w:cs="Times New Roman"/>
          <w:color w:val="000000" w:themeColor="text1"/>
          <w:sz w:val="24"/>
          <w:szCs w:val="24"/>
          <w:lang w:val="en-IE"/>
        </w:rPr>
        <w:t xml:space="preserve">ontrol groups </w:t>
      </w:r>
      <w:r w:rsidRPr="006D1607">
        <w:rPr>
          <w:rFonts w:ascii="Times New Roman" w:hAnsi="Times New Roman" w:cs="Times New Roman"/>
          <w:color w:val="000000" w:themeColor="text1"/>
          <w:sz w:val="24"/>
          <w:szCs w:val="24"/>
          <w:lang w:val="en-IE"/>
        </w:rPr>
        <w:t xml:space="preserve">( 0.029), </w:t>
      </w:r>
      <w:r w:rsidR="00E54E06">
        <w:rPr>
          <w:rFonts w:ascii="Times New Roman" w:hAnsi="Times New Roman" w:cs="Times New Roman"/>
          <w:color w:val="000000" w:themeColor="text1"/>
          <w:sz w:val="24"/>
          <w:szCs w:val="24"/>
          <w:lang w:val="en-IE"/>
        </w:rPr>
        <w:t xml:space="preserve"> c</w:t>
      </w:r>
      <w:r w:rsidR="00297DC9">
        <w:rPr>
          <w:rFonts w:ascii="Times New Roman" w:hAnsi="Times New Roman" w:cs="Times New Roman"/>
          <w:color w:val="000000" w:themeColor="text1"/>
          <w:sz w:val="24"/>
          <w:szCs w:val="24"/>
          <w:lang w:val="en-IE"/>
        </w:rPr>
        <w:t xml:space="preserve">ontrol and </w:t>
      </w:r>
      <w:r w:rsidR="005E5F2D">
        <w:rPr>
          <w:rFonts w:ascii="Times New Roman" w:hAnsi="Times New Roman" w:cs="Times New Roman"/>
          <w:color w:val="000000" w:themeColor="text1"/>
          <w:sz w:val="24"/>
          <w:szCs w:val="24"/>
          <w:lang w:val="en-IE"/>
        </w:rPr>
        <w:t>CH-HAL</w:t>
      </w:r>
      <w:r w:rsidR="00E54E06">
        <w:rPr>
          <w:rFonts w:ascii="Times New Roman" w:hAnsi="Times New Roman" w:cs="Times New Roman"/>
          <w:color w:val="000000" w:themeColor="text1"/>
          <w:sz w:val="24"/>
          <w:szCs w:val="24"/>
          <w:lang w:val="en-IE"/>
        </w:rPr>
        <w:t xml:space="preserve"> groups</w:t>
      </w:r>
      <w:r w:rsidRPr="006D1607">
        <w:rPr>
          <w:rFonts w:ascii="Times New Roman" w:hAnsi="Times New Roman" w:cs="Times New Roman"/>
          <w:color w:val="000000" w:themeColor="text1"/>
          <w:sz w:val="24"/>
          <w:szCs w:val="24"/>
          <w:lang w:val="en-IE"/>
        </w:rPr>
        <w:t xml:space="preserve"> (p=0.006), </w:t>
      </w:r>
      <w:r w:rsidR="00E54E06">
        <w:rPr>
          <w:rFonts w:ascii="Times New Roman" w:hAnsi="Times New Roman" w:cs="Times New Roman"/>
          <w:color w:val="000000" w:themeColor="text1"/>
          <w:sz w:val="24"/>
          <w:szCs w:val="24"/>
          <w:lang w:val="en-IE"/>
        </w:rPr>
        <w:t>and c</w:t>
      </w:r>
      <w:r w:rsidR="005E5F2D">
        <w:rPr>
          <w:rFonts w:ascii="Times New Roman" w:hAnsi="Times New Roman" w:cs="Times New Roman"/>
          <w:color w:val="000000" w:themeColor="text1"/>
          <w:sz w:val="24"/>
          <w:szCs w:val="24"/>
          <w:lang w:val="en-IE"/>
        </w:rPr>
        <w:t xml:space="preserve">ontrol and </w:t>
      </w:r>
      <w:r w:rsidR="00B22D58">
        <w:rPr>
          <w:rFonts w:ascii="Times New Roman" w:hAnsi="Times New Roman" w:cs="Times New Roman"/>
          <w:color w:val="000000" w:themeColor="text1"/>
          <w:sz w:val="24"/>
          <w:szCs w:val="24"/>
          <w:lang w:val="en-IE"/>
        </w:rPr>
        <w:t>CH-HAL-CBD</w:t>
      </w:r>
      <w:r w:rsidR="00E54E06">
        <w:rPr>
          <w:rFonts w:ascii="Times New Roman" w:hAnsi="Times New Roman" w:cs="Times New Roman"/>
          <w:color w:val="000000" w:themeColor="text1"/>
          <w:sz w:val="24"/>
          <w:szCs w:val="24"/>
          <w:lang w:val="en-IE"/>
        </w:rPr>
        <w:t xml:space="preserve"> groups </w:t>
      </w:r>
      <w:r w:rsidRPr="006D1607">
        <w:rPr>
          <w:rFonts w:ascii="Times New Roman" w:hAnsi="Times New Roman" w:cs="Times New Roman"/>
          <w:color w:val="000000" w:themeColor="text1"/>
          <w:sz w:val="24"/>
          <w:szCs w:val="24"/>
          <w:lang w:val="en-IE"/>
        </w:rPr>
        <w:t>( 0.000).</w:t>
      </w:r>
    </w:p>
    <w:p w14:paraId="4A419F85" w14:textId="77777777" w:rsidR="006D1607" w:rsidRPr="003A4003" w:rsidRDefault="006D1607" w:rsidP="006D1607">
      <w:pPr>
        <w:spacing w:line="360" w:lineRule="auto"/>
        <w:jc w:val="both"/>
        <w:rPr>
          <w:rFonts w:ascii="Times New Roman" w:hAnsi="Times New Roman" w:cs="Times New Roman"/>
          <w:i/>
          <w:color w:val="000000" w:themeColor="text1"/>
          <w:sz w:val="24"/>
          <w:szCs w:val="24"/>
          <w:lang w:val="en-IE"/>
        </w:rPr>
      </w:pPr>
      <w:r w:rsidRPr="003A4003">
        <w:rPr>
          <w:rFonts w:ascii="Times New Roman" w:hAnsi="Times New Roman" w:cs="Times New Roman"/>
          <w:i/>
          <w:color w:val="000000" w:themeColor="text1"/>
          <w:sz w:val="24"/>
          <w:szCs w:val="24"/>
          <w:lang w:val="en-IE"/>
        </w:rPr>
        <w:t>Liver NO</w:t>
      </w:r>
    </w:p>
    <w:p w14:paraId="5291A06F" w14:textId="77AE7952" w:rsidR="006D1607" w:rsidRPr="006D1607" w:rsidRDefault="006D1607" w:rsidP="006D1607">
      <w:pPr>
        <w:spacing w:line="360" w:lineRule="auto"/>
        <w:jc w:val="both"/>
        <w:rPr>
          <w:rFonts w:ascii="Times New Roman" w:hAnsi="Times New Roman" w:cs="Times New Roman"/>
          <w:color w:val="000000" w:themeColor="text1"/>
          <w:sz w:val="24"/>
          <w:szCs w:val="24"/>
          <w:lang w:val="en-IE"/>
        </w:rPr>
      </w:pPr>
      <w:r w:rsidRPr="006D1607">
        <w:rPr>
          <w:rFonts w:ascii="Times New Roman" w:hAnsi="Times New Roman" w:cs="Times New Roman"/>
          <w:color w:val="000000" w:themeColor="text1"/>
          <w:sz w:val="24"/>
          <w:szCs w:val="24"/>
          <w:lang w:val="en-IE"/>
        </w:rPr>
        <w:t>Post-hoc analysis revealed a significant difference between</w:t>
      </w:r>
      <w:r w:rsidR="00486AF4">
        <w:rPr>
          <w:rFonts w:ascii="Times New Roman" w:hAnsi="Times New Roman" w:cs="Times New Roman"/>
          <w:color w:val="000000" w:themeColor="text1"/>
          <w:sz w:val="24"/>
          <w:szCs w:val="24"/>
          <w:lang w:val="en-IE"/>
        </w:rPr>
        <w:t xml:space="preserve"> </w:t>
      </w:r>
      <w:r w:rsidR="00372AD9">
        <w:rPr>
          <w:rFonts w:ascii="Times New Roman" w:hAnsi="Times New Roman" w:cs="Times New Roman"/>
          <w:color w:val="000000" w:themeColor="text1"/>
          <w:sz w:val="24"/>
          <w:szCs w:val="24"/>
          <w:lang w:val="en-IE"/>
        </w:rPr>
        <w:t>SC-HAL and SC-HAL-CBD</w:t>
      </w:r>
      <w:r w:rsidR="008C4214">
        <w:rPr>
          <w:rFonts w:ascii="Times New Roman" w:hAnsi="Times New Roman" w:cs="Times New Roman"/>
          <w:color w:val="000000" w:themeColor="text1"/>
          <w:sz w:val="24"/>
          <w:szCs w:val="24"/>
          <w:lang w:val="en-IE"/>
        </w:rPr>
        <w:t xml:space="preserve"> groups</w:t>
      </w:r>
      <w:r w:rsidRPr="006D1607">
        <w:rPr>
          <w:rFonts w:ascii="Times New Roman" w:hAnsi="Times New Roman" w:cs="Times New Roman"/>
          <w:color w:val="000000" w:themeColor="text1"/>
          <w:sz w:val="24"/>
          <w:szCs w:val="24"/>
          <w:lang w:val="en-IE"/>
        </w:rPr>
        <w:t xml:space="preserve">  (p=0.000), </w:t>
      </w:r>
      <w:r w:rsidR="002A0809">
        <w:rPr>
          <w:rFonts w:ascii="Times New Roman" w:hAnsi="Times New Roman" w:cs="Times New Roman"/>
          <w:color w:val="000000" w:themeColor="text1"/>
          <w:sz w:val="24"/>
          <w:szCs w:val="24"/>
          <w:lang w:val="en-IE"/>
        </w:rPr>
        <w:t xml:space="preserve">SC-HAL and </w:t>
      </w:r>
      <w:r w:rsidR="008C4214">
        <w:rPr>
          <w:rFonts w:ascii="Times New Roman" w:hAnsi="Times New Roman" w:cs="Times New Roman"/>
          <w:color w:val="000000" w:themeColor="text1"/>
          <w:sz w:val="24"/>
          <w:szCs w:val="24"/>
          <w:lang w:val="en-IE"/>
        </w:rPr>
        <w:t>CBD groups</w:t>
      </w:r>
      <w:r w:rsidRPr="006D1607">
        <w:rPr>
          <w:rFonts w:ascii="Times New Roman" w:hAnsi="Times New Roman" w:cs="Times New Roman"/>
          <w:color w:val="000000" w:themeColor="text1"/>
          <w:sz w:val="24"/>
          <w:szCs w:val="24"/>
          <w:lang w:val="en-IE"/>
        </w:rPr>
        <w:t xml:space="preserve"> (p=0.000),</w:t>
      </w:r>
      <w:r w:rsidR="005B41A1">
        <w:rPr>
          <w:rFonts w:ascii="Times New Roman" w:hAnsi="Times New Roman" w:cs="Times New Roman"/>
          <w:color w:val="000000" w:themeColor="text1"/>
          <w:sz w:val="24"/>
          <w:szCs w:val="24"/>
          <w:lang w:val="en-IE"/>
        </w:rPr>
        <w:t xml:space="preserve"> SC-HAL and </w:t>
      </w:r>
      <w:r w:rsidR="00E54E06">
        <w:rPr>
          <w:rFonts w:ascii="Times New Roman" w:hAnsi="Times New Roman" w:cs="Times New Roman"/>
          <w:color w:val="000000" w:themeColor="text1"/>
          <w:sz w:val="24"/>
          <w:szCs w:val="24"/>
          <w:lang w:val="en-IE"/>
        </w:rPr>
        <w:t>c</w:t>
      </w:r>
      <w:r w:rsidR="00300F00">
        <w:rPr>
          <w:rFonts w:ascii="Times New Roman" w:hAnsi="Times New Roman" w:cs="Times New Roman"/>
          <w:color w:val="000000" w:themeColor="text1"/>
          <w:sz w:val="24"/>
          <w:szCs w:val="24"/>
          <w:lang w:val="en-IE"/>
        </w:rPr>
        <w:t>ontrol groups</w:t>
      </w:r>
      <w:r w:rsidRPr="006D1607">
        <w:rPr>
          <w:rFonts w:ascii="Times New Roman" w:hAnsi="Times New Roman" w:cs="Times New Roman"/>
          <w:color w:val="000000" w:themeColor="text1"/>
          <w:sz w:val="24"/>
          <w:szCs w:val="24"/>
          <w:lang w:val="en-IE"/>
        </w:rPr>
        <w:t xml:space="preserve">  (p=0.000), </w:t>
      </w:r>
      <w:r w:rsidR="001931FE">
        <w:rPr>
          <w:rFonts w:ascii="Times New Roman" w:hAnsi="Times New Roman" w:cs="Times New Roman"/>
          <w:color w:val="000000" w:themeColor="text1"/>
          <w:sz w:val="24"/>
          <w:szCs w:val="24"/>
          <w:lang w:val="en-IE"/>
        </w:rPr>
        <w:t>SC-</w:t>
      </w:r>
      <w:r w:rsidR="009D1EBB">
        <w:rPr>
          <w:rFonts w:ascii="Times New Roman" w:hAnsi="Times New Roman" w:cs="Times New Roman"/>
          <w:color w:val="000000" w:themeColor="text1"/>
          <w:sz w:val="24"/>
          <w:szCs w:val="24"/>
          <w:lang w:val="en-IE"/>
        </w:rPr>
        <w:t xml:space="preserve">HAL and CH-HAL groups </w:t>
      </w:r>
      <w:r w:rsidRPr="006D1607">
        <w:rPr>
          <w:rFonts w:ascii="Times New Roman" w:hAnsi="Times New Roman" w:cs="Times New Roman"/>
          <w:color w:val="000000" w:themeColor="text1"/>
          <w:sz w:val="24"/>
          <w:szCs w:val="24"/>
          <w:lang w:val="en-IE"/>
        </w:rPr>
        <w:t xml:space="preserve">(p=0.000) </w:t>
      </w:r>
      <w:r w:rsidR="007C32E6">
        <w:rPr>
          <w:rFonts w:ascii="Times New Roman" w:hAnsi="Times New Roman" w:cs="Times New Roman"/>
          <w:color w:val="000000" w:themeColor="text1"/>
          <w:sz w:val="24"/>
          <w:szCs w:val="24"/>
          <w:lang w:val="en-IE"/>
        </w:rPr>
        <w:t>SC</w:t>
      </w:r>
      <w:r w:rsidR="007E30B4">
        <w:rPr>
          <w:rFonts w:ascii="Times New Roman" w:hAnsi="Times New Roman" w:cs="Times New Roman"/>
          <w:color w:val="000000" w:themeColor="text1"/>
          <w:sz w:val="24"/>
          <w:szCs w:val="24"/>
          <w:lang w:val="en-IE"/>
        </w:rPr>
        <w:t>-HAL and CH-HAL-CBD</w:t>
      </w:r>
      <w:r w:rsidR="00E54E06">
        <w:rPr>
          <w:rFonts w:ascii="Times New Roman" w:hAnsi="Times New Roman" w:cs="Times New Roman"/>
          <w:color w:val="000000" w:themeColor="text1"/>
          <w:sz w:val="24"/>
          <w:szCs w:val="24"/>
          <w:lang w:val="en-IE"/>
        </w:rPr>
        <w:t xml:space="preserve"> groups</w:t>
      </w:r>
      <w:r w:rsidRPr="006D1607">
        <w:rPr>
          <w:rFonts w:ascii="Times New Roman" w:hAnsi="Times New Roman" w:cs="Times New Roman"/>
          <w:color w:val="000000" w:themeColor="text1"/>
          <w:sz w:val="24"/>
          <w:szCs w:val="24"/>
          <w:lang w:val="en-IE"/>
        </w:rPr>
        <w:t xml:space="preserve"> (p=0.000), </w:t>
      </w:r>
      <w:r w:rsidR="00E54E06">
        <w:rPr>
          <w:rFonts w:ascii="Times New Roman" w:hAnsi="Times New Roman" w:cs="Times New Roman"/>
          <w:color w:val="000000" w:themeColor="text1"/>
          <w:sz w:val="24"/>
          <w:szCs w:val="24"/>
          <w:lang w:val="en-IE"/>
        </w:rPr>
        <w:t xml:space="preserve">and </w:t>
      </w:r>
      <w:r w:rsidR="00793CC4">
        <w:rPr>
          <w:rFonts w:ascii="Times New Roman" w:hAnsi="Times New Roman" w:cs="Times New Roman"/>
          <w:color w:val="000000" w:themeColor="text1"/>
          <w:sz w:val="24"/>
          <w:szCs w:val="24"/>
          <w:lang w:val="en-IE"/>
        </w:rPr>
        <w:t>CBD and SC-HAL</w:t>
      </w:r>
      <w:r w:rsidR="00E54E06">
        <w:rPr>
          <w:rFonts w:ascii="Times New Roman" w:hAnsi="Times New Roman" w:cs="Times New Roman"/>
          <w:color w:val="000000" w:themeColor="text1"/>
          <w:sz w:val="24"/>
          <w:szCs w:val="24"/>
          <w:lang w:val="en-IE"/>
        </w:rPr>
        <w:t xml:space="preserve"> groups</w:t>
      </w:r>
      <w:r w:rsidRPr="006D1607">
        <w:rPr>
          <w:rFonts w:ascii="Times New Roman" w:hAnsi="Times New Roman" w:cs="Times New Roman"/>
          <w:color w:val="000000" w:themeColor="text1"/>
          <w:sz w:val="24"/>
          <w:szCs w:val="24"/>
          <w:lang w:val="en-IE"/>
        </w:rPr>
        <w:t xml:space="preserve"> ( p=0.020).</w:t>
      </w:r>
    </w:p>
    <w:p w14:paraId="37C4AA7A" w14:textId="77777777" w:rsidR="006D1607" w:rsidRPr="003A4003" w:rsidRDefault="006D1607" w:rsidP="006D1607">
      <w:pPr>
        <w:spacing w:line="360" w:lineRule="auto"/>
        <w:jc w:val="both"/>
        <w:rPr>
          <w:rFonts w:ascii="Times New Roman" w:hAnsi="Times New Roman" w:cs="Times New Roman"/>
          <w:i/>
          <w:color w:val="000000" w:themeColor="text1"/>
          <w:sz w:val="24"/>
          <w:szCs w:val="24"/>
          <w:lang w:val="en-IE"/>
        </w:rPr>
      </w:pPr>
      <w:r w:rsidRPr="003A4003">
        <w:rPr>
          <w:rFonts w:ascii="Times New Roman" w:hAnsi="Times New Roman" w:cs="Times New Roman"/>
          <w:i/>
          <w:color w:val="000000" w:themeColor="text1"/>
          <w:sz w:val="24"/>
          <w:szCs w:val="24"/>
          <w:lang w:val="en-IE"/>
        </w:rPr>
        <w:t>Liver MDA</w:t>
      </w:r>
    </w:p>
    <w:p w14:paraId="0ECCD03B" w14:textId="2A1431FE" w:rsidR="006D1607" w:rsidRPr="006D1607" w:rsidRDefault="006D1607" w:rsidP="006D1607">
      <w:pPr>
        <w:spacing w:line="360" w:lineRule="auto"/>
        <w:jc w:val="both"/>
        <w:rPr>
          <w:rFonts w:ascii="Times New Roman" w:hAnsi="Times New Roman" w:cs="Times New Roman"/>
          <w:color w:val="000000" w:themeColor="text1"/>
          <w:sz w:val="24"/>
          <w:szCs w:val="24"/>
          <w:lang w:val="en-IE"/>
        </w:rPr>
      </w:pPr>
      <w:r w:rsidRPr="006D1607">
        <w:rPr>
          <w:rFonts w:ascii="Times New Roman" w:hAnsi="Times New Roman" w:cs="Times New Roman"/>
          <w:color w:val="000000" w:themeColor="text1"/>
          <w:sz w:val="24"/>
          <w:szCs w:val="24"/>
          <w:lang w:val="en-IE"/>
        </w:rPr>
        <w:t>Post-hoc analysis revealed a significant difference between</w:t>
      </w:r>
      <w:r w:rsidR="00075DDA">
        <w:rPr>
          <w:rFonts w:ascii="Times New Roman" w:hAnsi="Times New Roman" w:cs="Times New Roman"/>
          <w:color w:val="000000" w:themeColor="text1"/>
          <w:sz w:val="24"/>
          <w:szCs w:val="24"/>
          <w:lang w:val="en-IE"/>
        </w:rPr>
        <w:t xml:space="preserve"> </w:t>
      </w:r>
      <w:r w:rsidR="004F5BB6">
        <w:rPr>
          <w:rFonts w:ascii="Times New Roman" w:hAnsi="Times New Roman" w:cs="Times New Roman"/>
          <w:color w:val="000000" w:themeColor="text1"/>
          <w:sz w:val="24"/>
          <w:szCs w:val="24"/>
          <w:lang w:val="en-IE"/>
        </w:rPr>
        <w:t>SC-HAL-CBD and CH-HAL-CBD groups</w:t>
      </w:r>
      <w:r w:rsidRPr="006D1607">
        <w:rPr>
          <w:rFonts w:ascii="Times New Roman" w:hAnsi="Times New Roman" w:cs="Times New Roman"/>
          <w:color w:val="000000" w:themeColor="text1"/>
          <w:sz w:val="24"/>
          <w:szCs w:val="24"/>
          <w:lang w:val="en-IE"/>
        </w:rPr>
        <w:t xml:space="preserve">  (p=0.000),</w:t>
      </w:r>
      <w:r w:rsidR="004F5BB6">
        <w:rPr>
          <w:rFonts w:ascii="Times New Roman" w:hAnsi="Times New Roman" w:cs="Times New Roman"/>
          <w:color w:val="000000" w:themeColor="text1"/>
          <w:sz w:val="24"/>
          <w:szCs w:val="24"/>
          <w:lang w:val="en-IE"/>
        </w:rPr>
        <w:t xml:space="preserve"> </w:t>
      </w:r>
      <w:r w:rsidR="00E54E06">
        <w:rPr>
          <w:rFonts w:ascii="Times New Roman" w:hAnsi="Times New Roman" w:cs="Times New Roman"/>
          <w:color w:val="000000" w:themeColor="text1"/>
          <w:sz w:val="24"/>
          <w:szCs w:val="24"/>
          <w:lang w:val="en-IE"/>
        </w:rPr>
        <w:t xml:space="preserve">and </w:t>
      </w:r>
      <w:r w:rsidR="0050313C">
        <w:rPr>
          <w:rFonts w:ascii="Times New Roman" w:hAnsi="Times New Roman" w:cs="Times New Roman"/>
          <w:color w:val="000000" w:themeColor="text1"/>
          <w:sz w:val="24"/>
          <w:szCs w:val="24"/>
          <w:lang w:val="en-IE"/>
        </w:rPr>
        <w:t>CBD and CH-HAL-CBD g</w:t>
      </w:r>
      <w:r w:rsidR="00BB2F2B">
        <w:rPr>
          <w:rFonts w:ascii="Times New Roman" w:hAnsi="Times New Roman" w:cs="Times New Roman"/>
          <w:color w:val="000000" w:themeColor="text1"/>
          <w:sz w:val="24"/>
          <w:szCs w:val="24"/>
          <w:lang w:val="en-IE"/>
        </w:rPr>
        <w:t>roups</w:t>
      </w:r>
      <w:r w:rsidRPr="006D1607">
        <w:rPr>
          <w:rFonts w:ascii="Times New Roman" w:hAnsi="Times New Roman" w:cs="Times New Roman"/>
          <w:color w:val="000000" w:themeColor="text1"/>
          <w:sz w:val="24"/>
          <w:szCs w:val="24"/>
          <w:lang w:val="en-IE"/>
        </w:rPr>
        <w:t xml:space="preserve">  (p=0.002) </w:t>
      </w:r>
    </w:p>
    <w:p w14:paraId="625D2CF7" w14:textId="77777777" w:rsidR="006D1607" w:rsidRPr="003A4003" w:rsidRDefault="006D1607" w:rsidP="006D1607">
      <w:pPr>
        <w:spacing w:line="360" w:lineRule="auto"/>
        <w:jc w:val="both"/>
        <w:rPr>
          <w:rFonts w:ascii="Times New Roman" w:hAnsi="Times New Roman" w:cs="Times New Roman"/>
          <w:i/>
          <w:color w:val="000000" w:themeColor="text1"/>
          <w:sz w:val="24"/>
          <w:szCs w:val="24"/>
          <w:lang w:val="en-IE"/>
        </w:rPr>
      </w:pPr>
      <w:bookmarkStart w:id="6" w:name="_Hlk95859018"/>
      <w:r w:rsidRPr="003A4003">
        <w:rPr>
          <w:rFonts w:ascii="Times New Roman" w:hAnsi="Times New Roman" w:cs="Times New Roman"/>
          <w:i/>
          <w:color w:val="000000" w:themeColor="text1"/>
          <w:sz w:val="24"/>
          <w:szCs w:val="24"/>
          <w:lang w:val="en-IE"/>
        </w:rPr>
        <w:t>Liver DPPH</w:t>
      </w:r>
    </w:p>
    <w:p w14:paraId="5AF71462" w14:textId="293951D2" w:rsidR="00D8702E" w:rsidRDefault="006D1607" w:rsidP="006D1607">
      <w:pPr>
        <w:spacing w:line="360" w:lineRule="auto"/>
        <w:jc w:val="both"/>
        <w:rPr>
          <w:rFonts w:ascii="Times New Roman" w:hAnsi="Times New Roman" w:cs="Times New Roman"/>
          <w:color w:val="000000" w:themeColor="text1"/>
          <w:sz w:val="24"/>
          <w:szCs w:val="24"/>
          <w:lang w:val="en-IE"/>
        </w:rPr>
      </w:pPr>
      <w:r w:rsidRPr="006D1607">
        <w:rPr>
          <w:rFonts w:ascii="Times New Roman" w:hAnsi="Times New Roman" w:cs="Times New Roman"/>
          <w:color w:val="000000" w:themeColor="text1"/>
          <w:sz w:val="24"/>
          <w:szCs w:val="24"/>
          <w:lang w:val="en-IE"/>
        </w:rPr>
        <w:t>Post-hoc analysis revealed a significant difference between</w:t>
      </w:r>
      <w:r w:rsidR="00BB2F2B">
        <w:rPr>
          <w:rFonts w:ascii="Times New Roman" w:hAnsi="Times New Roman" w:cs="Times New Roman"/>
          <w:color w:val="000000" w:themeColor="text1"/>
          <w:sz w:val="24"/>
          <w:szCs w:val="24"/>
          <w:lang w:val="en-IE"/>
        </w:rPr>
        <w:t xml:space="preserve"> SC-HAL and </w:t>
      </w:r>
      <w:r w:rsidR="003F5A6A">
        <w:rPr>
          <w:rFonts w:ascii="Times New Roman" w:hAnsi="Times New Roman" w:cs="Times New Roman"/>
          <w:color w:val="000000" w:themeColor="text1"/>
          <w:sz w:val="24"/>
          <w:szCs w:val="24"/>
          <w:lang w:val="en-IE"/>
        </w:rPr>
        <w:t>SC-HAL-CBD groups</w:t>
      </w:r>
      <w:r w:rsidRPr="006D1607">
        <w:rPr>
          <w:rFonts w:ascii="Times New Roman" w:hAnsi="Times New Roman" w:cs="Times New Roman"/>
          <w:color w:val="000000" w:themeColor="text1"/>
          <w:sz w:val="24"/>
          <w:szCs w:val="24"/>
          <w:lang w:val="en-IE"/>
        </w:rPr>
        <w:t xml:space="preserve">  (p=0.017), </w:t>
      </w:r>
      <w:r w:rsidR="002D7C4B">
        <w:rPr>
          <w:rFonts w:ascii="Times New Roman" w:hAnsi="Times New Roman" w:cs="Times New Roman"/>
          <w:color w:val="000000" w:themeColor="text1"/>
          <w:sz w:val="24"/>
          <w:szCs w:val="24"/>
          <w:lang w:val="en-IE"/>
        </w:rPr>
        <w:t>SC-HAL and CH-HAL groups</w:t>
      </w:r>
      <w:r w:rsidRPr="006D1607">
        <w:rPr>
          <w:rFonts w:ascii="Times New Roman" w:hAnsi="Times New Roman" w:cs="Times New Roman"/>
          <w:color w:val="000000" w:themeColor="text1"/>
          <w:sz w:val="24"/>
          <w:szCs w:val="24"/>
          <w:lang w:val="en-IE"/>
        </w:rPr>
        <w:t xml:space="preserve"> (p=0.000), </w:t>
      </w:r>
      <w:r w:rsidR="00E54E06">
        <w:rPr>
          <w:rFonts w:ascii="Times New Roman" w:hAnsi="Times New Roman" w:cs="Times New Roman"/>
          <w:color w:val="000000" w:themeColor="text1"/>
          <w:sz w:val="24"/>
          <w:szCs w:val="24"/>
          <w:lang w:val="en-IE"/>
        </w:rPr>
        <w:t xml:space="preserve">and </w:t>
      </w:r>
      <w:r w:rsidR="00555040">
        <w:rPr>
          <w:rFonts w:ascii="Times New Roman" w:hAnsi="Times New Roman" w:cs="Times New Roman"/>
          <w:color w:val="000000" w:themeColor="text1"/>
          <w:sz w:val="24"/>
          <w:szCs w:val="24"/>
          <w:lang w:val="en-IE"/>
        </w:rPr>
        <w:t xml:space="preserve">CH-HAL and CH-HAL-CBD groups </w:t>
      </w:r>
      <w:r w:rsidRPr="006D1607">
        <w:rPr>
          <w:rFonts w:ascii="Times New Roman" w:hAnsi="Times New Roman" w:cs="Times New Roman"/>
          <w:color w:val="000000" w:themeColor="text1"/>
          <w:sz w:val="24"/>
          <w:szCs w:val="24"/>
          <w:lang w:val="en-IE"/>
        </w:rPr>
        <w:t>( p=0.008).</w:t>
      </w:r>
      <w:bookmarkEnd w:id="6"/>
    </w:p>
    <w:p w14:paraId="48EFD101" w14:textId="77777777" w:rsidR="00D8702E" w:rsidRDefault="00D8702E" w:rsidP="006D1607">
      <w:pPr>
        <w:spacing w:line="360" w:lineRule="auto"/>
        <w:jc w:val="both"/>
        <w:rPr>
          <w:rFonts w:ascii="Times New Roman" w:hAnsi="Times New Roman" w:cs="Times New Roman"/>
          <w:b/>
          <w:bCs/>
          <w:iCs/>
          <w:color w:val="000000" w:themeColor="text1"/>
          <w:sz w:val="24"/>
          <w:szCs w:val="24"/>
          <w:lang w:val="en-IE"/>
        </w:rPr>
      </w:pPr>
    </w:p>
    <w:p w14:paraId="68F3F729" w14:textId="23DBF918" w:rsidR="006D1607" w:rsidRPr="006D1607" w:rsidRDefault="006D1607" w:rsidP="006D1607">
      <w:pPr>
        <w:spacing w:line="360" w:lineRule="auto"/>
        <w:jc w:val="both"/>
        <w:rPr>
          <w:rFonts w:ascii="Times New Roman" w:hAnsi="Times New Roman" w:cs="Times New Roman"/>
          <w:b/>
          <w:bCs/>
          <w:color w:val="000000" w:themeColor="text1"/>
          <w:sz w:val="24"/>
          <w:szCs w:val="24"/>
          <w:lang w:val="en-IE"/>
        </w:rPr>
      </w:pPr>
      <w:r w:rsidRPr="006D1607">
        <w:rPr>
          <w:rFonts w:ascii="Times New Roman" w:hAnsi="Times New Roman" w:cs="Times New Roman"/>
          <w:b/>
          <w:bCs/>
          <w:iCs/>
          <w:color w:val="000000" w:themeColor="text1"/>
          <w:sz w:val="24"/>
          <w:szCs w:val="24"/>
          <w:lang w:val="en-IE"/>
        </w:rPr>
        <w:t xml:space="preserve">Kidney oxidative stress indices </w:t>
      </w:r>
    </w:p>
    <w:p w14:paraId="725DDE39" w14:textId="2C7FB100" w:rsidR="006D1607" w:rsidRPr="006D1607" w:rsidRDefault="006D1607" w:rsidP="006D1607">
      <w:pPr>
        <w:spacing w:line="360" w:lineRule="auto"/>
        <w:jc w:val="both"/>
        <w:rPr>
          <w:rFonts w:ascii="Times New Roman" w:hAnsi="Times New Roman" w:cs="Times New Roman"/>
          <w:bCs/>
          <w:color w:val="000000" w:themeColor="text1"/>
          <w:sz w:val="24"/>
          <w:szCs w:val="24"/>
          <w:lang w:val="en-IE"/>
        </w:rPr>
      </w:pPr>
      <w:r w:rsidRPr="006D1607">
        <w:rPr>
          <w:rFonts w:ascii="Times New Roman" w:hAnsi="Times New Roman" w:cs="Times New Roman"/>
          <w:iCs/>
          <w:color w:val="000000" w:themeColor="text1"/>
          <w:sz w:val="24"/>
          <w:szCs w:val="24"/>
          <w:lang w:val="en-IE"/>
        </w:rPr>
        <w:t xml:space="preserve">In the kidney, the six oxidative stress indices were compared among the groups. </w:t>
      </w:r>
      <w:r w:rsidRPr="006D1607">
        <w:rPr>
          <w:rFonts w:ascii="Times New Roman" w:hAnsi="Times New Roman" w:cs="Times New Roman"/>
          <w:color w:val="000000" w:themeColor="text1"/>
          <w:sz w:val="24"/>
          <w:szCs w:val="24"/>
          <w:lang w:val="en-US"/>
        </w:rPr>
        <w:t>There were significant changes in kidney oxidative stress indices between the</w:t>
      </w:r>
      <w:r w:rsidR="00CB7080">
        <w:rPr>
          <w:rFonts w:ascii="Times New Roman" w:hAnsi="Times New Roman" w:cs="Times New Roman"/>
          <w:color w:val="000000" w:themeColor="text1"/>
          <w:sz w:val="24"/>
          <w:szCs w:val="24"/>
          <w:lang w:val="en-US"/>
        </w:rPr>
        <w:t xml:space="preserve"> SC-HAL</w:t>
      </w:r>
      <w:r w:rsidR="00116E6D">
        <w:rPr>
          <w:rFonts w:ascii="Times New Roman" w:hAnsi="Times New Roman" w:cs="Times New Roman"/>
          <w:color w:val="000000" w:themeColor="text1"/>
          <w:sz w:val="24"/>
          <w:szCs w:val="24"/>
          <w:lang w:val="en-US"/>
        </w:rPr>
        <w:t xml:space="preserve">, </w:t>
      </w:r>
      <w:r w:rsidR="004646B3">
        <w:rPr>
          <w:rFonts w:ascii="Times New Roman" w:hAnsi="Times New Roman" w:cs="Times New Roman"/>
          <w:color w:val="000000" w:themeColor="text1"/>
          <w:sz w:val="24"/>
          <w:szCs w:val="24"/>
          <w:lang w:val="en-US"/>
        </w:rPr>
        <w:t>SC-HAL-CBD</w:t>
      </w:r>
      <w:r w:rsidRPr="006D1607">
        <w:rPr>
          <w:rFonts w:ascii="Times New Roman" w:hAnsi="Times New Roman" w:cs="Times New Roman"/>
          <w:color w:val="000000" w:themeColor="text1"/>
          <w:sz w:val="24"/>
          <w:szCs w:val="24"/>
          <w:lang w:val="en-US"/>
        </w:rPr>
        <w:t xml:space="preserve">, </w:t>
      </w:r>
      <w:r w:rsidR="00382B49">
        <w:rPr>
          <w:rFonts w:ascii="Times New Roman" w:hAnsi="Times New Roman" w:cs="Times New Roman"/>
          <w:color w:val="000000" w:themeColor="text1"/>
          <w:sz w:val="24"/>
          <w:szCs w:val="24"/>
          <w:lang w:val="en-US"/>
        </w:rPr>
        <w:t>CH-HAL</w:t>
      </w:r>
      <w:r w:rsidR="004646B3">
        <w:rPr>
          <w:rFonts w:ascii="Times New Roman" w:hAnsi="Times New Roman" w:cs="Times New Roman"/>
          <w:color w:val="000000" w:themeColor="text1"/>
          <w:sz w:val="24"/>
          <w:szCs w:val="24"/>
          <w:lang w:val="en-US"/>
        </w:rPr>
        <w:t>, CH-HAL-CBD</w:t>
      </w:r>
      <w:r w:rsidRPr="006D1607">
        <w:rPr>
          <w:rFonts w:ascii="Times New Roman" w:hAnsi="Times New Roman" w:cs="Times New Roman"/>
          <w:color w:val="000000" w:themeColor="text1"/>
          <w:sz w:val="24"/>
          <w:szCs w:val="24"/>
          <w:lang w:val="en-US"/>
        </w:rPr>
        <w:t>, oral CBD, and control groups: CAT (p=0.000), SOD (p=0.002), GSH (p=0.000),</w:t>
      </w:r>
      <w:r w:rsidRPr="006D1607">
        <w:rPr>
          <w:rFonts w:ascii="Times New Roman" w:hAnsi="Times New Roman" w:cs="Times New Roman"/>
          <w:b/>
          <w:bCs/>
          <w:color w:val="000000" w:themeColor="text1"/>
          <w:sz w:val="24"/>
          <w:szCs w:val="24"/>
        </w:rPr>
        <w:t xml:space="preserve"> </w:t>
      </w:r>
      <w:r w:rsidRPr="006D1607">
        <w:rPr>
          <w:rFonts w:ascii="Times New Roman" w:hAnsi="Times New Roman" w:cs="Times New Roman"/>
          <w:bCs/>
          <w:color w:val="000000" w:themeColor="text1"/>
          <w:sz w:val="24"/>
          <w:szCs w:val="24"/>
        </w:rPr>
        <w:t>(Scavenging activity in DPPH assay)</w:t>
      </w:r>
      <w:r w:rsidRPr="006D1607">
        <w:rPr>
          <w:rFonts w:ascii="Times New Roman" w:hAnsi="Times New Roman" w:cs="Times New Roman"/>
          <w:color w:val="000000" w:themeColor="text1"/>
          <w:sz w:val="24"/>
          <w:szCs w:val="24"/>
          <w:lang w:val="en-US"/>
        </w:rPr>
        <w:t xml:space="preserve"> (p=0.000), NO (p=0.000), </w:t>
      </w:r>
      <w:r w:rsidR="00E54E06">
        <w:rPr>
          <w:rFonts w:ascii="Times New Roman" w:hAnsi="Times New Roman" w:cs="Times New Roman"/>
          <w:color w:val="000000" w:themeColor="text1"/>
          <w:sz w:val="24"/>
          <w:szCs w:val="24"/>
          <w:lang w:val="en-US"/>
        </w:rPr>
        <w:t xml:space="preserve">and </w:t>
      </w:r>
      <w:r w:rsidRPr="006D1607">
        <w:rPr>
          <w:rFonts w:ascii="Times New Roman" w:hAnsi="Times New Roman" w:cs="Times New Roman"/>
          <w:color w:val="000000" w:themeColor="text1"/>
          <w:sz w:val="24"/>
          <w:szCs w:val="24"/>
          <w:lang w:val="en-US"/>
        </w:rPr>
        <w:t xml:space="preserve">MDA (p=0.000). </w:t>
      </w:r>
    </w:p>
    <w:p w14:paraId="162313FD" w14:textId="77777777" w:rsidR="006D1607" w:rsidRPr="006D1607" w:rsidRDefault="006D1607" w:rsidP="006D1607">
      <w:pPr>
        <w:spacing w:line="360" w:lineRule="auto"/>
        <w:jc w:val="both"/>
        <w:rPr>
          <w:rFonts w:ascii="Times New Roman" w:hAnsi="Times New Roman" w:cs="Times New Roman"/>
          <w:color w:val="000000" w:themeColor="text1"/>
          <w:sz w:val="24"/>
          <w:szCs w:val="24"/>
          <w:lang w:val="en-US"/>
        </w:rPr>
      </w:pPr>
    </w:p>
    <w:tbl>
      <w:tblPr>
        <w:tblpPr w:leftFromText="180" w:rightFromText="180" w:vertAnchor="text" w:horzAnchor="margin" w:tblpXSpec="center" w:tblpY="396"/>
        <w:tblW w:w="11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297"/>
        <w:gridCol w:w="911"/>
        <w:gridCol w:w="1113"/>
        <w:gridCol w:w="911"/>
        <w:gridCol w:w="1005"/>
        <w:gridCol w:w="911"/>
        <w:gridCol w:w="1919"/>
        <w:gridCol w:w="1134"/>
        <w:gridCol w:w="1134"/>
      </w:tblGrid>
      <w:tr w:rsidR="008A621B" w:rsidRPr="007A345E" w14:paraId="18F06741" w14:textId="77777777" w:rsidTr="008A621B">
        <w:trPr>
          <w:trHeight w:val="982"/>
        </w:trPr>
        <w:tc>
          <w:tcPr>
            <w:tcW w:w="0" w:type="auto"/>
          </w:tcPr>
          <w:p w14:paraId="6B27B711" w14:textId="77777777" w:rsidR="008A621B" w:rsidRPr="007A345E" w:rsidRDefault="008A621B" w:rsidP="008A621B">
            <w:pPr>
              <w:spacing w:after="0" w:line="240" w:lineRule="auto"/>
              <w:rPr>
                <w:rFonts w:ascii="Times New Roman" w:eastAsia="Times New Roman" w:hAnsi="Times New Roman" w:cs="Times New Roman"/>
                <w:b/>
                <w:bCs/>
                <w:sz w:val="24"/>
                <w:szCs w:val="24"/>
              </w:rPr>
            </w:pPr>
            <w:r w:rsidRPr="007A345E">
              <w:rPr>
                <w:rFonts w:ascii="Times New Roman" w:eastAsia="Times New Roman" w:hAnsi="Times New Roman" w:cs="Times New Roman"/>
                <w:b/>
                <w:bCs/>
                <w:sz w:val="24"/>
                <w:szCs w:val="24"/>
              </w:rPr>
              <w:lastRenderedPageBreak/>
              <w:t>Kidney antioxidant</w:t>
            </w:r>
          </w:p>
        </w:tc>
        <w:tc>
          <w:tcPr>
            <w:tcW w:w="0" w:type="auto"/>
          </w:tcPr>
          <w:p w14:paraId="6DA6ED00" w14:textId="77777777" w:rsidR="008A621B" w:rsidRPr="007A345E" w:rsidRDefault="008A621B" w:rsidP="008A621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SC-HAL</w:t>
            </w:r>
          </w:p>
          <w:p w14:paraId="37DF1382" w14:textId="77777777" w:rsidR="008A621B" w:rsidRPr="007A345E" w:rsidRDefault="008A621B" w:rsidP="008A621B">
            <w:pPr>
              <w:spacing w:after="0" w:line="240" w:lineRule="auto"/>
              <w:rPr>
                <w:rFonts w:ascii="Times New Roman" w:eastAsia="Times New Roman" w:hAnsi="Times New Roman" w:cs="Times New Roman"/>
                <w:b/>
                <w:bCs/>
                <w:sz w:val="24"/>
                <w:szCs w:val="24"/>
              </w:rPr>
            </w:pPr>
            <w:r w:rsidRPr="007A345E">
              <w:rPr>
                <w:rFonts w:ascii="Times New Roman" w:eastAsia="Times New Roman" w:hAnsi="Times New Roman" w:cs="Times New Roman"/>
                <w:b/>
                <w:bCs/>
                <w:sz w:val="24"/>
                <w:szCs w:val="24"/>
              </w:rPr>
              <w:t>Mean ± SD</w:t>
            </w:r>
          </w:p>
        </w:tc>
        <w:tc>
          <w:tcPr>
            <w:tcW w:w="0" w:type="auto"/>
          </w:tcPr>
          <w:p w14:paraId="03FC3B78" w14:textId="77777777" w:rsidR="008A621B" w:rsidRPr="007A345E" w:rsidRDefault="008A621B" w:rsidP="008A621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SC-HAL-CBD</w:t>
            </w:r>
          </w:p>
          <w:p w14:paraId="7E822AE1" w14:textId="77777777" w:rsidR="008A621B" w:rsidRPr="007A345E" w:rsidRDefault="008A621B" w:rsidP="008A621B">
            <w:pPr>
              <w:spacing w:after="0" w:line="240" w:lineRule="auto"/>
              <w:rPr>
                <w:rFonts w:ascii="Times New Roman" w:eastAsia="Times New Roman" w:hAnsi="Times New Roman" w:cs="Times New Roman"/>
                <w:b/>
                <w:bCs/>
                <w:sz w:val="24"/>
                <w:szCs w:val="24"/>
              </w:rPr>
            </w:pPr>
            <w:r w:rsidRPr="007A345E">
              <w:rPr>
                <w:rFonts w:ascii="Times New Roman" w:eastAsia="Times New Roman" w:hAnsi="Times New Roman" w:cs="Times New Roman"/>
                <w:b/>
                <w:bCs/>
                <w:sz w:val="24"/>
                <w:szCs w:val="24"/>
              </w:rPr>
              <w:t>Mean ± SD</w:t>
            </w:r>
          </w:p>
        </w:tc>
        <w:tc>
          <w:tcPr>
            <w:tcW w:w="0" w:type="auto"/>
          </w:tcPr>
          <w:p w14:paraId="62B3F418" w14:textId="77777777" w:rsidR="008A621B" w:rsidRPr="007A345E" w:rsidRDefault="008A621B" w:rsidP="008A621B">
            <w:pPr>
              <w:spacing w:after="0" w:line="240" w:lineRule="auto"/>
              <w:rPr>
                <w:rFonts w:ascii="Times New Roman" w:eastAsia="Times New Roman" w:hAnsi="Times New Roman" w:cs="Times New Roman"/>
                <w:b/>
                <w:bCs/>
                <w:sz w:val="24"/>
                <w:szCs w:val="24"/>
              </w:rPr>
            </w:pPr>
            <w:r w:rsidRPr="007A345E">
              <w:rPr>
                <w:rFonts w:ascii="Times New Roman" w:eastAsia="Times New Roman" w:hAnsi="Times New Roman" w:cs="Times New Roman"/>
                <w:b/>
                <w:bCs/>
                <w:sz w:val="24"/>
                <w:szCs w:val="24"/>
              </w:rPr>
              <w:t>C</w:t>
            </w:r>
            <w:r>
              <w:rPr>
                <w:rFonts w:ascii="Times New Roman" w:eastAsia="Times New Roman" w:hAnsi="Times New Roman" w:cs="Times New Roman"/>
                <w:b/>
                <w:bCs/>
                <w:sz w:val="24"/>
                <w:szCs w:val="24"/>
              </w:rPr>
              <w:t>BD</w:t>
            </w:r>
          </w:p>
          <w:p w14:paraId="2CA82E63" w14:textId="77777777" w:rsidR="008A621B" w:rsidRPr="007A345E" w:rsidRDefault="008A621B" w:rsidP="008A621B">
            <w:pPr>
              <w:spacing w:after="0" w:line="240" w:lineRule="auto"/>
              <w:rPr>
                <w:rFonts w:ascii="Times New Roman" w:eastAsia="Times New Roman" w:hAnsi="Times New Roman" w:cs="Times New Roman"/>
                <w:b/>
                <w:bCs/>
                <w:sz w:val="24"/>
                <w:szCs w:val="24"/>
              </w:rPr>
            </w:pPr>
            <w:r w:rsidRPr="007A345E">
              <w:rPr>
                <w:rFonts w:ascii="Times New Roman" w:eastAsia="Times New Roman" w:hAnsi="Times New Roman" w:cs="Times New Roman"/>
                <w:b/>
                <w:bCs/>
                <w:sz w:val="24"/>
                <w:szCs w:val="24"/>
              </w:rPr>
              <w:t>Mean ± SD</w:t>
            </w:r>
          </w:p>
        </w:tc>
        <w:tc>
          <w:tcPr>
            <w:tcW w:w="0" w:type="auto"/>
          </w:tcPr>
          <w:p w14:paraId="4B08547F" w14:textId="77777777" w:rsidR="008A621B" w:rsidRPr="007A345E" w:rsidRDefault="008A621B" w:rsidP="008A621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Control</w:t>
            </w:r>
          </w:p>
          <w:p w14:paraId="199E5F62" w14:textId="77777777" w:rsidR="008A621B" w:rsidRPr="007A345E" w:rsidRDefault="008A621B" w:rsidP="008A621B">
            <w:pPr>
              <w:spacing w:after="0" w:line="240" w:lineRule="auto"/>
              <w:rPr>
                <w:rFonts w:ascii="Times New Roman" w:eastAsia="Times New Roman" w:hAnsi="Times New Roman" w:cs="Times New Roman"/>
                <w:b/>
                <w:bCs/>
                <w:sz w:val="24"/>
                <w:szCs w:val="24"/>
              </w:rPr>
            </w:pPr>
            <w:r w:rsidRPr="007A345E">
              <w:rPr>
                <w:rFonts w:ascii="Times New Roman" w:eastAsia="Times New Roman" w:hAnsi="Times New Roman" w:cs="Times New Roman"/>
                <w:b/>
                <w:bCs/>
                <w:sz w:val="24"/>
                <w:szCs w:val="24"/>
              </w:rPr>
              <w:t>Mean ± SD</w:t>
            </w:r>
          </w:p>
        </w:tc>
        <w:tc>
          <w:tcPr>
            <w:tcW w:w="0" w:type="auto"/>
          </w:tcPr>
          <w:p w14:paraId="6BBE04DF" w14:textId="77777777" w:rsidR="008A621B" w:rsidRPr="007A345E" w:rsidRDefault="008A621B" w:rsidP="008A621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CH-HAL</w:t>
            </w:r>
          </w:p>
          <w:p w14:paraId="73CDC9C8" w14:textId="77777777" w:rsidR="008A621B" w:rsidRPr="007A345E" w:rsidRDefault="008A621B" w:rsidP="008A621B">
            <w:pPr>
              <w:spacing w:after="0" w:line="240" w:lineRule="auto"/>
              <w:rPr>
                <w:rFonts w:ascii="Times New Roman" w:eastAsia="Times New Roman" w:hAnsi="Times New Roman" w:cs="Times New Roman"/>
                <w:b/>
                <w:bCs/>
                <w:sz w:val="24"/>
                <w:szCs w:val="24"/>
              </w:rPr>
            </w:pPr>
            <w:r w:rsidRPr="007A345E">
              <w:rPr>
                <w:rFonts w:ascii="Times New Roman" w:eastAsia="Times New Roman" w:hAnsi="Times New Roman" w:cs="Times New Roman"/>
                <w:b/>
                <w:bCs/>
                <w:sz w:val="24"/>
                <w:szCs w:val="24"/>
              </w:rPr>
              <w:t>Mean ± SD</w:t>
            </w:r>
          </w:p>
        </w:tc>
        <w:tc>
          <w:tcPr>
            <w:tcW w:w="1919" w:type="dxa"/>
          </w:tcPr>
          <w:p w14:paraId="38C2F7B7" w14:textId="77777777" w:rsidR="008A621B" w:rsidRPr="007A345E" w:rsidRDefault="008A621B" w:rsidP="008A621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CH-HAL-CBD</w:t>
            </w:r>
          </w:p>
          <w:p w14:paraId="2AA5FD46" w14:textId="77777777" w:rsidR="008A621B" w:rsidRPr="007A345E" w:rsidRDefault="008A621B" w:rsidP="008A621B">
            <w:pPr>
              <w:spacing w:after="0" w:line="240" w:lineRule="auto"/>
              <w:rPr>
                <w:rFonts w:ascii="Times New Roman" w:eastAsia="Times New Roman" w:hAnsi="Times New Roman" w:cs="Times New Roman"/>
                <w:b/>
                <w:bCs/>
                <w:sz w:val="24"/>
                <w:szCs w:val="24"/>
              </w:rPr>
            </w:pPr>
            <w:r w:rsidRPr="007A345E">
              <w:rPr>
                <w:rFonts w:ascii="Times New Roman" w:eastAsia="Times New Roman" w:hAnsi="Times New Roman" w:cs="Times New Roman"/>
                <w:b/>
                <w:bCs/>
                <w:sz w:val="24"/>
                <w:szCs w:val="24"/>
              </w:rPr>
              <w:t>Mean ± SD</w:t>
            </w:r>
          </w:p>
        </w:tc>
        <w:tc>
          <w:tcPr>
            <w:tcW w:w="1134" w:type="dxa"/>
          </w:tcPr>
          <w:p w14:paraId="3CF23F72" w14:textId="77777777" w:rsidR="008A621B" w:rsidRPr="00E02E8A" w:rsidRDefault="008A621B" w:rsidP="008A621B">
            <w:pPr>
              <w:spacing w:after="0" w:line="240" w:lineRule="auto"/>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F-Statistics</w:t>
            </w:r>
          </w:p>
        </w:tc>
        <w:tc>
          <w:tcPr>
            <w:tcW w:w="1134" w:type="dxa"/>
          </w:tcPr>
          <w:p w14:paraId="3478CA29" w14:textId="77777777" w:rsidR="008A621B" w:rsidRPr="007A345E" w:rsidRDefault="008A621B" w:rsidP="008A621B">
            <w:pPr>
              <w:spacing w:after="0" w:line="240" w:lineRule="auto"/>
              <w:rPr>
                <w:rFonts w:ascii="Times New Roman" w:eastAsia="Times New Roman" w:hAnsi="Times New Roman" w:cs="Times New Roman"/>
                <w:b/>
                <w:bCs/>
                <w:sz w:val="24"/>
                <w:szCs w:val="24"/>
              </w:rPr>
            </w:pPr>
            <w:r w:rsidRPr="007A345E">
              <w:rPr>
                <w:rFonts w:ascii="Times New Roman" w:eastAsia="Times New Roman" w:hAnsi="Times New Roman" w:cs="Times New Roman"/>
                <w:b/>
                <w:bCs/>
                <w:i/>
                <w:sz w:val="24"/>
                <w:szCs w:val="24"/>
              </w:rPr>
              <w:t>p</w:t>
            </w:r>
            <w:r w:rsidRPr="007A345E">
              <w:rPr>
                <w:rFonts w:ascii="Times New Roman" w:eastAsia="Times New Roman" w:hAnsi="Times New Roman" w:cs="Times New Roman"/>
                <w:b/>
                <w:bCs/>
                <w:sz w:val="24"/>
                <w:szCs w:val="24"/>
              </w:rPr>
              <w:t>-value</w:t>
            </w:r>
          </w:p>
        </w:tc>
      </w:tr>
      <w:tr w:rsidR="008A621B" w:rsidRPr="007A345E" w14:paraId="6920AB7A" w14:textId="77777777" w:rsidTr="008A621B">
        <w:trPr>
          <w:trHeight w:val="982"/>
        </w:trPr>
        <w:tc>
          <w:tcPr>
            <w:tcW w:w="0" w:type="auto"/>
          </w:tcPr>
          <w:p w14:paraId="59B5F2B7"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CAT (µmol/ml/min/mg pro)</w:t>
            </w:r>
          </w:p>
        </w:tc>
        <w:tc>
          <w:tcPr>
            <w:tcW w:w="0" w:type="auto"/>
          </w:tcPr>
          <w:p w14:paraId="342D48F9"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41.6 ± 33.8</w:t>
            </w:r>
          </w:p>
        </w:tc>
        <w:tc>
          <w:tcPr>
            <w:tcW w:w="0" w:type="auto"/>
          </w:tcPr>
          <w:p w14:paraId="485540EA"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8.9 ± 3.9</w:t>
            </w:r>
          </w:p>
        </w:tc>
        <w:tc>
          <w:tcPr>
            <w:tcW w:w="0" w:type="auto"/>
          </w:tcPr>
          <w:p w14:paraId="09A81D4A"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21.5 ± 5.4</w:t>
            </w:r>
          </w:p>
        </w:tc>
        <w:tc>
          <w:tcPr>
            <w:tcW w:w="0" w:type="auto"/>
          </w:tcPr>
          <w:p w14:paraId="11784FEA"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24.3 ± 6.2</w:t>
            </w:r>
          </w:p>
        </w:tc>
        <w:tc>
          <w:tcPr>
            <w:tcW w:w="0" w:type="auto"/>
          </w:tcPr>
          <w:p w14:paraId="4F9E880B"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11.9 ± 3.0</w:t>
            </w:r>
          </w:p>
        </w:tc>
        <w:tc>
          <w:tcPr>
            <w:tcW w:w="1919" w:type="dxa"/>
          </w:tcPr>
          <w:p w14:paraId="0FD5E524"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8.7 ± 4.7</w:t>
            </w:r>
          </w:p>
        </w:tc>
        <w:tc>
          <w:tcPr>
            <w:tcW w:w="1134" w:type="dxa"/>
          </w:tcPr>
          <w:p w14:paraId="1BC45313" w14:textId="77777777" w:rsidR="008A621B" w:rsidRPr="007A345E" w:rsidRDefault="008A621B" w:rsidP="008A62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6.558</w:t>
            </w:r>
          </w:p>
        </w:tc>
        <w:tc>
          <w:tcPr>
            <w:tcW w:w="1134" w:type="dxa"/>
          </w:tcPr>
          <w:p w14:paraId="55B3ADD5"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&lt;0.001</w:t>
            </w:r>
          </w:p>
        </w:tc>
      </w:tr>
      <w:tr w:rsidR="008A621B" w:rsidRPr="007A345E" w14:paraId="0B8C824D" w14:textId="77777777" w:rsidTr="008A621B">
        <w:trPr>
          <w:trHeight w:val="698"/>
        </w:trPr>
        <w:tc>
          <w:tcPr>
            <w:tcW w:w="0" w:type="auto"/>
          </w:tcPr>
          <w:p w14:paraId="255F6520"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GSH (µmol/ml)</w:t>
            </w:r>
          </w:p>
        </w:tc>
        <w:tc>
          <w:tcPr>
            <w:tcW w:w="0" w:type="auto"/>
          </w:tcPr>
          <w:p w14:paraId="57B7557D"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14.8 ± 2.4</w:t>
            </w:r>
          </w:p>
        </w:tc>
        <w:tc>
          <w:tcPr>
            <w:tcW w:w="0" w:type="auto"/>
          </w:tcPr>
          <w:p w14:paraId="2F578696"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14.2 ± 3.2</w:t>
            </w:r>
          </w:p>
        </w:tc>
        <w:tc>
          <w:tcPr>
            <w:tcW w:w="0" w:type="auto"/>
          </w:tcPr>
          <w:p w14:paraId="4BD2EABA"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15.0 ± 4.5</w:t>
            </w:r>
          </w:p>
        </w:tc>
        <w:tc>
          <w:tcPr>
            <w:tcW w:w="0" w:type="auto"/>
          </w:tcPr>
          <w:p w14:paraId="7583D149"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40.7 ± 15.2</w:t>
            </w:r>
          </w:p>
        </w:tc>
        <w:tc>
          <w:tcPr>
            <w:tcW w:w="0" w:type="auto"/>
          </w:tcPr>
          <w:p w14:paraId="5D00D70D"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16.4 ± 5.5</w:t>
            </w:r>
          </w:p>
        </w:tc>
        <w:tc>
          <w:tcPr>
            <w:tcW w:w="1919" w:type="dxa"/>
          </w:tcPr>
          <w:p w14:paraId="0446FF8B"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14.3 ± 3.1</w:t>
            </w:r>
          </w:p>
        </w:tc>
        <w:tc>
          <w:tcPr>
            <w:tcW w:w="1134" w:type="dxa"/>
          </w:tcPr>
          <w:p w14:paraId="32C6279A" w14:textId="77777777" w:rsidR="008A621B" w:rsidRPr="007A345E" w:rsidRDefault="008A621B" w:rsidP="008A62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19.123</w:t>
            </w:r>
          </w:p>
        </w:tc>
        <w:tc>
          <w:tcPr>
            <w:tcW w:w="1134" w:type="dxa"/>
          </w:tcPr>
          <w:p w14:paraId="76EA09F2"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&lt;0.001</w:t>
            </w:r>
          </w:p>
        </w:tc>
      </w:tr>
      <w:tr w:rsidR="008A621B" w:rsidRPr="007A345E" w14:paraId="6BFE5E94" w14:textId="77777777" w:rsidTr="008A621B">
        <w:trPr>
          <w:trHeight w:val="991"/>
        </w:trPr>
        <w:tc>
          <w:tcPr>
            <w:tcW w:w="0" w:type="auto"/>
          </w:tcPr>
          <w:p w14:paraId="286F8157"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SOD (µmol/ml/min/mg pro)</w:t>
            </w:r>
          </w:p>
        </w:tc>
        <w:tc>
          <w:tcPr>
            <w:tcW w:w="0" w:type="auto"/>
          </w:tcPr>
          <w:p w14:paraId="58C1B761"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5.8 ± 3.9</w:t>
            </w:r>
          </w:p>
        </w:tc>
        <w:tc>
          <w:tcPr>
            <w:tcW w:w="0" w:type="auto"/>
          </w:tcPr>
          <w:p w14:paraId="1AA4D6BD"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2.2 ± 1.0</w:t>
            </w:r>
          </w:p>
        </w:tc>
        <w:tc>
          <w:tcPr>
            <w:tcW w:w="0" w:type="auto"/>
          </w:tcPr>
          <w:p w14:paraId="40CEC39D"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3.0 ± 1.2</w:t>
            </w:r>
          </w:p>
        </w:tc>
        <w:tc>
          <w:tcPr>
            <w:tcW w:w="0" w:type="auto"/>
          </w:tcPr>
          <w:p w14:paraId="5733254A"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4.0 ± 0.9</w:t>
            </w:r>
          </w:p>
        </w:tc>
        <w:tc>
          <w:tcPr>
            <w:tcW w:w="0" w:type="auto"/>
          </w:tcPr>
          <w:p w14:paraId="602A7E1E"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3.1 ± 1.1</w:t>
            </w:r>
          </w:p>
        </w:tc>
        <w:tc>
          <w:tcPr>
            <w:tcW w:w="1919" w:type="dxa"/>
          </w:tcPr>
          <w:p w14:paraId="593536DD"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2.4 ± 1.1</w:t>
            </w:r>
          </w:p>
        </w:tc>
        <w:tc>
          <w:tcPr>
            <w:tcW w:w="1134" w:type="dxa"/>
          </w:tcPr>
          <w:p w14:paraId="6986A0B0" w14:textId="77777777" w:rsidR="008A621B" w:rsidRPr="007A345E" w:rsidRDefault="008A621B" w:rsidP="008A62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4.521</w:t>
            </w:r>
          </w:p>
        </w:tc>
        <w:tc>
          <w:tcPr>
            <w:tcW w:w="1134" w:type="dxa"/>
          </w:tcPr>
          <w:p w14:paraId="6CCF690F"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 xml:space="preserve">0.002 </w:t>
            </w:r>
          </w:p>
        </w:tc>
      </w:tr>
      <w:tr w:rsidR="008A621B" w:rsidRPr="007A345E" w14:paraId="1B0F415E" w14:textId="77777777" w:rsidTr="008A621B">
        <w:trPr>
          <w:trHeight w:val="694"/>
        </w:trPr>
        <w:tc>
          <w:tcPr>
            <w:tcW w:w="0" w:type="auto"/>
          </w:tcPr>
          <w:p w14:paraId="187F56F8"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MDA (µmol/ml)</w:t>
            </w:r>
          </w:p>
        </w:tc>
        <w:tc>
          <w:tcPr>
            <w:tcW w:w="0" w:type="auto"/>
          </w:tcPr>
          <w:p w14:paraId="68381DAA"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3.9 ± 2.1</w:t>
            </w:r>
          </w:p>
        </w:tc>
        <w:tc>
          <w:tcPr>
            <w:tcW w:w="0" w:type="auto"/>
          </w:tcPr>
          <w:p w14:paraId="4BD6FE17"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0.5 ± 0.5</w:t>
            </w:r>
          </w:p>
        </w:tc>
        <w:tc>
          <w:tcPr>
            <w:tcW w:w="0" w:type="auto"/>
          </w:tcPr>
          <w:p w14:paraId="11DE9173"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1.7 ± 1.0</w:t>
            </w:r>
          </w:p>
        </w:tc>
        <w:tc>
          <w:tcPr>
            <w:tcW w:w="0" w:type="auto"/>
          </w:tcPr>
          <w:p w14:paraId="227E9B22"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1.9 ± 0.7</w:t>
            </w:r>
          </w:p>
        </w:tc>
        <w:tc>
          <w:tcPr>
            <w:tcW w:w="0" w:type="auto"/>
          </w:tcPr>
          <w:p w14:paraId="6E121D39"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4.4 ± 0.6</w:t>
            </w:r>
          </w:p>
        </w:tc>
        <w:tc>
          <w:tcPr>
            <w:tcW w:w="1919" w:type="dxa"/>
          </w:tcPr>
          <w:p w14:paraId="47F8048D"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0.5 ± 0.2</w:t>
            </w:r>
          </w:p>
        </w:tc>
        <w:tc>
          <w:tcPr>
            <w:tcW w:w="1134" w:type="dxa"/>
          </w:tcPr>
          <w:p w14:paraId="10D35DFB" w14:textId="77777777" w:rsidR="008A621B" w:rsidRPr="007A345E" w:rsidRDefault="008A621B" w:rsidP="008A62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21.493</w:t>
            </w:r>
          </w:p>
        </w:tc>
        <w:tc>
          <w:tcPr>
            <w:tcW w:w="1134" w:type="dxa"/>
          </w:tcPr>
          <w:p w14:paraId="17C927F9"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&lt;0.001</w:t>
            </w:r>
          </w:p>
        </w:tc>
      </w:tr>
      <w:tr w:rsidR="008A621B" w:rsidRPr="007A345E" w14:paraId="45151E6C" w14:textId="77777777" w:rsidTr="008A621B">
        <w:trPr>
          <w:trHeight w:val="420"/>
        </w:trPr>
        <w:tc>
          <w:tcPr>
            <w:tcW w:w="0" w:type="auto"/>
          </w:tcPr>
          <w:p w14:paraId="334B78AF"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NO (µmol/dl)</w:t>
            </w:r>
          </w:p>
        </w:tc>
        <w:tc>
          <w:tcPr>
            <w:tcW w:w="0" w:type="auto"/>
          </w:tcPr>
          <w:p w14:paraId="71619AA0"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30.5 ± 11.4</w:t>
            </w:r>
          </w:p>
        </w:tc>
        <w:tc>
          <w:tcPr>
            <w:tcW w:w="0" w:type="auto"/>
          </w:tcPr>
          <w:p w14:paraId="4875F026"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7.3 ± 1.9</w:t>
            </w:r>
          </w:p>
        </w:tc>
        <w:tc>
          <w:tcPr>
            <w:tcW w:w="0" w:type="auto"/>
          </w:tcPr>
          <w:p w14:paraId="6F8ABDBD"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5.0 ± 1.6</w:t>
            </w:r>
          </w:p>
        </w:tc>
        <w:tc>
          <w:tcPr>
            <w:tcW w:w="0" w:type="auto"/>
          </w:tcPr>
          <w:p w14:paraId="389DF6FE"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17.5 ± 7.1</w:t>
            </w:r>
          </w:p>
        </w:tc>
        <w:tc>
          <w:tcPr>
            <w:tcW w:w="0" w:type="auto"/>
          </w:tcPr>
          <w:p w14:paraId="1F194784"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16.1 ± 2.1</w:t>
            </w:r>
          </w:p>
        </w:tc>
        <w:tc>
          <w:tcPr>
            <w:tcW w:w="1919" w:type="dxa"/>
          </w:tcPr>
          <w:p w14:paraId="27D9533E"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8.0 ± 1.6</w:t>
            </w:r>
          </w:p>
        </w:tc>
        <w:tc>
          <w:tcPr>
            <w:tcW w:w="1134" w:type="dxa"/>
          </w:tcPr>
          <w:p w14:paraId="575B4584" w14:textId="77777777" w:rsidR="008A621B" w:rsidRPr="007A345E" w:rsidRDefault="008A621B" w:rsidP="008A62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23.697</w:t>
            </w:r>
          </w:p>
        </w:tc>
        <w:tc>
          <w:tcPr>
            <w:tcW w:w="1134" w:type="dxa"/>
          </w:tcPr>
          <w:p w14:paraId="6386CA8B"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 xml:space="preserve">0.001 </w:t>
            </w:r>
          </w:p>
        </w:tc>
      </w:tr>
      <w:tr w:rsidR="008A621B" w:rsidRPr="007A345E" w14:paraId="278DFD44" w14:textId="77777777" w:rsidTr="008A621B">
        <w:trPr>
          <w:trHeight w:val="824"/>
        </w:trPr>
        <w:tc>
          <w:tcPr>
            <w:tcW w:w="0" w:type="auto"/>
          </w:tcPr>
          <w:p w14:paraId="563CEC9A"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DPPH (IC50/µg/ml)</w:t>
            </w:r>
          </w:p>
        </w:tc>
        <w:tc>
          <w:tcPr>
            <w:tcW w:w="0" w:type="auto"/>
          </w:tcPr>
          <w:p w14:paraId="7A4DA1D7"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70.6 ± 10.8</w:t>
            </w:r>
          </w:p>
        </w:tc>
        <w:tc>
          <w:tcPr>
            <w:tcW w:w="0" w:type="auto"/>
          </w:tcPr>
          <w:p w14:paraId="0F46A367"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54.9 ± 13.2</w:t>
            </w:r>
          </w:p>
        </w:tc>
        <w:tc>
          <w:tcPr>
            <w:tcW w:w="0" w:type="auto"/>
          </w:tcPr>
          <w:p w14:paraId="23F76848"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60.1 ± 9.1</w:t>
            </w:r>
          </w:p>
        </w:tc>
        <w:tc>
          <w:tcPr>
            <w:tcW w:w="0" w:type="auto"/>
          </w:tcPr>
          <w:p w14:paraId="65685F08"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57.7 ± 17.1</w:t>
            </w:r>
          </w:p>
        </w:tc>
        <w:tc>
          <w:tcPr>
            <w:tcW w:w="0" w:type="auto"/>
          </w:tcPr>
          <w:p w14:paraId="70129DAE"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34.6 ± 14.8</w:t>
            </w:r>
          </w:p>
        </w:tc>
        <w:tc>
          <w:tcPr>
            <w:tcW w:w="1919" w:type="dxa"/>
          </w:tcPr>
          <w:p w14:paraId="15380C02"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74.6 ± 6.2</w:t>
            </w:r>
          </w:p>
        </w:tc>
        <w:tc>
          <w:tcPr>
            <w:tcW w:w="1134" w:type="dxa"/>
          </w:tcPr>
          <w:p w14:paraId="22315C81" w14:textId="77777777" w:rsidR="008A621B" w:rsidRPr="007A345E" w:rsidRDefault="008A621B" w:rsidP="008A62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9.766</w:t>
            </w:r>
          </w:p>
        </w:tc>
        <w:tc>
          <w:tcPr>
            <w:tcW w:w="1134" w:type="dxa"/>
          </w:tcPr>
          <w:p w14:paraId="5AB6880B" w14:textId="77777777" w:rsidR="008A621B" w:rsidRPr="007A345E" w:rsidRDefault="008A621B" w:rsidP="008A621B">
            <w:pPr>
              <w:spacing w:after="0" w:line="240" w:lineRule="auto"/>
              <w:rPr>
                <w:rFonts w:ascii="Times New Roman" w:eastAsia="Times New Roman" w:hAnsi="Times New Roman" w:cs="Times New Roman"/>
                <w:sz w:val="24"/>
                <w:szCs w:val="24"/>
              </w:rPr>
            </w:pPr>
            <w:r w:rsidRPr="007A345E">
              <w:rPr>
                <w:rFonts w:ascii="Times New Roman" w:eastAsia="Times New Roman" w:hAnsi="Times New Roman" w:cs="Times New Roman"/>
                <w:sz w:val="24"/>
                <w:szCs w:val="24"/>
              </w:rPr>
              <w:t>&lt;0.001</w:t>
            </w:r>
          </w:p>
        </w:tc>
      </w:tr>
    </w:tbl>
    <w:p w14:paraId="5AC29E4F" w14:textId="0D39E96E" w:rsidR="006D1607" w:rsidRDefault="008A621B" w:rsidP="006D1607">
      <w:pPr>
        <w:spacing w:line="360" w:lineRule="auto"/>
        <w:jc w:val="both"/>
        <w:rPr>
          <w:rFonts w:ascii="Times New Roman" w:hAnsi="Times New Roman" w:cs="Times New Roman"/>
          <w:color w:val="000000" w:themeColor="text1"/>
          <w:sz w:val="24"/>
          <w:szCs w:val="24"/>
          <w:lang w:val="en-US"/>
        </w:rPr>
      </w:pPr>
      <w:r w:rsidRPr="006D1607">
        <w:rPr>
          <w:rFonts w:ascii="Times New Roman" w:hAnsi="Times New Roman" w:cs="Times New Roman"/>
          <w:b/>
          <w:bCs/>
          <w:color w:val="000000" w:themeColor="text1"/>
          <w:sz w:val="24"/>
          <w:szCs w:val="24"/>
          <w:lang w:val="en-US"/>
        </w:rPr>
        <w:t xml:space="preserve"> </w:t>
      </w:r>
      <w:r w:rsidR="006D1607" w:rsidRPr="006D1607">
        <w:rPr>
          <w:rFonts w:ascii="Times New Roman" w:hAnsi="Times New Roman" w:cs="Times New Roman"/>
          <w:b/>
          <w:bCs/>
          <w:color w:val="000000" w:themeColor="text1"/>
          <w:sz w:val="24"/>
          <w:szCs w:val="24"/>
          <w:lang w:val="en-US"/>
        </w:rPr>
        <w:t xml:space="preserve">Table 2: </w:t>
      </w:r>
      <w:r w:rsidR="006D1607" w:rsidRPr="006D1607">
        <w:rPr>
          <w:rFonts w:ascii="Times New Roman" w:hAnsi="Times New Roman" w:cs="Times New Roman"/>
          <w:color w:val="000000" w:themeColor="text1"/>
          <w:sz w:val="24"/>
          <w:szCs w:val="24"/>
          <w:lang w:val="en-US"/>
        </w:rPr>
        <w:t>Kidney Oxidative Stress Parameters</w:t>
      </w:r>
    </w:p>
    <w:p w14:paraId="3E3B06AD" w14:textId="77777777" w:rsidR="007A345E" w:rsidRPr="006D1607" w:rsidRDefault="007A345E" w:rsidP="006D1607">
      <w:pPr>
        <w:spacing w:line="360" w:lineRule="auto"/>
        <w:jc w:val="both"/>
        <w:rPr>
          <w:rFonts w:ascii="Times New Roman" w:hAnsi="Times New Roman" w:cs="Times New Roman"/>
          <w:b/>
          <w:bCs/>
          <w:color w:val="000000" w:themeColor="text1"/>
          <w:sz w:val="24"/>
          <w:szCs w:val="24"/>
          <w:lang w:val="en-US"/>
        </w:rPr>
      </w:pPr>
    </w:p>
    <w:p w14:paraId="4E43CD1E" w14:textId="18D6630C" w:rsidR="004E6A94" w:rsidRPr="003A4003" w:rsidRDefault="00BB064A" w:rsidP="006D1607">
      <w:pPr>
        <w:spacing w:line="360" w:lineRule="auto"/>
        <w:jc w:val="both"/>
        <w:rPr>
          <w:rFonts w:ascii="Times New Roman" w:eastAsiaTheme="minorEastAsia" w:hAnsi="Times New Roman" w:cs="Times New Roman"/>
          <w:color w:val="3E3D40"/>
          <w:sz w:val="20"/>
          <w:szCs w:val="20"/>
          <w:shd w:val="clear" w:color="auto" w:fill="FFFFFF"/>
          <w:lang w:val="en-IE"/>
        </w:rPr>
      </w:pPr>
      <w:r w:rsidRPr="003A4003">
        <w:rPr>
          <w:rFonts w:ascii="Times New Roman" w:eastAsiaTheme="minorEastAsia" w:hAnsi="Times New Roman" w:cs="Times New Roman"/>
          <w:color w:val="3E3D40"/>
          <w:sz w:val="20"/>
          <w:szCs w:val="20"/>
          <w:shd w:val="clear" w:color="auto" w:fill="FFFFFF"/>
          <w:lang w:val="en-IE"/>
        </w:rPr>
        <w:t>SC-HAL: subchronic haloperidol administration; SC-HAL-CBD: subchronic haloperidol before CBD administration; CBD: cannabidiol; CH-HAL: chronic haloperidol administration; CH-HAL-CBD: chronic haloperidol before CBD administration; Control: 2ml distilled water.</w:t>
      </w:r>
    </w:p>
    <w:p w14:paraId="628CC613" w14:textId="77777777" w:rsidR="003A4003" w:rsidRDefault="003A4003" w:rsidP="006D1607">
      <w:pPr>
        <w:spacing w:line="360" w:lineRule="auto"/>
        <w:jc w:val="both"/>
        <w:rPr>
          <w:rFonts w:ascii="Times New Roman" w:eastAsiaTheme="minorEastAsia" w:hAnsi="Times New Roman" w:cs="Times New Roman"/>
          <w:color w:val="3E3D40"/>
          <w:sz w:val="24"/>
          <w:szCs w:val="24"/>
          <w:shd w:val="clear" w:color="auto" w:fill="FFFFFF"/>
          <w:lang w:val="en-IE"/>
        </w:rPr>
      </w:pPr>
    </w:p>
    <w:p w14:paraId="05C09E0C" w14:textId="073DA26C" w:rsidR="006D1607" w:rsidRPr="004E6A94" w:rsidRDefault="006D6CD8" w:rsidP="006D1607">
      <w:pPr>
        <w:spacing w:line="360" w:lineRule="auto"/>
        <w:jc w:val="both"/>
        <w:rPr>
          <w:rFonts w:ascii="Times New Roman" w:hAnsi="Times New Roman" w:cs="Times New Roman"/>
          <w:color w:val="000000" w:themeColor="text1"/>
          <w:sz w:val="24"/>
          <w:szCs w:val="24"/>
          <w:lang w:val="en-IE"/>
        </w:rPr>
      </w:pPr>
      <w:r w:rsidRPr="004E6A94">
        <w:rPr>
          <w:rFonts w:ascii="Times New Roman" w:eastAsiaTheme="minorEastAsia" w:hAnsi="Times New Roman" w:cs="Times New Roman"/>
          <w:color w:val="3E3D40"/>
          <w:sz w:val="24"/>
          <w:szCs w:val="24"/>
          <w:shd w:val="clear" w:color="auto" w:fill="FFFFFF"/>
          <w:lang w:val="en-IE"/>
        </w:rPr>
        <w:t xml:space="preserve"> </w:t>
      </w:r>
      <w:r w:rsidR="006D1607" w:rsidRPr="003A4003">
        <w:rPr>
          <w:rFonts w:ascii="Times New Roman" w:hAnsi="Times New Roman" w:cs="Times New Roman"/>
          <w:i/>
          <w:iCs/>
          <w:color w:val="000000" w:themeColor="text1"/>
          <w:sz w:val="24"/>
          <w:szCs w:val="24"/>
          <w:lang w:val="en-IE"/>
        </w:rPr>
        <w:t>Kidney</w:t>
      </w:r>
      <w:r w:rsidR="006D1607" w:rsidRPr="004E6A94">
        <w:rPr>
          <w:rFonts w:ascii="Times New Roman" w:hAnsi="Times New Roman" w:cs="Times New Roman"/>
          <w:color w:val="000000" w:themeColor="text1"/>
          <w:sz w:val="24"/>
          <w:szCs w:val="24"/>
          <w:lang w:val="en-IE"/>
        </w:rPr>
        <w:t xml:space="preserve"> CAT</w:t>
      </w:r>
    </w:p>
    <w:p w14:paraId="497BE7C8" w14:textId="7122F929" w:rsidR="006D1607" w:rsidRPr="006D1607" w:rsidRDefault="006D1607" w:rsidP="006D1607">
      <w:pPr>
        <w:spacing w:line="360" w:lineRule="auto"/>
        <w:jc w:val="both"/>
        <w:rPr>
          <w:rFonts w:ascii="Times New Roman" w:hAnsi="Times New Roman" w:cs="Times New Roman"/>
          <w:color w:val="000000" w:themeColor="text1"/>
          <w:sz w:val="24"/>
          <w:szCs w:val="24"/>
          <w:lang w:val="en-IE"/>
        </w:rPr>
      </w:pPr>
      <w:r w:rsidRPr="006D1607">
        <w:rPr>
          <w:rFonts w:ascii="Times New Roman" w:hAnsi="Times New Roman" w:cs="Times New Roman"/>
          <w:color w:val="000000" w:themeColor="text1"/>
          <w:sz w:val="24"/>
          <w:szCs w:val="24"/>
          <w:lang w:val="en-IE"/>
        </w:rPr>
        <w:t>Post-hoc analysis revealed a significant difference between</w:t>
      </w:r>
      <w:r w:rsidR="00995771">
        <w:rPr>
          <w:rFonts w:ascii="Times New Roman" w:hAnsi="Times New Roman" w:cs="Times New Roman"/>
          <w:color w:val="000000" w:themeColor="text1"/>
          <w:sz w:val="24"/>
          <w:szCs w:val="24"/>
          <w:lang w:val="en-IE"/>
        </w:rPr>
        <w:t xml:space="preserve"> SC-HAL and </w:t>
      </w:r>
      <w:r w:rsidR="00510E25">
        <w:rPr>
          <w:rFonts w:ascii="Times New Roman" w:hAnsi="Times New Roman" w:cs="Times New Roman"/>
          <w:color w:val="000000" w:themeColor="text1"/>
          <w:sz w:val="24"/>
          <w:szCs w:val="24"/>
          <w:lang w:val="en-IE"/>
        </w:rPr>
        <w:t>SC-HAL-CBD</w:t>
      </w:r>
      <w:r w:rsidRPr="006D1607">
        <w:rPr>
          <w:rFonts w:ascii="Times New Roman" w:hAnsi="Times New Roman" w:cs="Times New Roman"/>
          <w:color w:val="000000" w:themeColor="text1"/>
          <w:sz w:val="24"/>
          <w:szCs w:val="24"/>
          <w:lang w:val="en-IE"/>
        </w:rPr>
        <w:t xml:space="preserve"> - (p=0.000), </w:t>
      </w:r>
      <w:r w:rsidR="00510E25">
        <w:rPr>
          <w:rFonts w:ascii="Times New Roman" w:hAnsi="Times New Roman" w:cs="Times New Roman"/>
          <w:color w:val="000000" w:themeColor="text1"/>
          <w:sz w:val="24"/>
          <w:szCs w:val="24"/>
          <w:lang w:val="en-IE"/>
        </w:rPr>
        <w:t xml:space="preserve">SC-HAL and </w:t>
      </w:r>
      <w:r w:rsidR="00EC3E19">
        <w:rPr>
          <w:rFonts w:ascii="Times New Roman" w:hAnsi="Times New Roman" w:cs="Times New Roman"/>
          <w:color w:val="000000" w:themeColor="text1"/>
          <w:sz w:val="24"/>
          <w:szCs w:val="24"/>
          <w:lang w:val="en-IE"/>
        </w:rPr>
        <w:t xml:space="preserve">CH-HAL </w:t>
      </w:r>
      <w:r w:rsidRPr="006D1607">
        <w:rPr>
          <w:rFonts w:ascii="Times New Roman" w:hAnsi="Times New Roman" w:cs="Times New Roman"/>
          <w:color w:val="000000" w:themeColor="text1"/>
          <w:sz w:val="24"/>
          <w:szCs w:val="24"/>
          <w:lang w:val="en-IE"/>
        </w:rPr>
        <w:t>(p=0.002)</w:t>
      </w:r>
      <w:r w:rsidR="004B34C0">
        <w:rPr>
          <w:rFonts w:ascii="Times New Roman" w:hAnsi="Times New Roman" w:cs="Times New Roman"/>
          <w:color w:val="000000" w:themeColor="text1"/>
          <w:sz w:val="24"/>
          <w:szCs w:val="24"/>
          <w:lang w:val="en-IE"/>
        </w:rPr>
        <w:t>,</w:t>
      </w:r>
      <w:r w:rsidRPr="006D1607">
        <w:rPr>
          <w:rFonts w:ascii="Times New Roman" w:hAnsi="Times New Roman" w:cs="Times New Roman"/>
          <w:color w:val="000000" w:themeColor="text1"/>
          <w:sz w:val="24"/>
          <w:szCs w:val="24"/>
          <w:lang w:val="en-IE"/>
        </w:rPr>
        <w:t xml:space="preserve"> </w:t>
      </w:r>
      <w:r w:rsidR="00E54E06">
        <w:rPr>
          <w:rFonts w:ascii="Times New Roman" w:hAnsi="Times New Roman" w:cs="Times New Roman"/>
          <w:color w:val="000000" w:themeColor="text1"/>
          <w:sz w:val="24"/>
          <w:szCs w:val="24"/>
          <w:lang w:val="en-IE"/>
        </w:rPr>
        <w:t xml:space="preserve">and </w:t>
      </w:r>
      <w:r w:rsidR="00E01D7E">
        <w:rPr>
          <w:rFonts w:ascii="Times New Roman" w:hAnsi="Times New Roman" w:cs="Times New Roman"/>
          <w:color w:val="000000" w:themeColor="text1"/>
          <w:sz w:val="24"/>
          <w:szCs w:val="24"/>
          <w:lang w:val="en-IE"/>
        </w:rPr>
        <w:t>SC-HAL and CH-</w:t>
      </w:r>
      <w:r w:rsidR="00C50C7A">
        <w:rPr>
          <w:rFonts w:ascii="Times New Roman" w:hAnsi="Times New Roman" w:cs="Times New Roman"/>
          <w:color w:val="000000" w:themeColor="text1"/>
          <w:sz w:val="24"/>
          <w:szCs w:val="24"/>
          <w:lang w:val="en-IE"/>
        </w:rPr>
        <w:t xml:space="preserve">HAL-CBD </w:t>
      </w:r>
      <w:r w:rsidR="00E54E06">
        <w:rPr>
          <w:rFonts w:ascii="Times New Roman" w:hAnsi="Times New Roman" w:cs="Times New Roman"/>
          <w:color w:val="000000" w:themeColor="text1"/>
          <w:sz w:val="24"/>
          <w:szCs w:val="24"/>
          <w:lang w:val="en-IE"/>
        </w:rPr>
        <w:t xml:space="preserve">groups </w:t>
      </w:r>
      <w:r w:rsidRPr="006D1607">
        <w:rPr>
          <w:rFonts w:ascii="Times New Roman" w:hAnsi="Times New Roman" w:cs="Times New Roman"/>
          <w:color w:val="000000" w:themeColor="text1"/>
          <w:sz w:val="24"/>
          <w:szCs w:val="24"/>
          <w:lang w:val="en-IE"/>
        </w:rPr>
        <w:t>(p=0.000).</w:t>
      </w:r>
    </w:p>
    <w:p w14:paraId="3177D10E" w14:textId="77777777" w:rsidR="006D1607" w:rsidRPr="003A4003" w:rsidRDefault="006D1607" w:rsidP="006D1607">
      <w:pPr>
        <w:spacing w:line="360" w:lineRule="auto"/>
        <w:jc w:val="both"/>
        <w:rPr>
          <w:rFonts w:ascii="Times New Roman" w:hAnsi="Times New Roman" w:cs="Times New Roman"/>
          <w:i/>
          <w:color w:val="000000" w:themeColor="text1"/>
          <w:sz w:val="24"/>
          <w:szCs w:val="24"/>
          <w:lang w:val="en-IE"/>
        </w:rPr>
      </w:pPr>
      <w:r w:rsidRPr="003A4003">
        <w:rPr>
          <w:rFonts w:ascii="Times New Roman" w:hAnsi="Times New Roman" w:cs="Times New Roman"/>
          <w:i/>
          <w:color w:val="000000" w:themeColor="text1"/>
          <w:sz w:val="24"/>
          <w:szCs w:val="24"/>
          <w:lang w:val="en-IE"/>
        </w:rPr>
        <w:t>Kidney GSH</w:t>
      </w:r>
    </w:p>
    <w:p w14:paraId="5C9BC10E" w14:textId="1AC31F2F" w:rsidR="006D1607" w:rsidRPr="006D1607" w:rsidRDefault="006D1607" w:rsidP="006D1607">
      <w:pPr>
        <w:spacing w:line="360" w:lineRule="auto"/>
        <w:jc w:val="both"/>
        <w:rPr>
          <w:rFonts w:ascii="Times New Roman" w:hAnsi="Times New Roman" w:cs="Times New Roman"/>
          <w:color w:val="000000" w:themeColor="text1"/>
          <w:sz w:val="24"/>
          <w:szCs w:val="24"/>
          <w:lang w:val="en-IE"/>
        </w:rPr>
      </w:pPr>
      <w:r w:rsidRPr="006D1607">
        <w:rPr>
          <w:rFonts w:ascii="Times New Roman" w:hAnsi="Times New Roman" w:cs="Times New Roman"/>
          <w:color w:val="000000" w:themeColor="text1"/>
          <w:sz w:val="24"/>
          <w:szCs w:val="24"/>
          <w:lang w:val="en-IE"/>
        </w:rPr>
        <w:t xml:space="preserve">Post-hoc analysis revealed a significant difference between </w:t>
      </w:r>
      <w:r w:rsidR="00974019">
        <w:rPr>
          <w:rFonts w:ascii="Times New Roman" w:hAnsi="Times New Roman" w:cs="Times New Roman"/>
          <w:color w:val="000000" w:themeColor="text1"/>
          <w:sz w:val="24"/>
          <w:szCs w:val="24"/>
          <w:lang w:val="en-IE"/>
        </w:rPr>
        <w:t xml:space="preserve"> SC-HAL</w:t>
      </w:r>
      <w:r w:rsidR="00C76E55">
        <w:rPr>
          <w:rFonts w:ascii="Times New Roman" w:hAnsi="Times New Roman" w:cs="Times New Roman"/>
          <w:color w:val="000000" w:themeColor="text1"/>
          <w:sz w:val="24"/>
          <w:szCs w:val="24"/>
          <w:lang w:val="en-IE"/>
        </w:rPr>
        <w:t xml:space="preserve"> and </w:t>
      </w:r>
      <w:r w:rsidR="00E54E06">
        <w:rPr>
          <w:rFonts w:ascii="Times New Roman" w:hAnsi="Times New Roman" w:cs="Times New Roman"/>
          <w:color w:val="000000" w:themeColor="text1"/>
          <w:sz w:val="24"/>
          <w:szCs w:val="24"/>
          <w:lang w:val="en-IE"/>
        </w:rPr>
        <w:t>c</w:t>
      </w:r>
      <w:r w:rsidR="00C76E55">
        <w:rPr>
          <w:rFonts w:ascii="Times New Roman" w:hAnsi="Times New Roman" w:cs="Times New Roman"/>
          <w:color w:val="000000" w:themeColor="text1"/>
          <w:sz w:val="24"/>
          <w:szCs w:val="24"/>
          <w:lang w:val="en-IE"/>
        </w:rPr>
        <w:t>ontrol</w:t>
      </w:r>
      <w:r w:rsidRPr="006D1607">
        <w:rPr>
          <w:rFonts w:ascii="Times New Roman" w:hAnsi="Times New Roman" w:cs="Times New Roman"/>
          <w:color w:val="000000" w:themeColor="text1"/>
          <w:sz w:val="24"/>
          <w:szCs w:val="24"/>
          <w:lang w:val="en-IE"/>
        </w:rPr>
        <w:t xml:space="preserve"> (p=0.001), </w:t>
      </w:r>
      <w:r w:rsidR="006C4DA2">
        <w:rPr>
          <w:rFonts w:ascii="Times New Roman" w:hAnsi="Times New Roman" w:cs="Times New Roman"/>
          <w:color w:val="000000" w:themeColor="text1"/>
          <w:sz w:val="24"/>
          <w:szCs w:val="24"/>
          <w:lang w:val="en-IE"/>
        </w:rPr>
        <w:t>SC-HAL-CBD</w:t>
      </w:r>
      <w:r w:rsidR="00F87525">
        <w:rPr>
          <w:rFonts w:ascii="Times New Roman" w:hAnsi="Times New Roman" w:cs="Times New Roman"/>
          <w:color w:val="000000" w:themeColor="text1"/>
          <w:sz w:val="24"/>
          <w:szCs w:val="24"/>
          <w:lang w:val="en-IE"/>
        </w:rPr>
        <w:t xml:space="preserve"> and </w:t>
      </w:r>
      <w:r w:rsidR="00E54E06">
        <w:rPr>
          <w:rFonts w:ascii="Times New Roman" w:hAnsi="Times New Roman" w:cs="Times New Roman"/>
          <w:color w:val="000000" w:themeColor="text1"/>
          <w:sz w:val="24"/>
          <w:szCs w:val="24"/>
          <w:lang w:val="en-IE"/>
        </w:rPr>
        <w:t>c</w:t>
      </w:r>
      <w:r w:rsidR="00FC7958">
        <w:rPr>
          <w:rFonts w:ascii="Times New Roman" w:hAnsi="Times New Roman" w:cs="Times New Roman"/>
          <w:color w:val="000000" w:themeColor="text1"/>
          <w:sz w:val="24"/>
          <w:szCs w:val="24"/>
          <w:lang w:val="en-IE"/>
        </w:rPr>
        <w:t>ontrol</w:t>
      </w:r>
      <w:r w:rsidR="006C4DA2">
        <w:rPr>
          <w:rFonts w:ascii="Times New Roman" w:hAnsi="Times New Roman" w:cs="Times New Roman"/>
          <w:color w:val="000000" w:themeColor="text1"/>
          <w:sz w:val="24"/>
          <w:szCs w:val="24"/>
          <w:lang w:val="en-IE"/>
        </w:rPr>
        <w:t xml:space="preserve"> </w:t>
      </w:r>
      <w:r w:rsidRPr="006D1607">
        <w:rPr>
          <w:rFonts w:ascii="Times New Roman" w:hAnsi="Times New Roman" w:cs="Times New Roman"/>
          <w:color w:val="000000" w:themeColor="text1"/>
          <w:sz w:val="24"/>
          <w:szCs w:val="24"/>
          <w:lang w:val="en-IE"/>
        </w:rPr>
        <w:t xml:space="preserve"> (p= 0.001), </w:t>
      </w:r>
      <w:r w:rsidR="00121624">
        <w:rPr>
          <w:rFonts w:ascii="Times New Roman" w:hAnsi="Times New Roman" w:cs="Times New Roman"/>
          <w:color w:val="000000" w:themeColor="text1"/>
          <w:sz w:val="24"/>
          <w:szCs w:val="24"/>
          <w:lang w:val="en-IE"/>
        </w:rPr>
        <w:t>CBD</w:t>
      </w:r>
      <w:r w:rsidR="00230900">
        <w:rPr>
          <w:rFonts w:ascii="Times New Roman" w:hAnsi="Times New Roman" w:cs="Times New Roman"/>
          <w:color w:val="000000" w:themeColor="text1"/>
          <w:sz w:val="24"/>
          <w:szCs w:val="24"/>
          <w:lang w:val="en-IE"/>
        </w:rPr>
        <w:t xml:space="preserve"> and </w:t>
      </w:r>
      <w:r w:rsidR="00E54E06">
        <w:rPr>
          <w:rFonts w:ascii="Times New Roman" w:hAnsi="Times New Roman" w:cs="Times New Roman"/>
          <w:color w:val="000000" w:themeColor="text1"/>
          <w:sz w:val="24"/>
          <w:szCs w:val="24"/>
          <w:lang w:val="en-IE"/>
        </w:rPr>
        <w:t>c</w:t>
      </w:r>
      <w:r w:rsidR="00230900">
        <w:rPr>
          <w:rFonts w:ascii="Times New Roman" w:hAnsi="Times New Roman" w:cs="Times New Roman"/>
          <w:color w:val="000000" w:themeColor="text1"/>
          <w:sz w:val="24"/>
          <w:szCs w:val="24"/>
          <w:lang w:val="en-IE"/>
        </w:rPr>
        <w:t xml:space="preserve">ontrol </w:t>
      </w:r>
      <w:r w:rsidRPr="006D1607">
        <w:rPr>
          <w:rFonts w:ascii="Times New Roman" w:hAnsi="Times New Roman" w:cs="Times New Roman"/>
          <w:color w:val="000000" w:themeColor="text1"/>
          <w:sz w:val="24"/>
          <w:szCs w:val="24"/>
          <w:lang w:val="en-IE"/>
        </w:rPr>
        <w:t xml:space="preserve">(p=0.001), </w:t>
      </w:r>
      <w:r w:rsidR="00E54E06">
        <w:rPr>
          <w:rFonts w:ascii="Times New Roman" w:hAnsi="Times New Roman" w:cs="Times New Roman"/>
          <w:color w:val="000000" w:themeColor="text1"/>
          <w:sz w:val="24"/>
          <w:szCs w:val="24"/>
          <w:lang w:val="en-IE"/>
        </w:rPr>
        <w:t>c</w:t>
      </w:r>
      <w:r w:rsidR="00230900">
        <w:rPr>
          <w:rFonts w:ascii="Times New Roman" w:hAnsi="Times New Roman" w:cs="Times New Roman"/>
          <w:color w:val="000000" w:themeColor="text1"/>
          <w:sz w:val="24"/>
          <w:szCs w:val="24"/>
          <w:lang w:val="en-IE"/>
        </w:rPr>
        <w:t>ont</w:t>
      </w:r>
      <w:r w:rsidR="00DD0A37">
        <w:rPr>
          <w:rFonts w:ascii="Times New Roman" w:hAnsi="Times New Roman" w:cs="Times New Roman"/>
          <w:color w:val="000000" w:themeColor="text1"/>
          <w:sz w:val="24"/>
          <w:szCs w:val="24"/>
          <w:lang w:val="en-IE"/>
        </w:rPr>
        <w:t>rol and CH-HAL</w:t>
      </w:r>
      <w:r w:rsidRPr="006D1607">
        <w:rPr>
          <w:rFonts w:ascii="Times New Roman" w:hAnsi="Times New Roman" w:cs="Times New Roman"/>
          <w:color w:val="000000" w:themeColor="text1"/>
          <w:sz w:val="24"/>
          <w:szCs w:val="24"/>
          <w:lang w:val="en-IE"/>
        </w:rPr>
        <w:t xml:space="preserve"> </w:t>
      </w:r>
      <w:r w:rsidR="004E6A94">
        <w:rPr>
          <w:rFonts w:ascii="Times New Roman" w:hAnsi="Times New Roman" w:cs="Times New Roman"/>
          <w:color w:val="000000" w:themeColor="text1"/>
          <w:sz w:val="24"/>
          <w:szCs w:val="24"/>
          <w:lang w:val="en-IE"/>
        </w:rPr>
        <w:t>(</w:t>
      </w:r>
      <w:r w:rsidRPr="006D1607">
        <w:rPr>
          <w:rFonts w:ascii="Times New Roman" w:hAnsi="Times New Roman" w:cs="Times New Roman"/>
          <w:color w:val="000000" w:themeColor="text1"/>
          <w:sz w:val="24"/>
          <w:szCs w:val="24"/>
          <w:lang w:val="en-IE"/>
        </w:rPr>
        <w:t>p=0.001)</w:t>
      </w:r>
      <w:r w:rsidR="003E0EC3">
        <w:rPr>
          <w:rFonts w:ascii="Times New Roman" w:hAnsi="Times New Roman" w:cs="Times New Roman"/>
          <w:color w:val="000000" w:themeColor="text1"/>
          <w:sz w:val="24"/>
          <w:szCs w:val="24"/>
          <w:lang w:val="en-IE"/>
        </w:rPr>
        <w:t xml:space="preserve"> CH-HAL</w:t>
      </w:r>
      <w:r w:rsidRPr="006D1607">
        <w:rPr>
          <w:rFonts w:ascii="Times New Roman" w:hAnsi="Times New Roman" w:cs="Times New Roman"/>
          <w:color w:val="000000" w:themeColor="text1"/>
          <w:sz w:val="24"/>
          <w:szCs w:val="24"/>
          <w:lang w:val="en-IE"/>
        </w:rPr>
        <w:t xml:space="preserve"> </w:t>
      </w:r>
      <w:r w:rsidR="00DD0A37">
        <w:rPr>
          <w:rFonts w:ascii="Times New Roman" w:hAnsi="Times New Roman" w:cs="Times New Roman"/>
          <w:color w:val="000000" w:themeColor="text1"/>
          <w:sz w:val="24"/>
          <w:szCs w:val="24"/>
          <w:lang w:val="en-IE"/>
        </w:rPr>
        <w:t>and CH-HAL-</w:t>
      </w:r>
      <w:r w:rsidR="00AB23BB">
        <w:rPr>
          <w:rFonts w:ascii="Times New Roman" w:hAnsi="Times New Roman" w:cs="Times New Roman"/>
          <w:color w:val="000000" w:themeColor="text1"/>
          <w:sz w:val="24"/>
          <w:szCs w:val="24"/>
          <w:lang w:val="en-IE"/>
        </w:rPr>
        <w:t>CBD</w:t>
      </w:r>
      <w:r w:rsidR="00E54E06">
        <w:rPr>
          <w:rFonts w:ascii="Times New Roman" w:hAnsi="Times New Roman" w:cs="Times New Roman"/>
          <w:color w:val="000000" w:themeColor="text1"/>
          <w:sz w:val="24"/>
          <w:szCs w:val="24"/>
          <w:lang w:val="en-IE"/>
        </w:rPr>
        <w:t xml:space="preserve"> groups</w:t>
      </w:r>
      <w:r w:rsidRPr="006D1607">
        <w:rPr>
          <w:rFonts w:ascii="Times New Roman" w:hAnsi="Times New Roman" w:cs="Times New Roman"/>
          <w:color w:val="000000" w:themeColor="text1"/>
          <w:sz w:val="24"/>
          <w:szCs w:val="24"/>
          <w:lang w:val="en-IE"/>
        </w:rPr>
        <w:t xml:space="preserve"> (p=0.001)</w:t>
      </w:r>
    </w:p>
    <w:p w14:paraId="5E4A0E0D" w14:textId="77777777" w:rsidR="006D1607" w:rsidRPr="003A4003" w:rsidRDefault="006D1607" w:rsidP="006D1607">
      <w:pPr>
        <w:spacing w:line="360" w:lineRule="auto"/>
        <w:jc w:val="both"/>
        <w:rPr>
          <w:rFonts w:ascii="Times New Roman" w:hAnsi="Times New Roman" w:cs="Times New Roman"/>
          <w:i/>
          <w:color w:val="000000" w:themeColor="text1"/>
          <w:sz w:val="24"/>
          <w:szCs w:val="24"/>
          <w:lang w:val="en-US"/>
        </w:rPr>
      </w:pPr>
      <w:r w:rsidRPr="003A4003">
        <w:rPr>
          <w:rFonts w:ascii="Times New Roman" w:hAnsi="Times New Roman" w:cs="Times New Roman"/>
          <w:i/>
          <w:color w:val="000000" w:themeColor="text1"/>
          <w:sz w:val="24"/>
          <w:szCs w:val="24"/>
          <w:lang w:val="en-IE"/>
        </w:rPr>
        <w:t>Kidney SOD</w:t>
      </w:r>
    </w:p>
    <w:p w14:paraId="5A09EC00" w14:textId="745EEFA6" w:rsidR="006D1607" w:rsidRPr="006D1607" w:rsidRDefault="006D1607" w:rsidP="006D1607">
      <w:pPr>
        <w:spacing w:line="360" w:lineRule="auto"/>
        <w:jc w:val="both"/>
        <w:rPr>
          <w:rFonts w:ascii="Times New Roman" w:hAnsi="Times New Roman" w:cs="Times New Roman"/>
          <w:color w:val="000000" w:themeColor="text1"/>
          <w:sz w:val="24"/>
          <w:szCs w:val="24"/>
          <w:lang w:val="en-IE"/>
        </w:rPr>
      </w:pPr>
      <w:r w:rsidRPr="006D1607">
        <w:rPr>
          <w:rFonts w:ascii="Times New Roman" w:hAnsi="Times New Roman" w:cs="Times New Roman"/>
          <w:color w:val="000000" w:themeColor="text1"/>
          <w:sz w:val="24"/>
          <w:szCs w:val="24"/>
          <w:lang w:val="en-IE"/>
        </w:rPr>
        <w:t>Post-hoc analysis revealed a significant difference between</w:t>
      </w:r>
      <w:r w:rsidR="00962992">
        <w:rPr>
          <w:rFonts w:ascii="Times New Roman" w:hAnsi="Times New Roman" w:cs="Times New Roman"/>
          <w:color w:val="000000" w:themeColor="text1"/>
          <w:sz w:val="24"/>
          <w:szCs w:val="24"/>
          <w:lang w:val="en-IE"/>
        </w:rPr>
        <w:t xml:space="preserve"> SC-HAL</w:t>
      </w:r>
      <w:r w:rsidR="00572DA9">
        <w:rPr>
          <w:rFonts w:ascii="Times New Roman" w:hAnsi="Times New Roman" w:cs="Times New Roman"/>
          <w:color w:val="000000" w:themeColor="text1"/>
          <w:sz w:val="24"/>
          <w:szCs w:val="24"/>
          <w:lang w:val="en-IE"/>
        </w:rPr>
        <w:t xml:space="preserve"> and SC-HAL-CBD</w:t>
      </w:r>
      <w:r w:rsidRPr="006D1607">
        <w:rPr>
          <w:rFonts w:ascii="Times New Roman" w:hAnsi="Times New Roman" w:cs="Times New Roman"/>
          <w:color w:val="000000" w:themeColor="text1"/>
          <w:sz w:val="24"/>
          <w:szCs w:val="24"/>
          <w:lang w:val="en-IE"/>
        </w:rPr>
        <w:t xml:space="preserve"> (p=0.002), </w:t>
      </w:r>
      <w:r w:rsidR="00572DA9">
        <w:rPr>
          <w:rFonts w:ascii="Times New Roman" w:hAnsi="Times New Roman" w:cs="Times New Roman"/>
          <w:color w:val="000000" w:themeColor="text1"/>
          <w:sz w:val="24"/>
          <w:szCs w:val="24"/>
          <w:lang w:val="en-IE"/>
        </w:rPr>
        <w:t>SC-</w:t>
      </w:r>
      <w:r w:rsidR="007A7389">
        <w:rPr>
          <w:rFonts w:ascii="Times New Roman" w:hAnsi="Times New Roman" w:cs="Times New Roman"/>
          <w:color w:val="000000" w:themeColor="text1"/>
          <w:sz w:val="24"/>
          <w:szCs w:val="24"/>
          <w:lang w:val="en-IE"/>
        </w:rPr>
        <w:t>HAL and CBD</w:t>
      </w:r>
      <w:r w:rsidRPr="006D1607">
        <w:rPr>
          <w:rFonts w:ascii="Times New Roman" w:hAnsi="Times New Roman" w:cs="Times New Roman"/>
          <w:color w:val="000000" w:themeColor="text1"/>
          <w:sz w:val="24"/>
          <w:szCs w:val="24"/>
          <w:lang w:val="en-IE"/>
        </w:rPr>
        <w:t xml:space="preserve"> (p=0.030), </w:t>
      </w:r>
      <w:r w:rsidR="00E54E06">
        <w:rPr>
          <w:rFonts w:ascii="Times New Roman" w:hAnsi="Times New Roman" w:cs="Times New Roman"/>
          <w:color w:val="000000" w:themeColor="text1"/>
          <w:sz w:val="24"/>
          <w:szCs w:val="24"/>
          <w:lang w:val="en-IE"/>
        </w:rPr>
        <w:t xml:space="preserve">and </w:t>
      </w:r>
      <w:r w:rsidR="00DA54FE">
        <w:rPr>
          <w:rFonts w:ascii="Times New Roman" w:hAnsi="Times New Roman" w:cs="Times New Roman"/>
          <w:color w:val="000000" w:themeColor="text1"/>
          <w:sz w:val="24"/>
          <w:szCs w:val="24"/>
          <w:lang w:val="en-IE"/>
        </w:rPr>
        <w:t>SC-HAL and CH-HAL-CBD</w:t>
      </w:r>
      <w:r w:rsidR="00E54E06">
        <w:rPr>
          <w:rFonts w:ascii="Times New Roman" w:hAnsi="Times New Roman" w:cs="Times New Roman"/>
          <w:color w:val="000000" w:themeColor="text1"/>
          <w:sz w:val="24"/>
          <w:szCs w:val="24"/>
          <w:lang w:val="en-IE"/>
        </w:rPr>
        <w:t xml:space="preserve"> groups</w:t>
      </w:r>
      <w:r w:rsidR="00DA54FE">
        <w:rPr>
          <w:rFonts w:ascii="Times New Roman" w:hAnsi="Times New Roman" w:cs="Times New Roman"/>
          <w:color w:val="000000" w:themeColor="text1"/>
          <w:sz w:val="24"/>
          <w:szCs w:val="24"/>
          <w:lang w:val="en-IE"/>
        </w:rPr>
        <w:t xml:space="preserve"> </w:t>
      </w:r>
      <w:r w:rsidRPr="006D1607">
        <w:rPr>
          <w:rFonts w:ascii="Times New Roman" w:hAnsi="Times New Roman" w:cs="Times New Roman"/>
          <w:color w:val="000000" w:themeColor="text1"/>
          <w:sz w:val="24"/>
          <w:szCs w:val="24"/>
          <w:lang w:val="en-IE"/>
        </w:rPr>
        <w:t xml:space="preserve"> (p=0.010).</w:t>
      </w:r>
    </w:p>
    <w:p w14:paraId="49AFAFB0" w14:textId="77777777" w:rsidR="006D1607" w:rsidRPr="003A4003" w:rsidRDefault="006D1607" w:rsidP="006D1607">
      <w:pPr>
        <w:spacing w:line="360" w:lineRule="auto"/>
        <w:jc w:val="both"/>
        <w:rPr>
          <w:rFonts w:ascii="Times New Roman" w:hAnsi="Times New Roman" w:cs="Times New Roman"/>
          <w:i/>
          <w:color w:val="000000" w:themeColor="text1"/>
          <w:sz w:val="24"/>
          <w:szCs w:val="24"/>
          <w:lang w:val="en-IE"/>
        </w:rPr>
      </w:pPr>
      <w:r w:rsidRPr="003A4003">
        <w:rPr>
          <w:rFonts w:ascii="Times New Roman" w:hAnsi="Times New Roman" w:cs="Times New Roman"/>
          <w:i/>
          <w:color w:val="000000" w:themeColor="text1"/>
          <w:sz w:val="24"/>
          <w:szCs w:val="24"/>
          <w:lang w:val="en-IE"/>
        </w:rPr>
        <w:lastRenderedPageBreak/>
        <w:t>Kidney NO</w:t>
      </w:r>
    </w:p>
    <w:p w14:paraId="73F3DE28" w14:textId="1F2FB6FC" w:rsidR="006D1607" w:rsidRPr="006D1607" w:rsidRDefault="006D1607" w:rsidP="006D1607">
      <w:pPr>
        <w:spacing w:line="360" w:lineRule="auto"/>
        <w:jc w:val="both"/>
        <w:rPr>
          <w:rFonts w:ascii="Times New Roman" w:hAnsi="Times New Roman" w:cs="Times New Roman"/>
          <w:color w:val="000000" w:themeColor="text1"/>
          <w:sz w:val="24"/>
          <w:szCs w:val="24"/>
          <w:lang w:val="en-IE"/>
        </w:rPr>
      </w:pPr>
      <w:r w:rsidRPr="006D1607">
        <w:rPr>
          <w:rFonts w:ascii="Times New Roman" w:hAnsi="Times New Roman" w:cs="Times New Roman"/>
          <w:color w:val="000000" w:themeColor="text1"/>
          <w:sz w:val="24"/>
          <w:szCs w:val="24"/>
          <w:lang w:val="en-IE"/>
        </w:rPr>
        <w:t xml:space="preserve">Post-hoc analysis revealed a significant difference between </w:t>
      </w:r>
      <w:r w:rsidR="003558A7">
        <w:rPr>
          <w:rFonts w:ascii="Times New Roman" w:hAnsi="Times New Roman" w:cs="Times New Roman"/>
          <w:color w:val="000000" w:themeColor="text1"/>
          <w:sz w:val="24"/>
          <w:szCs w:val="24"/>
          <w:lang w:val="en-IE"/>
        </w:rPr>
        <w:t>SC-HAL and SC-HAL-CBD</w:t>
      </w:r>
      <w:r w:rsidR="003558A7" w:rsidRPr="006D1607">
        <w:rPr>
          <w:rFonts w:ascii="Times New Roman" w:hAnsi="Times New Roman" w:cs="Times New Roman"/>
          <w:color w:val="000000" w:themeColor="text1"/>
          <w:sz w:val="24"/>
          <w:szCs w:val="24"/>
          <w:lang w:val="en-IE"/>
        </w:rPr>
        <w:t xml:space="preserve"> </w:t>
      </w:r>
      <w:r w:rsidRPr="006D1607">
        <w:rPr>
          <w:rFonts w:ascii="Times New Roman" w:hAnsi="Times New Roman" w:cs="Times New Roman"/>
          <w:color w:val="000000" w:themeColor="text1"/>
          <w:sz w:val="24"/>
          <w:szCs w:val="24"/>
          <w:lang w:val="en-IE"/>
        </w:rPr>
        <w:t xml:space="preserve"> (p=0.000), </w:t>
      </w:r>
      <w:r w:rsidR="00EC7262">
        <w:rPr>
          <w:rFonts w:ascii="Times New Roman" w:hAnsi="Times New Roman" w:cs="Times New Roman"/>
          <w:color w:val="000000" w:themeColor="text1"/>
          <w:sz w:val="24"/>
          <w:szCs w:val="24"/>
          <w:lang w:val="en-IE"/>
        </w:rPr>
        <w:t>SC-HAL and CBD</w:t>
      </w:r>
      <w:r w:rsidR="00EC7262" w:rsidRPr="006D1607">
        <w:rPr>
          <w:rFonts w:ascii="Times New Roman" w:hAnsi="Times New Roman" w:cs="Times New Roman"/>
          <w:color w:val="000000" w:themeColor="text1"/>
          <w:sz w:val="24"/>
          <w:szCs w:val="24"/>
          <w:lang w:val="en-IE"/>
        </w:rPr>
        <w:t xml:space="preserve"> </w:t>
      </w:r>
      <w:r w:rsidRPr="006D1607">
        <w:rPr>
          <w:rFonts w:ascii="Times New Roman" w:hAnsi="Times New Roman" w:cs="Times New Roman"/>
          <w:color w:val="000000" w:themeColor="text1"/>
          <w:sz w:val="24"/>
          <w:szCs w:val="24"/>
          <w:lang w:val="en-IE"/>
        </w:rPr>
        <w:t xml:space="preserve"> (p=0.000), </w:t>
      </w:r>
      <w:r w:rsidR="00EC7262">
        <w:rPr>
          <w:rFonts w:ascii="Times New Roman" w:hAnsi="Times New Roman" w:cs="Times New Roman"/>
          <w:color w:val="000000" w:themeColor="text1"/>
          <w:sz w:val="24"/>
          <w:szCs w:val="24"/>
          <w:lang w:val="en-IE"/>
        </w:rPr>
        <w:t xml:space="preserve">SC-HAL and </w:t>
      </w:r>
      <w:r w:rsidR="00E54E06">
        <w:rPr>
          <w:rFonts w:ascii="Times New Roman" w:hAnsi="Times New Roman" w:cs="Times New Roman"/>
          <w:color w:val="000000" w:themeColor="text1"/>
          <w:sz w:val="24"/>
          <w:szCs w:val="24"/>
          <w:lang w:val="en-IE"/>
        </w:rPr>
        <w:t>c</w:t>
      </w:r>
      <w:r w:rsidR="00EC7262">
        <w:rPr>
          <w:rFonts w:ascii="Times New Roman" w:hAnsi="Times New Roman" w:cs="Times New Roman"/>
          <w:color w:val="000000" w:themeColor="text1"/>
          <w:sz w:val="24"/>
          <w:szCs w:val="24"/>
          <w:lang w:val="en-IE"/>
        </w:rPr>
        <w:t>ontrol</w:t>
      </w:r>
      <w:r w:rsidRPr="006D1607">
        <w:rPr>
          <w:rFonts w:ascii="Times New Roman" w:hAnsi="Times New Roman" w:cs="Times New Roman"/>
          <w:color w:val="000000" w:themeColor="text1"/>
          <w:sz w:val="24"/>
          <w:szCs w:val="24"/>
          <w:lang w:val="en-IE"/>
        </w:rPr>
        <w:t xml:space="preserve"> (p=0.000), </w:t>
      </w:r>
      <w:r w:rsidR="00EC7262">
        <w:rPr>
          <w:rFonts w:ascii="Times New Roman" w:hAnsi="Times New Roman" w:cs="Times New Roman"/>
          <w:color w:val="000000" w:themeColor="text1"/>
          <w:sz w:val="24"/>
          <w:szCs w:val="24"/>
          <w:lang w:val="en-IE"/>
        </w:rPr>
        <w:t xml:space="preserve">SC-HAL and </w:t>
      </w:r>
      <w:r w:rsidR="006E6A6C">
        <w:rPr>
          <w:rFonts w:ascii="Times New Roman" w:hAnsi="Times New Roman" w:cs="Times New Roman"/>
          <w:color w:val="000000" w:themeColor="text1"/>
          <w:sz w:val="24"/>
          <w:szCs w:val="24"/>
          <w:lang w:val="en-IE"/>
        </w:rPr>
        <w:t>CH-</w:t>
      </w:r>
      <w:r w:rsidR="00AF5C1C">
        <w:rPr>
          <w:rFonts w:ascii="Times New Roman" w:hAnsi="Times New Roman" w:cs="Times New Roman"/>
          <w:color w:val="000000" w:themeColor="text1"/>
          <w:sz w:val="24"/>
          <w:szCs w:val="24"/>
          <w:lang w:val="en-IE"/>
        </w:rPr>
        <w:t>HAL</w:t>
      </w:r>
      <w:r w:rsidRPr="006D1607">
        <w:rPr>
          <w:rFonts w:ascii="Times New Roman" w:hAnsi="Times New Roman" w:cs="Times New Roman"/>
          <w:color w:val="000000" w:themeColor="text1"/>
          <w:sz w:val="24"/>
          <w:szCs w:val="24"/>
          <w:lang w:val="en-IE"/>
        </w:rPr>
        <w:t xml:space="preserve"> (p=0.000)</w:t>
      </w:r>
      <w:r w:rsidR="00E54E06">
        <w:rPr>
          <w:rFonts w:ascii="Times New Roman" w:hAnsi="Times New Roman" w:cs="Times New Roman"/>
          <w:color w:val="000000" w:themeColor="text1"/>
          <w:sz w:val="24"/>
          <w:szCs w:val="24"/>
          <w:lang w:val="en-IE"/>
        </w:rPr>
        <w:t>,</w:t>
      </w:r>
      <w:r w:rsidRPr="006D1607">
        <w:rPr>
          <w:rFonts w:ascii="Times New Roman" w:hAnsi="Times New Roman" w:cs="Times New Roman"/>
          <w:color w:val="000000" w:themeColor="text1"/>
          <w:sz w:val="24"/>
          <w:szCs w:val="24"/>
          <w:lang w:val="en-IE"/>
        </w:rPr>
        <w:t xml:space="preserve"> </w:t>
      </w:r>
      <w:r w:rsidR="00AF5C1C">
        <w:rPr>
          <w:rFonts w:ascii="Times New Roman" w:hAnsi="Times New Roman" w:cs="Times New Roman"/>
          <w:color w:val="000000" w:themeColor="text1"/>
          <w:sz w:val="24"/>
          <w:szCs w:val="24"/>
          <w:lang w:val="en-IE"/>
        </w:rPr>
        <w:t>SC-HAL and CH-HAL-CBD</w:t>
      </w:r>
      <w:r w:rsidRPr="006D1607">
        <w:rPr>
          <w:rFonts w:ascii="Times New Roman" w:hAnsi="Times New Roman" w:cs="Times New Roman"/>
          <w:color w:val="000000" w:themeColor="text1"/>
          <w:sz w:val="24"/>
          <w:szCs w:val="24"/>
          <w:lang w:val="en-IE"/>
        </w:rPr>
        <w:t xml:space="preserve"> (p=0.000), </w:t>
      </w:r>
      <w:r w:rsidR="002B7248">
        <w:rPr>
          <w:rFonts w:ascii="Times New Roman" w:hAnsi="Times New Roman" w:cs="Times New Roman"/>
          <w:color w:val="000000" w:themeColor="text1"/>
          <w:sz w:val="24"/>
          <w:szCs w:val="24"/>
          <w:lang w:val="en-IE"/>
        </w:rPr>
        <w:t>SC-HAL-CBD</w:t>
      </w:r>
      <w:r w:rsidR="002B7248" w:rsidRPr="006D1607">
        <w:rPr>
          <w:rFonts w:ascii="Times New Roman" w:hAnsi="Times New Roman" w:cs="Times New Roman"/>
          <w:color w:val="000000" w:themeColor="text1"/>
          <w:sz w:val="24"/>
          <w:szCs w:val="24"/>
          <w:lang w:val="en-IE"/>
        </w:rPr>
        <w:t xml:space="preserve"> </w:t>
      </w:r>
      <w:r w:rsidR="002B7248">
        <w:rPr>
          <w:rFonts w:ascii="Times New Roman" w:hAnsi="Times New Roman" w:cs="Times New Roman"/>
          <w:color w:val="000000" w:themeColor="text1"/>
          <w:sz w:val="24"/>
          <w:szCs w:val="24"/>
          <w:lang w:val="en-IE"/>
        </w:rPr>
        <w:t xml:space="preserve"> and </w:t>
      </w:r>
      <w:r w:rsidR="00E54E06">
        <w:rPr>
          <w:rFonts w:ascii="Times New Roman" w:hAnsi="Times New Roman" w:cs="Times New Roman"/>
          <w:color w:val="000000" w:themeColor="text1"/>
          <w:sz w:val="24"/>
          <w:szCs w:val="24"/>
          <w:lang w:val="en-IE"/>
        </w:rPr>
        <w:t>c</w:t>
      </w:r>
      <w:r w:rsidR="00433FCF">
        <w:rPr>
          <w:rFonts w:ascii="Times New Roman" w:hAnsi="Times New Roman" w:cs="Times New Roman"/>
          <w:color w:val="000000" w:themeColor="text1"/>
          <w:sz w:val="24"/>
          <w:szCs w:val="24"/>
          <w:lang w:val="en-IE"/>
        </w:rPr>
        <w:t xml:space="preserve">ontrol </w:t>
      </w:r>
      <w:r w:rsidRPr="006D1607">
        <w:rPr>
          <w:rFonts w:ascii="Times New Roman" w:hAnsi="Times New Roman" w:cs="Times New Roman"/>
          <w:color w:val="000000" w:themeColor="text1"/>
          <w:sz w:val="24"/>
          <w:szCs w:val="24"/>
          <w:lang w:val="en-IE"/>
        </w:rPr>
        <w:t xml:space="preserve"> (p=0.004),</w:t>
      </w:r>
      <w:r w:rsidR="00433FCF">
        <w:rPr>
          <w:rFonts w:ascii="Times New Roman" w:hAnsi="Times New Roman" w:cs="Times New Roman"/>
          <w:color w:val="000000" w:themeColor="text1"/>
          <w:sz w:val="24"/>
          <w:szCs w:val="24"/>
          <w:lang w:val="en-IE"/>
        </w:rPr>
        <w:t xml:space="preserve"> SC-HAL-CBD and</w:t>
      </w:r>
      <w:r w:rsidR="000776CF">
        <w:rPr>
          <w:rFonts w:ascii="Times New Roman" w:hAnsi="Times New Roman" w:cs="Times New Roman"/>
          <w:color w:val="000000" w:themeColor="text1"/>
          <w:sz w:val="24"/>
          <w:szCs w:val="24"/>
          <w:lang w:val="en-IE"/>
        </w:rPr>
        <w:t xml:space="preserve"> CH-HAL-CBD </w:t>
      </w:r>
      <w:r w:rsidRPr="006D1607">
        <w:rPr>
          <w:rFonts w:ascii="Times New Roman" w:hAnsi="Times New Roman" w:cs="Times New Roman"/>
          <w:color w:val="000000" w:themeColor="text1"/>
          <w:sz w:val="24"/>
          <w:szCs w:val="24"/>
          <w:lang w:val="en-IE"/>
        </w:rPr>
        <w:t xml:space="preserve">( p=0.030), </w:t>
      </w:r>
      <w:r w:rsidR="00022313">
        <w:rPr>
          <w:rFonts w:ascii="Times New Roman" w:hAnsi="Times New Roman" w:cs="Times New Roman"/>
          <w:color w:val="000000" w:themeColor="text1"/>
          <w:sz w:val="24"/>
          <w:szCs w:val="24"/>
          <w:lang w:val="en-IE"/>
        </w:rPr>
        <w:t xml:space="preserve">CBD and </w:t>
      </w:r>
      <w:r w:rsidR="00E54E06">
        <w:rPr>
          <w:rFonts w:ascii="Times New Roman" w:hAnsi="Times New Roman" w:cs="Times New Roman"/>
          <w:color w:val="000000" w:themeColor="text1"/>
          <w:sz w:val="24"/>
          <w:szCs w:val="24"/>
          <w:lang w:val="en-IE"/>
        </w:rPr>
        <w:t>c</w:t>
      </w:r>
      <w:r w:rsidR="00022313">
        <w:rPr>
          <w:rFonts w:ascii="Times New Roman" w:hAnsi="Times New Roman" w:cs="Times New Roman"/>
          <w:color w:val="000000" w:themeColor="text1"/>
          <w:sz w:val="24"/>
          <w:szCs w:val="24"/>
          <w:lang w:val="en-IE"/>
        </w:rPr>
        <w:t>ontrol</w:t>
      </w:r>
      <w:r w:rsidRPr="006D1607">
        <w:rPr>
          <w:rFonts w:ascii="Times New Roman" w:hAnsi="Times New Roman" w:cs="Times New Roman"/>
          <w:color w:val="000000" w:themeColor="text1"/>
          <w:sz w:val="24"/>
          <w:szCs w:val="24"/>
          <w:lang w:val="en-IE"/>
        </w:rPr>
        <w:t xml:space="preserve"> ( p=0.000), </w:t>
      </w:r>
      <w:r w:rsidR="00022313">
        <w:rPr>
          <w:rFonts w:ascii="Times New Roman" w:hAnsi="Times New Roman" w:cs="Times New Roman"/>
          <w:color w:val="000000" w:themeColor="text1"/>
          <w:sz w:val="24"/>
          <w:szCs w:val="24"/>
          <w:lang w:val="en-IE"/>
        </w:rPr>
        <w:t xml:space="preserve">CBD and </w:t>
      </w:r>
      <w:r w:rsidR="00E90958">
        <w:rPr>
          <w:rFonts w:ascii="Times New Roman" w:hAnsi="Times New Roman" w:cs="Times New Roman"/>
          <w:color w:val="000000" w:themeColor="text1"/>
          <w:sz w:val="24"/>
          <w:szCs w:val="24"/>
          <w:lang w:val="en-IE"/>
        </w:rPr>
        <w:t>CH-HAL</w:t>
      </w:r>
      <w:r w:rsidRPr="006D1607">
        <w:rPr>
          <w:rFonts w:ascii="Times New Roman" w:hAnsi="Times New Roman" w:cs="Times New Roman"/>
          <w:color w:val="000000" w:themeColor="text1"/>
          <w:sz w:val="24"/>
          <w:szCs w:val="24"/>
          <w:lang w:val="en-IE"/>
        </w:rPr>
        <w:t xml:space="preserve"> (p=0.004),</w:t>
      </w:r>
      <w:r w:rsidR="003E0EC3">
        <w:rPr>
          <w:rFonts w:ascii="Times New Roman" w:hAnsi="Times New Roman" w:cs="Times New Roman"/>
          <w:color w:val="000000" w:themeColor="text1"/>
          <w:sz w:val="24"/>
          <w:szCs w:val="24"/>
          <w:lang w:val="en-IE"/>
        </w:rPr>
        <w:t xml:space="preserve"> CH-HAL</w:t>
      </w:r>
      <w:r w:rsidRPr="006D1607">
        <w:rPr>
          <w:rFonts w:ascii="Times New Roman" w:hAnsi="Times New Roman" w:cs="Times New Roman"/>
          <w:color w:val="000000" w:themeColor="text1"/>
          <w:sz w:val="24"/>
          <w:szCs w:val="24"/>
          <w:lang w:val="en-IE"/>
        </w:rPr>
        <w:t xml:space="preserve"> </w:t>
      </w:r>
      <w:r w:rsidR="00E54E06">
        <w:rPr>
          <w:rFonts w:ascii="Times New Roman" w:hAnsi="Times New Roman" w:cs="Times New Roman"/>
          <w:color w:val="000000" w:themeColor="text1"/>
          <w:sz w:val="24"/>
          <w:szCs w:val="24"/>
          <w:lang w:val="en-IE"/>
        </w:rPr>
        <w:t>and</w:t>
      </w:r>
      <w:r w:rsidR="00B0414D" w:rsidRPr="00B0414D">
        <w:rPr>
          <w:rFonts w:ascii="Times New Roman" w:hAnsi="Times New Roman" w:cs="Times New Roman"/>
          <w:color w:val="000000" w:themeColor="text1"/>
          <w:sz w:val="24"/>
          <w:szCs w:val="24"/>
          <w:lang w:val="en-IE"/>
        </w:rPr>
        <w:t xml:space="preserve"> </w:t>
      </w:r>
      <w:r w:rsidR="00B0414D">
        <w:rPr>
          <w:rFonts w:ascii="Times New Roman" w:hAnsi="Times New Roman" w:cs="Times New Roman"/>
          <w:color w:val="000000" w:themeColor="text1"/>
          <w:sz w:val="24"/>
          <w:szCs w:val="24"/>
          <w:lang w:val="en-IE"/>
        </w:rPr>
        <w:t>CH-HAL-CBD</w:t>
      </w:r>
      <w:r w:rsidRPr="006D1607">
        <w:rPr>
          <w:rFonts w:ascii="Times New Roman" w:hAnsi="Times New Roman" w:cs="Times New Roman"/>
          <w:color w:val="000000" w:themeColor="text1"/>
          <w:sz w:val="24"/>
          <w:szCs w:val="24"/>
          <w:lang w:val="en-IE"/>
        </w:rPr>
        <w:t>( p=0.021).</w:t>
      </w:r>
    </w:p>
    <w:p w14:paraId="6D9EA1F5" w14:textId="77777777" w:rsidR="006D1607" w:rsidRPr="003A4003" w:rsidRDefault="006D1607" w:rsidP="006D1607">
      <w:pPr>
        <w:spacing w:line="360" w:lineRule="auto"/>
        <w:jc w:val="both"/>
        <w:rPr>
          <w:rFonts w:ascii="Times New Roman" w:hAnsi="Times New Roman" w:cs="Times New Roman"/>
          <w:i/>
          <w:color w:val="000000" w:themeColor="text1"/>
          <w:sz w:val="24"/>
          <w:szCs w:val="24"/>
          <w:lang w:val="en-IE"/>
        </w:rPr>
      </w:pPr>
      <w:r w:rsidRPr="003A4003">
        <w:rPr>
          <w:rFonts w:ascii="Times New Roman" w:hAnsi="Times New Roman" w:cs="Times New Roman"/>
          <w:i/>
          <w:color w:val="000000" w:themeColor="text1"/>
          <w:sz w:val="24"/>
          <w:szCs w:val="24"/>
          <w:lang w:val="en-IE"/>
        </w:rPr>
        <w:t>Kidney MDA</w:t>
      </w:r>
    </w:p>
    <w:p w14:paraId="79B836E7" w14:textId="048BB0FA" w:rsidR="006D1607" w:rsidRPr="006D1607" w:rsidRDefault="006D1607" w:rsidP="006D1607">
      <w:pPr>
        <w:spacing w:line="360" w:lineRule="auto"/>
        <w:jc w:val="both"/>
        <w:rPr>
          <w:rFonts w:ascii="Times New Roman" w:hAnsi="Times New Roman" w:cs="Times New Roman"/>
          <w:color w:val="000000" w:themeColor="text1"/>
          <w:sz w:val="24"/>
          <w:szCs w:val="24"/>
          <w:lang w:val="en-IE"/>
        </w:rPr>
      </w:pPr>
      <w:r w:rsidRPr="006D1607">
        <w:rPr>
          <w:rFonts w:ascii="Times New Roman" w:hAnsi="Times New Roman" w:cs="Times New Roman"/>
          <w:color w:val="000000" w:themeColor="text1"/>
          <w:sz w:val="24"/>
          <w:szCs w:val="24"/>
          <w:lang w:val="en-IE"/>
        </w:rPr>
        <w:t xml:space="preserve">Post-hoc analysis revealed a significant difference between </w:t>
      </w:r>
      <w:r w:rsidR="009D0662">
        <w:rPr>
          <w:rFonts w:ascii="Times New Roman" w:hAnsi="Times New Roman" w:cs="Times New Roman"/>
          <w:color w:val="000000" w:themeColor="text1"/>
          <w:sz w:val="24"/>
          <w:szCs w:val="24"/>
          <w:lang w:val="en-IE"/>
        </w:rPr>
        <w:t xml:space="preserve">SC-HAL and SC-HAL-CBD </w:t>
      </w:r>
      <w:r w:rsidRPr="006D1607">
        <w:rPr>
          <w:rFonts w:ascii="Times New Roman" w:hAnsi="Times New Roman" w:cs="Times New Roman"/>
          <w:color w:val="000000" w:themeColor="text1"/>
          <w:sz w:val="24"/>
          <w:szCs w:val="24"/>
          <w:lang w:val="en-IE"/>
        </w:rPr>
        <w:t xml:space="preserve"> (p=0.000), </w:t>
      </w:r>
      <w:r w:rsidR="0095103D">
        <w:rPr>
          <w:rFonts w:ascii="Times New Roman" w:hAnsi="Times New Roman" w:cs="Times New Roman"/>
          <w:color w:val="000000" w:themeColor="text1"/>
          <w:sz w:val="24"/>
          <w:szCs w:val="24"/>
          <w:lang w:val="en-IE"/>
        </w:rPr>
        <w:t>SC-HAL and CBD</w:t>
      </w:r>
      <w:r w:rsidRPr="006D1607">
        <w:rPr>
          <w:rFonts w:ascii="Times New Roman" w:hAnsi="Times New Roman" w:cs="Times New Roman"/>
          <w:color w:val="000000" w:themeColor="text1"/>
          <w:sz w:val="24"/>
          <w:szCs w:val="24"/>
          <w:lang w:val="en-IE"/>
        </w:rPr>
        <w:t xml:space="preserve"> (p=0.000), </w:t>
      </w:r>
      <w:r w:rsidR="00610B82">
        <w:rPr>
          <w:rFonts w:ascii="Times New Roman" w:hAnsi="Times New Roman" w:cs="Times New Roman"/>
          <w:color w:val="000000" w:themeColor="text1"/>
          <w:sz w:val="24"/>
          <w:szCs w:val="24"/>
          <w:lang w:val="en-IE"/>
        </w:rPr>
        <w:t xml:space="preserve">SC-HAL and </w:t>
      </w:r>
      <w:r w:rsidR="00E54E06">
        <w:rPr>
          <w:rFonts w:ascii="Times New Roman" w:hAnsi="Times New Roman" w:cs="Times New Roman"/>
          <w:color w:val="000000" w:themeColor="text1"/>
          <w:sz w:val="24"/>
          <w:szCs w:val="24"/>
          <w:lang w:val="en-IE"/>
        </w:rPr>
        <w:t>c</w:t>
      </w:r>
      <w:r w:rsidR="00610B82">
        <w:rPr>
          <w:rFonts w:ascii="Times New Roman" w:hAnsi="Times New Roman" w:cs="Times New Roman"/>
          <w:color w:val="000000" w:themeColor="text1"/>
          <w:sz w:val="24"/>
          <w:szCs w:val="24"/>
          <w:lang w:val="en-IE"/>
        </w:rPr>
        <w:t>ont</w:t>
      </w:r>
      <w:r w:rsidR="008F0C0F">
        <w:rPr>
          <w:rFonts w:ascii="Times New Roman" w:hAnsi="Times New Roman" w:cs="Times New Roman"/>
          <w:color w:val="000000" w:themeColor="text1"/>
          <w:sz w:val="24"/>
          <w:szCs w:val="24"/>
          <w:lang w:val="en-IE"/>
        </w:rPr>
        <w:t xml:space="preserve">rol </w:t>
      </w:r>
      <w:r w:rsidRPr="006D1607">
        <w:rPr>
          <w:rFonts w:ascii="Times New Roman" w:hAnsi="Times New Roman" w:cs="Times New Roman"/>
          <w:color w:val="000000" w:themeColor="text1"/>
          <w:sz w:val="24"/>
          <w:szCs w:val="24"/>
          <w:lang w:val="en-IE"/>
        </w:rPr>
        <w:t xml:space="preserve"> (p=0.02) </w:t>
      </w:r>
      <w:r w:rsidR="008F0C0F">
        <w:rPr>
          <w:rFonts w:ascii="Times New Roman" w:hAnsi="Times New Roman" w:cs="Times New Roman"/>
          <w:color w:val="000000" w:themeColor="text1"/>
          <w:sz w:val="24"/>
          <w:szCs w:val="24"/>
          <w:lang w:val="en-IE"/>
        </w:rPr>
        <w:t>SC-HAL</w:t>
      </w:r>
      <w:r w:rsidR="00B170D0">
        <w:rPr>
          <w:rFonts w:ascii="Times New Roman" w:hAnsi="Times New Roman" w:cs="Times New Roman"/>
          <w:color w:val="000000" w:themeColor="text1"/>
          <w:sz w:val="24"/>
          <w:szCs w:val="24"/>
          <w:lang w:val="en-IE"/>
        </w:rPr>
        <w:t xml:space="preserve"> and CH-HAL-CBD</w:t>
      </w:r>
      <w:r w:rsidRPr="006D1607">
        <w:rPr>
          <w:rFonts w:ascii="Times New Roman" w:hAnsi="Times New Roman" w:cs="Times New Roman"/>
          <w:color w:val="000000" w:themeColor="text1"/>
          <w:sz w:val="24"/>
          <w:szCs w:val="24"/>
          <w:lang w:val="en-IE"/>
        </w:rPr>
        <w:t xml:space="preserve"> (p=0.000), </w:t>
      </w:r>
      <w:r w:rsidR="007702A9">
        <w:rPr>
          <w:rFonts w:ascii="Times New Roman" w:hAnsi="Times New Roman" w:cs="Times New Roman"/>
          <w:color w:val="000000" w:themeColor="text1"/>
          <w:sz w:val="24"/>
          <w:szCs w:val="24"/>
          <w:lang w:val="en-IE"/>
        </w:rPr>
        <w:t>SC-HAL-CBD and CH-</w:t>
      </w:r>
      <w:r w:rsidR="00C11F0B">
        <w:rPr>
          <w:rFonts w:ascii="Times New Roman" w:hAnsi="Times New Roman" w:cs="Times New Roman"/>
          <w:color w:val="000000" w:themeColor="text1"/>
          <w:sz w:val="24"/>
          <w:szCs w:val="24"/>
          <w:lang w:val="en-IE"/>
        </w:rPr>
        <w:t xml:space="preserve">HAL </w:t>
      </w:r>
      <w:r w:rsidRPr="006D1607">
        <w:rPr>
          <w:rFonts w:ascii="Times New Roman" w:hAnsi="Times New Roman" w:cs="Times New Roman"/>
          <w:color w:val="000000" w:themeColor="text1"/>
          <w:sz w:val="24"/>
          <w:szCs w:val="24"/>
          <w:lang w:val="en-IE"/>
        </w:rPr>
        <w:t xml:space="preserve"> (p=0.000),</w:t>
      </w:r>
      <w:r w:rsidR="00A56A76">
        <w:rPr>
          <w:rFonts w:ascii="Times New Roman" w:hAnsi="Times New Roman" w:cs="Times New Roman"/>
          <w:color w:val="000000" w:themeColor="text1"/>
          <w:sz w:val="24"/>
          <w:szCs w:val="24"/>
          <w:lang w:val="en-IE"/>
        </w:rPr>
        <w:t xml:space="preserve"> </w:t>
      </w:r>
      <w:r w:rsidRPr="006D1607">
        <w:rPr>
          <w:rFonts w:ascii="Times New Roman" w:hAnsi="Times New Roman" w:cs="Times New Roman"/>
          <w:color w:val="000000" w:themeColor="text1"/>
          <w:sz w:val="24"/>
          <w:szCs w:val="24"/>
          <w:lang w:val="en-IE"/>
        </w:rPr>
        <w:t>C</w:t>
      </w:r>
      <w:r w:rsidR="00C11F0B">
        <w:rPr>
          <w:rFonts w:ascii="Times New Roman" w:hAnsi="Times New Roman" w:cs="Times New Roman"/>
          <w:color w:val="000000" w:themeColor="text1"/>
          <w:sz w:val="24"/>
          <w:szCs w:val="24"/>
          <w:lang w:val="en-IE"/>
        </w:rPr>
        <w:t>BD and CH-HAL</w:t>
      </w:r>
      <w:r w:rsidRPr="006D1607">
        <w:rPr>
          <w:rFonts w:ascii="Times New Roman" w:hAnsi="Times New Roman" w:cs="Times New Roman"/>
          <w:color w:val="000000" w:themeColor="text1"/>
          <w:sz w:val="24"/>
          <w:szCs w:val="24"/>
          <w:lang w:val="en-IE"/>
        </w:rPr>
        <w:t xml:space="preserve"> (p=0.000), </w:t>
      </w:r>
      <w:r w:rsidR="00097D70">
        <w:rPr>
          <w:rFonts w:ascii="Times New Roman" w:hAnsi="Times New Roman" w:cs="Times New Roman"/>
          <w:color w:val="000000" w:themeColor="text1"/>
          <w:sz w:val="24"/>
          <w:szCs w:val="24"/>
          <w:lang w:val="en-IE"/>
        </w:rPr>
        <w:t>Cont</w:t>
      </w:r>
      <w:r w:rsidR="00121FD9">
        <w:rPr>
          <w:rFonts w:ascii="Times New Roman" w:hAnsi="Times New Roman" w:cs="Times New Roman"/>
          <w:color w:val="000000" w:themeColor="text1"/>
          <w:sz w:val="24"/>
          <w:szCs w:val="24"/>
          <w:lang w:val="en-IE"/>
        </w:rPr>
        <w:t>rol and CH-HAL</w:t>
      </w:r>
      <w:r w:rsidRPr="006D1607">
        <w:rPr>
          <w:rFonts w:ascii="Times New Roman" w:hAnsi="Times New Roman" w:cs="Times New Roman"/>
          <w:color w:val="000000" w:themeColor="text1"/>
          <w:sz w:val="24"/>
          <w:szCs w:val="24"/>
          <w:lang w:val="en-IE"/>
        </w:rPr>
        <w:t xml:space="preserve"> (p=0.000), </w:t>
      </w:r>
      <w:r w:rsidR="00E54E06">
        <w:rPr>
          <w:rFonts w:ascii="Times New Roman" w:hAnsi="Times New Roman" w:cs="Times New Roman"/>
          <w:color w:val="000000" w:themeColor="text1"/>
          <w:sz w:val="24"/>
          <w:szCs w:val="24"/>
          <w:lang w:val="en-IE"/>
        </w:rPr>
        <w:t xml:space="preserve">and </w:t>
      </w:r>
      <w:r w:rsidR="0003381E">
        <w:rPr>
          <w:rFonts w:ascii="Times New Roman" w:hAnsi="Times New Roman" w:cs="Times New Roman"/>
          <w:color w:val="000000" w:themeColor="text1"/>
          <w:sz w:val="24"/>
          <w:szCs w:val="24"/>
          <w:lang w:val="en-IE"/>
        </w:rPr>
        <w:t xml:space="preserve">CH-HAL and </w:t>
      </w:r>
      <w:r w:rsidR="00DB6B25">
        <w:rPr>
          <w:rFonts w:ascii="Times New Roman" w:hAnsi="Times New Roman" w:cs="Times New Roman"/>
          <w:color w:val="000000" w:themeColor="text1"/>
          <w:sz w:val="24"/>
          <w:szCs w:val="24"/>
          <w:lang w:val="en-IE"/>
        </w:rPr>
        <w:t xml:space="preserve">CH-HAL-CBD </w:t>
      </w:r>
      <w:r w:rsidRPr="006D1607">
        <w:rPr>
          <w:rFonts w:ascii="Times New Roman" w:hAnsi="Times New Roman" w:cs="Times New Roman"/>
          <w:color w:val="000000" w:themeColor="text1"/>
          <w:sz w:val="24"/>
          <w:szCs w:val="24"/>
          <w:lang w:val="en-IE"/>
        </w:rPr>
        <w:t>(p=0.000)</w:t>
      </w:r>
      <w:r w:rsidR="00A56A76">
        <w:rPr>
          <w:rFonts w:ascii="Times New Roman" w:hAnsi="Times New Roman" w:cs="Times New Roman"/>
          <w:color w:val="000000" w:themeColor="text1"/>
          <w:sz w:val="24"/>
          <w:szCs w:val="24"/>
          <w:lang w:val="en-IE"/>
        </w:rPr>
        <w:t xml:space="preserve"> groups</w:t>
      </w:r>
      <w:r w:rsidRPr="006D1607">
        <w:rPr>
          <w:rFonts w:ascii="Times New Roman" w:hAnsi="Times New Roman" w:cs="Times New Roman"/>
          <w:color w:val="000000" w:themeColor="text1"/>
          <w:sz w:val="24"/>
          <w:szCs w:val="24"/>
          <w:lang w:val="en-IE"/>
        </w:rPr>
        <w:t>.</w:t>
      </w:r>
    </w:p>
    <w:p w14:paraId="2B1F2259" w14:textId="77777777" w:rsidR="006D1607" w:rsidRPr="003A4003" w:rsidRDefault="006D1607" w:rsidP="006D1607">
      <w:pPr>
        <w:spacing w:line="360" w:lineRule="auto"/>
        <w:jc w:val="both"/>
        <w:rPr>
          <w:rFonts w:ascii="Times New Roman" w:hAnsi="Times New Roman" w:cs="Times New Roman"/>
          <w:i/>
          <w:color w:val="000000" w:themeColor="text1"/>
          <w:sz w:val="24"/>
          <w:szCs w:val="24"/>
          <w:lang w:val="en-IE"/>
        </w:rPr>
      </w:pPr>
      <w:r w:rsidRPr="003A4003">
        <w:rPr>
          <w:rFonts w:ascii="Times New Roman" w:hAnsi="Times New Roman" w:cs="Times New Roman"/>
          <w:i/>
          <w:color w:val="000000" w:themeColor="text1"/>
          <w:sz w:val="24"/>
          <w:szCs w:val="24"/>
          <w:lang w:val="en-IE"/>
        </w:rPr>
        <w:t>Kidney DPPH</w:t>
      </w:r>
    </w:p>
    <w:p w14:paraId="64756F7F" w14:textId="6E8445CD" w:rsidR="006D1607" w:rsidRDefault="006D1607" w:rsidP="006D1607">
      <w:pPr>
        <w:spacing w:line="360" w:lineRule="auto"/>
        <w:jc w:val="both"/>
        <w:rPr>
          <w:rFonts w:ascii="Times New Roman" w:hAnsi="Times New Roman" w:cs="Times New Roman"/>
          <w:color w:val="000000" w:themeColor="text1"/>
          <w:sz w:val="24"/>
          <w:szCs w:val="24"/>
          <w:lang w:val="en-IE"/>
        </w:rPr>
      </w:pPr>
      <w:bookmarkStart w:id="7" w:name="_Hlk95858913"/>
      <w:r w:rsidRPr="006D1607">
        <w:rPr>
          <w:rFonts w:ascii="Times New Roman" w:hAnsi="Times New Roman" w:cs="Times New Roman"/>
          <w:color w:val="000000" w:themeColor="text1"/>
          <w:sz w:val="24"/>
          <w:szCs w:val="24"/>
          <w:lang w:val="en-IE"/>
        </w:rPr>
        <w:t xml:space="preserve">Post-hoc analysis revealed a significant difference between </w:t>
      </w:r>
      <w:r w:rsidR="00387489">
        <w:rPr>
          <w:rFonts w:ascii="Times New Roman" w:hAnsi="Times New Roman" w:cs="Times New Roman"/>
          <w:color w:val="000000" w:themeColor="text1"/>
          <w:sz w:val="24"/>
          <w:szCs w:val="24"/>
          <w:lang w:val="en-IE"/>
        </w:rPr>
        <w:t>SC-HAL and CH-HAL</w:t>
      </w:r>
      <w:r w:rsidRPr="006D1607">
        <w:rPr>
          <w:rFonts w:ascii="Times New Roman" w:hAnsi="Times New Roman" w:cs="Times New Roman"/>
          <w:color w:val="000000" w:themeColor="text1"/>
          <w:sz w:val="24"/>
          <w:szCs w:val="24"/>
          <w:lang w:val="en-IE"/>
        </w:rPr>
        <w:t xml:space="preserve"> (p=0.000), </w:t>
      </w:r>
      <w:r w:rsidR="003331F2">
        <w:rPr>
          <w:rFonts w:ascii="Times New Roman" w:hAnsi="Times New Roman" w:cs="Times New Roman"/>
          <w:color w:val="000000" w:themeColor="text1"/>
          <w:sz w:val="24"/>
          <w:szCs w:val="24"/>
          <w:lang w:val="en-IE"/>
        </w:rPr>
        <w:t>SC-HAL-CBD and CH-</w:t>
      </w:r>
      <w:r w:rsidR="00013A28">
        <w:rPr>
          <w:rFonts w:ascii="Times New Roman" w:hAnsi="Times New Roman" w:cs="Times New Roman"/>
          <w:color w:val="000000" w:themeColor="text1"/>
          <w:sz w:val="24"/>
          <w:szCs w:val="24"/>
          <w:lang w:val="en-IE"/>
        </w:rPr>
        <w:t xml:space="preserve">HAL </w:t>
      </w:r>
      <w:r w:rsidRPr="006D1607">
        <w:rPr>
          <w:rFonts w:ascii="Times New Roman" w:hAnsi="Times New Roman" w:cs="Times New Roman"/>
          <w:color w:val="000000" w:themeColor="text1"/>
          <w:sz w:val="24"/>
          <w:szCs w:val="24"/>
          <w:lang w:val="en-IE"/>
        </w:rPr>
        <w:t xml:space="preserve">(p=0.018), </w:t>
      </w:r>
      <w:r w:rsidR="00013A28">
        <w:rPr>
          <w:rFonts w:ascii="Times New Roman" w:hAnsi="Times New Roman" w:cs="Times New Roman"/>
          <w:color w:val="000000" w:themeColor="text1"/>
          <w:sz w:val="24"/>
          <w:szCs w:val="24"/>
          <w:lang w:val="en-IE"/>
        </w:rPr>
        <w:t xml:space="preserve">SC-HAL-CBD </w:t>
      </w:r>
      <w:r w:rsidR="00A353C2">
        <w:rPr>
          <w:rFonts w:ascii="Times New Roman" w:hAnsi="Times New Roman" w:cs="Times New Roman"/>
          <w:color w:val="000000" w:themeColor="text1"/>
          <w:sz w:val="24"/>
          <w:szCs w:val="24"/>
          <w:lang w:val="en-IE"/>
        </w:rPr>
        <w:t xml:space="preserve">and CH-HAL-CBD </w:t>
      </w:r>
      <w:r w:rsidRPr="006D1607">
        <w:rPr>
          <w:rFonts w:ascii="Times New Roman" w:hAnsi="Times New Roman" w:cs="Times New Roman"/>
          <w:color w:val="000000" w:themeColor="text1"/>
          <w:sz w:val="24"/>
          <w:szCs w:val="24"/>
          <w:lang w:val="en-IE"/>
        </w:rPr>
        <w:t xml:space="preserve">(p=0.031), </w:t>
      </w:r>
      <w:r w:rsidR="00A353C2">
        <w:rPr>
          <w:rFonts w:ascii="Times New Roman" w:hAnsi="Times New Roman" w:cs="Times New Roman"/>
          <w:color w:val="000000" w:themeColor="text1"/>
          <w:sz w:val="24"/>
          <w:szCs w:val="24"/>
          <w:lang w:val="en-IE"/>
        </w:rPr>
        <w:t xml:space="preserve">CBD and </w:t>
      </w:r>
      <w:r w:rsidR="00AD2827">
        <w:rPr>
          <w:rFonts w:ascii="Times New Roman" w:hAnsi="Times New Roman" w:cs="Times New Roman"/>
          <w:color w:val="000000" w:themeColor="text1"/>
          <w:sz w:val="24"/>
          <w:szCs w:val="24"/>
          <w:lang w:val="en-IE"/>
        </w:rPr>
        <w:t xml:space="preserve">CH-HAL </w:t>
      </w:r>
      <w:r w:rsidRPr="006D1607">
        <w:rPr>
          <w:rFonts w:ascii="Times New Roman" w:hAnsi="Times New Roman" w:cs="Times New Roman"/>
          <w:color w:val="000000" w:themeColor="text1"/>
          <w:sz w:val="24"/>
          <w:szCs w:val="24"/>
          <w:lang w:val="en-IE"/>
        </w:rPr>
        <w:t xml:space="preserve">(p=0.002), </w:t>
      </w:r>
      <w:r w:rsidR="001F5545">
        <w:rPr>
          <w:rFonts w:ascii="Times New Roman" w:hAnsi="Times New Roman" w:cs="Times New Roman"/>
          <w:color w:val="000000" w:themeColor="text1"/>
          <w:sz w:val="24"/>
          <w:szCs w:val="24"/>
          <w:lang w:val="en-IE"/>
        </w:rPr>
        <w:t>c</w:t>
      </w:r>
      <w:r w:rsidR="000C277C">
        <w:rPr>
          <w:rFonts w:ascii="Times New Roman" w:hAnsi="Times New Roman" w:cs="Times New Roman"/>
          <w:color w:val="000000" w:themeColor="text1"/>
          <w:sz w:val="24"/>
          <w:szCs w:val="24"/>
          <w:lang w:val="en-IE"/>
        </w:rPr>
        <w:t xml:space="preserve">ontrol and CH-HAL </w:t>
      </w:r>
      <w:r w:rsidRPr="006D1607">
        <w:rPr>
          <w:rFonts w:ascii="Times New Roman" w:hAnsi="Times New Roman" w:cs="Times New Roman"/>
          <w:color w:val="000000" w:themeColor="text1"/>
          <w:sz w:val="24"/>
          <w:szCs w:val="24"/>
          <w:lang w:val="en-IE"/>
        </w:rPr>
        <w:t>(p=0.005)</w:t>
      </w:r>
      <w:r w:rsidR="001F5545">
        <w:rPr>
          <w:rFonts w:ascii="Times New Roman" w:hAnsi="Times New Roman" w:cs="Times New Roman"/>
          <w:color w:val="000000" w:themeColor="text1"/>
          <w:sz w:val="24"/>
          <w:szCs w:val="24"/>
          <w:lang w:val="en-IE"/>
        </w:rPr>
        <w:t>, and</w:t>
      </w:r>
      <w:r w:rsidRPr="006D1607">
        <w:rPr>
          <w:rFonts w:ascii="Times New Roman" w:hAnsi="Times New Roman" w:cs="Times New Roman"/>
          <w:color w:val="000000" w:themeColor="text1"/>
          <w:sz w:val="24"/>
          <w:szCs w:val="24"/>
          <w:lang w:val="en-IE"/>
        </w:rPr>
        <w:t xml:space="preserve"> </w:t>
      </w:r>
      <w:r w:rsidR="000C277C">
        <w:rPr>
          <w:rFonts w:ascii="Times New Roman" w:hAnsi="Times New Roman" w:cs="Times New Roman"/>
          <w:color w:val="000000" w:themeColor="text1"/>
          <w:sz w:val="24"/>
          <w:szCs w:val="24"/>
          <w:lang w:val="en-IE"/>
        </w:rPr>
        <w:t>CH-HAL and CH-HAL-CBD</w:t>
      </w:r>
      <w:r w:rsidR="001F5545">
        <w:rPr>
          <w:rFonts w:ascii="Times New Roman" w:hAnsi="Times New Roman" w:cs="Times New Roman"/>
          <w:color w:val="000000" w:themeColor="text1"/>
          <w:sz w:val="24"/>
          <w:szCs w:val="24"/>
          <w:lang w:val="en-IE"/>
        </w:rPr>
        <w:t xml:space="preserve"> groups</w:t>
      </w:r>
      <w:r w:rsidRPr="006D1607">
        <w:rPr>
          <w:rFonts w:ascii="Times New Roman" w:hAnsi="Times New Roman" w:cs="Times New Roman"/>
          <w:color w:val="000000" w:themeColor="text1"/>
          <w:sz w:val="24"/>
          <w:szCs w:val="24"/>
          <w:lang w:val="en-IE"/>
        </w:rPr>
        <w:t xml:space="preserve"> (p=0.000).</w:t>
      </w:r>
    </w:p>
    <w:p w14:paraId="1E0C6E10" w14:textId="4149E6B8" w:rsidR="00D8702E" w:rsidRDefault="00D8702E" w:rsidP="006D1607">
      <w:pPr>
        <w:spacing w:line="360" w:lineRule="auto"/>
        <w:jc w:val="both"/>
        <w:rPr>
          <w:rFonts w:ascii="Times New Roman" w:hAnsi="Times New Roman" w:cs="Times New Roman"/>
          <w:color w:val="000000" w:themeColor="text1"/>
          <w:sz w:val="24"/>
          <w:szCs w:val="24"/>
          <w:lang w:val="en-IE"/>
        </w:rPr>
      </w:pPr>
    </w:p>
    <w:p w14:paraId="4B24FB48" w14:textId="77777777" w:rsidR="00D8702E" w:rsidRDefault="00D8702E" w:rsidP="006D1607">
      <w:pPr>
        <w:spacing w:line="360" w:lineRule="auto"/>
        <w:jc w:val="both"/>
        <w:rPr>
          <w:rFonts w:ascii="Times New Roman" w:hAnsi="Times New Roman" w:cs="Times New Roman"/>
          <w:color w:val="000000" w:themeColor="text1"/>
          <w:sz w:val="24"/>
          <w:szCs w:val="24"/>
          <w:lang w:val="en-IE"/>
        </w:rPr>
      </w:pPr>
    </w:p>
    <w:bookmarkEnd w:id="7"/>
    <w:p w14:paraId="75494200" w14:textId="28098435" w:rsidR="00C94174" w:rsidRPr="00F814B9" w:rsidRDefault="00C94174" w:rsidP="005B24A8">
      <w:pPr>
        <w:spacing w:line="360" w:lineRule="auto"/>
        <w:rPr>
          <w:rFonts w:ascii="Times New Roman" w:hAnsi="Times New Roman" w:cs="Times New Roman"/>
          <w:b/>
          <w:bCs/>
          <w:sz w:val="24"/>
          <w:szCs w:val="24"/>
        </w:rPr>
      </w:pPr>
      <w:r w:rsidRPr="00F814B9">
        <w:rPr>
          <w:rFonts w:ascii="Times New Roman" w:hAnsi="Times New Roman" w:cs="Times New Roman"/>
          <w:b/>
          <w:bCs/>
          <w:sz w:val="24"/>
          <w:szCs w:val="24"/>
        </w:rPr>
        <w:t>Discussion</w:t>
      </w:r>
    </w:p>
    <w:p w14:paraId="6980BC17" w14:textId="2F9177B8" w:rsidR="006C63B9" w:rsidRDefault="00A27FD2" w:rsidP="005B24A8">
      <w:pPr>
        <w:spacing w:line="360" w:lineRule="auto"/>
        <w:rPr>
          <w:rFonts w:ascii="Times New Roman" w:hAnsi="Times New Roman" w:cs="Times New Roman"/>
          <w:sz w:val="24"/>
          <w:szCs w:val="24"/>
        </w:rPr>
      </w:pPr>
      <w:r>
        <w:rPr>
          <w:rFonts w:ascii="Times New Roman" w:hAnsi="Times New Roman" w:cs="Times New Roman"/>
          <w:sz w:val="24"/>
          <w:szCs w:val="24"/>
        </w:rPr>
        <w:t>This</w:t>
      </w:r>
      <w:r w:rsidR="00532C87">
        <w:rPr>
          <w:rFonts w:ascii="Times New Roman" w:hAnsi="Times New Roman" w:cs="Times New Roman"/>
          <w:sz w:val="24"/>
          <w:szCs w:val="24"/>
        </w:rPr>
        <w:t xml:space="preserve"> study</w:t>
      </w:r>
      <w:r w:rsidR="005867E7">
        <w:rPr>
          <w:rFonts w:ascii="Times New Roman" w:hAnsi="Times New Roman" w:cs="Times New Roman"/>
          <w:sz w:val="24"/>
          <w:szCs w:val="24"/>
        </w:rPr>
        <w:t xml:space="preserve"> </w:t>
      </w:r>
      <w:r w:rsidR="00B06C68">
        <w:rPr>
          <w:rFonts w:ascii="Times New Roman" w:hAnsi="Times New Roman" w:cs="Times New Roman"/>
          <w:sz w:val="24"/>
          <w:szCs w:val="24"/>
        </w:rPr>
        <w:t xml:space="preserve">compared </w:t>
      </w:r>
      <w:r w:rsidR="00532C87">
        <w:rPr>
          <w:rFonts w:ascii="Times New Roman" w:hAnsi="Times New Roman" w:cs="Times New Roman"/>
          <w:sz w:val="24"/>
          <w:szCs w:val="24"/>
        </w:rPr>
        <w:t xml:space="preserve">the </w:t>
      </w:r>
      <w:r w:rsidR="00A107CA">
        <w:rPr>
          <w:rFonts w:ascii="Times New Roman" w:hAnsi="Times New Roman" w:cs="Times New Roman"/>
          <w:sz w:val="24"/>
          <w:szCs w:val="24"/>
        </w:rPr>
        <w:t xml:space="preserve">effects of chronic exposure to haloperidol </w:t>
      </w:r>
      <w:r w:rsidR="00995D62">
        <w:rPr>
          <w:rFonts w:ascii="Times New Roman" w:hAnsi="Times New Roman" w:cs="Times New Roman"/>
          <w:sz w:val="24"/>
          <w:szCs w:val="24"/>
        </w:rPr>
        <w:t xml:space="preserve">alone for three months </w:t>
      </w:r>
      <w:r w:rsidR="00C0755E">
        <w:rPr>
          <w:rFonts w:ascii="Times New Roman" w:hAnsi="Times New Roman" w:cs="Times New Roman"/>
          <w:sz w:val="24"/>
          <w:szCs w:val="24"/>
        </w:rPr>
        <w:t xml:space="preserve">with that of subchronic exposure </w:t>
      </w:r>
      <w:r w:rsidR="00967CBE">
        <w:rPr>
          <w:rFonts w:ascii="Times New Roman" w:hAnsi="Times New Roman" w:cs="Times New Roman"/>
          <w:sz w:val="24"/>
          <w:szCs w:val="24"/>
        </w:rPr>
        <w:t xml:space="preserve">to haloperidol </w:t>
      </w:r>
      <w:r w:rsidR="002C5F08">
        <w:rPr>
          <w:rFonts w:ascii="Times New Roman" w:hAnsi="Times New Roman" w:cs="Times New Roman"/>
          <w:sz w:val="24"/>
          <w:szCs w:val="24"/>
        </w:rPr>
        <w:t>alone for twenty</w:t>
      </w:r>
      <w:r w:rsidR="0089467B">
        <w:rPr>
          <w:rFonts w:ascii="Times New Roman" w:hAnsi="Times New Roman" w:cs="Times New Roman"/>
          <w:sz w:val="24"/>
          <w:szCs w:val="24"/>
        </w:rPr>
        <w:t>-</w:t>
      </w:r>
      <w:r w:rsidR="00543674">
        <w:rPr>
          <w:rFonts w:ascii="Times New Roman" w:hAnsi="Times New Roman" w:cs="Times New Roman"/>
          <w:sz w:val="24"/>
          <w:szCs w:val="24"/>
        </w:rPr>
        <w:t>one days</w:t>
      </w:r>
      <w:r w:rsidR="00D121CD">
        <w:rPr>
          <w:rFonts w:ascii="Times New Roman" w:hAnsi="Times New Roman" w:cs="Times New Roman"/>
          <w:sz w:val="24"/>
          <w:szCs w:val="24"/>
        </w:rPr>
        <w:t xml:space="preserve"> on oxidative stress </w:t>
      </w:r>
      <w:r w:rsidR="00CE3057">
        <w:rPr>
          <w:rFonts w:ascii="Times New Roman" w:hAnsi="Times New Roman" w:cs="Times New Roman"/>
          <w:sz w:val="24"/>
          <w:szCs w:val="24"/>
        </w:rPr>
        <w:t>parameters</w:t>
      </w:r>
      <w:r w:rsidR="00593D08">
        <w:rPr>
          <w:rFonts w:ascii="Times New Roman" w:hAnsi="Times New Roman" w:cs="Times New Roman"/>
          <w:sz w:val="24"/>
          <w:szCs w:val="24"/>
        </w:rPr>
        <w:t xml:space="preserve"> in the liver and kidney.</w:t>
      </w:r>
      <w:r w:rsidR="00D121CD">
        <w:rPr>
          <w:rFonts w:ascii="Times New Roman" w:hAnsi="Times New Roman" w:cs="Times New Roman"/>
          <w:sz w:val="24"/>
          <w:szCs w:val="24"/>
        </w:rPr>
        <w:t xml:space="preserve"> </w:t>
      </w:r>
      <w:r w:rsidR="00045B2D">
        <w:rPr>
          <w:rFonts w:ascii="Times New Roman" w:hAnsi="Times New Roman" w:cs="Times New Roman"/>
          <w:sz w:val="24"/>
          <w:szCs w:val="24"/>
        </w:rPr>
        <w:t>T</w:t>
      </w:r>
      <w:r w:rsidR="007B1588" w:rsidRPr="00F814B9">
        <w:rPr>
          <w:rFonts w:ascii="Times New Roman" w:hAnsi="Times New Roman" w:cs="Times New Roman"/>
          <w:sz w:val="24"/>
          <w:szCs w:val="24"/>
        </w:rPr>
        <w:t>he effect</w:t>
      </w:r>
      <w:r w:rsidR="00FF4F6B">
        <w:rPr>
          <w:rFonts w:ascii="Times New Roman" w:hAnsi="Times New Roman" w:cs="Times New Roman"/>
          <w:sz w:val="24"/>
          <w:szCs w:val="24"/>
        </w:rPr>
        <w:t>s</w:t>
      </w:r>
      <w:r w:rsidR="009832CB" w:rsidRPr="00F814B9">
        <w:rPr>
          <w:rFonts w:ascii="Times New Roman" w:hAnsi="Times New Roman" w:cs="Times New Roman"/>
          <w:sz w:val="24"/>
          <w:szCs w:val="24"/>
        </w:rPr>
        <w:t xml:space="preserve"> of </w:t>
      </w:r>
      <w:r w:rsidR="003F0018">
        <w:rPr>
          <w:rFonts w:ascii="Times New Roman" w:hAnsi="Times New Roman" w:cs="Times New Roman"/>
          <w:sz w:val="24"/>
          <w:szCs w:val="24"/>
        </w:rPr>
        <w:t>CBD on</w:t>
      </w:r>
      <w:r w:rsidR="0039127A">
        <w:rPr>
          <w:rFonts w:ascii="Times New Roman" w:hAnsi="Times New Roman" w:cs="Times New Roman"/>
          <w:sz w:val="24"/>
          <w:szCs w:val="24"/>
        </w:rPr>
        <w:t xml:space="preserve"> </w:t>
      </w:r>
      <w:r w:rsidR="003F0018">
        <w:rPr>
          <w:rFonts w:ascii="Times New Roman" w:hAnsi="Times New Roman" w:cs="Times New Roman"/>
          <w:sz w:val="24"/>
          <w:szCs w:val="24"/>
        </w:rPr>
        <w:t>oxidative stress</w:t>
      </w:r>
      <w:r w:rsidR="00CE3057">
        <w:rPr>
          <w:rFonts w:ascii="Times New Roman" w:hAnsi="Times New Roman" w:cs="Times New Roman"/>
          <w:sz w:val="24"/>
          <w:szCs w:val="24"/>
        </w:rPr>
        <w:t xml:space="preserve"> parameters</w:t>
      </w:r>
      <w:r w:rsidR="008C2333">
        <w:rPr>
          <w:rFonts w:ascii="Times New Roman" w:hAnsi="Times New Roman" w:cs="Times New Roman"/>
          <w:sz w:val="24"/>
          <w:szCs w:val="24"/>
        </w:rPr>
        <w:t xml:space="preserve"> </w:t>
      </w:r>
      <w:r w:rsidR="00716831">
        <w:rPr>
          <w:rFonts w:ascii="Times New Roman" w:hAnsi="Times New Roman" w:cs="Times New Roman"/>
          <w:sz w:val="24"/>
          <w:szCs w:val="24"/>
        </w:rPr>
        <w:t>were</w:t>
      </w:r>
      <w:r w:rsidR="008C2333">
        <w:rPr>
          <w:rFonts w:ascii="Times New Roman" w:hAnsi="Times New Roman" w:cs="Times New Roman"/>
          <w:sz w:val="24"/>
          <w:szCs w:val="24"/>
        </w:rPr>
        <w:t xml:space="preserve"> also examined.</w:t>
      </w:r>
      <w:r w:rsidR="00FF4F6B">
        <w:rPr>
          <w:rFonts w:ascii="Times New Roman" w:hAnsi="Times New Roman" w:cs="Times New Roman"/>
          <w:sz w:val="24"/>
          <w:szCs w:val="24"/>
        </w:rPr>
        <w:t xml:space="preserve"> </w:t>
      </w:r>
      <w:r w:rsidR="00715050">
        <w:rPr>
          <w:rFonts w:ascii="Times New Roman" w:hAnsi="Times New Roman" w:cs="Times New Roman"/>
          <w:sz w:val="24"/>
          <w:szCs w:val="24"/>
        </w:rPr>
        <w:t>The overarching findings were</w:t>
      </w:r>
      <w:r w:rsidR="001D30FA">
        <w:rPr>
          <w:rFonts w:ascii="Times New Roman" w:hAnsi="Times New Roman" w:cs="Times New Roman"/>
          <w:sz w:val="24"/>
          <w:szCs w:val="24"/>
        </w:rPr>
        <w:t xml:space="preserve"> the differences in the </w:t>
      </w:r>
      <w:r w:rsidR="00BF552C">
        <w:rPr>
          <w:rFonts w:ascii="Times New Roman" w:hAnsi="Times New Roman" w:cs="Times New Roman"/>
          <w:sz w:val="24"/>
          <w:szCs w:val="24"/>
        </w:rPr>
        <w:t>effects of sub-chronic and chronic haloperidol administration on oxidative stress</w:t>
      </w:r>
      <w:r w:rsidR="001E1DC6">
        <w:rPr>
          <w:rFonts w:ascii="Times New Roman" w:hAnsi="Times New Roman" w:cs="Times New Roman"/>
          <w:sz w:val="24"/>
          <w:szCs w:val="24"/>
        </w:rPr>
        <w:t xml:space="preserve"> parameters</w:t>
      </w:r>
      <w:r w:rsidR="004108C3">
        <w:rPr>
          <w:rFonts w:ascii="Times New Roman" w:hAnsi="Times New Roman" w:cs="Times New Roman"/>
          <w:sz w:val="24"/>
          <w:szCs w:val="24"/>
        </w:rPr>
        <w:t xml:space="preserve"> </w:t>
      </w:r>
      <w:r w:rsidR="00BF552C">
        <w:rPr>
          <w:rFonts w:ascii="Times New Roman" w:hAnsi="Times New Roman" w:cs="Times New Roman"/>
          <w:sz w:val="24"/>
          <w:szCs w:val="24"/>
        </w:rPr>
        <w:t>expression in the two organs and the ability of CBD to reduce oxidative stress.</w:t>
      </w:r>
      <w:r w:rsidR="00715050">
        <w:rPr>
          <w:rFonts w:ascii="Times New Roman" w:hAnsi="Times New Roman" w:cs="Times New Roman"/>
          <w:sz w:val="24"/>
          <w:szCs w:val="24"/>
        </w:rPr>
        <w:t xml:space="preserve"> </w:t>
      </w:r>
    </w:p>
    <w:p w14:paraId="4A352E0C" w14:textId="737A03D1" w:rsidR="00AF6442" w:rsidRPr="00AF6442" w:rsidRDefault="00AF6442" w:rsidP="00AF6442">
      <w:pPr>
        <w:spacing w:line="360" w:lineRule="auto"/>
        <w:rPr>
          <w:rFonts w:ascii="Times New Roman" w:hAnsi="Times New Roman" w:cs="Times New Roman"/>
          <w:sz w:val="24"/>
          <w:szCs w:val="24"/>
          <w:lang w:val="en-IE"/>
        </w:rPr>
      </w:pPr>
      <w:r w:rsidRPr="00AF6442">
        <w:rPr>
          <w:rFonts w:ascii="Times New Roman" w:hAnsi="Times New Roman" w:cs="Times New Roman"/>
          <w:sz w:val="24"/>
          <w:szCs w:val="24"/>
          <w:lang w:val="en-IE"/>
        </w:rPr>
        <w:t xml:space="preserve">SOD is found in the mitochondria of the hepatocytes and </w:t>
      </w:r>
      <w:r w:rsidR="00D36F9F">
        <w:rPr>
          <w:rFonts w:ascii="Times New Roman" w:hAnsi="Times New Roman" w:cs="Times New Roman"/>
          <w:sz w:val="24"/>
          <w:szCs w:val="24"/>
          <w:lang w:val="en-IE"/>
        </w:rPr>
        <w:t>protects</w:t>
      </w:r>
      <w:r w:rsidR="00D36F9F" w:rsidRPr="00AF6442">
        <w:rPr>
          <w:rFonts w:ascii="Times New Roman" w:hAnsi="Times New Roman" w:cs="Times New Roman"/>
          <w:sz w:val="24"/>
          <w:szCs w:val="24"/>
          <w:lang w:val="en-IE"/>
        </w:rPr>
        <w:t xml:space="preserve"> </w:t>
      </w:r>
      <w:r w:rsidRPr="00AF6442">
        <w:rPr>
          <w:rFonts w:ascii="Times New Roman" w:hAnsi="Times New Roman" w:cs="Times New Roman"/>
          <w:sz w:val="24"/>
          <w:szCs w:val="24"/>
          <w:lang w:val="en-IE"/>
        </w:rPr>
        <w:t>the cells from oxidative damage by converting superoxide radicals to hydrogen peroxide</w:t>
      </w:r>
      <w:r w:rsidR="00845FCD">
        <w:rPr>
          <w:rFonts w:ascii="Times New Roman" w:hAnsi="Times New Roman" w:cs="Times New Roman"/>
          <w:sz w:val="24"/>
          <w:szCs w:val="24"/>
          <w:lang w:val="en-IE"/>
        </w:rPr>
        <w:t xml:space="preserve"> </w:t>
      </w:r>
      <w:r w:rsidR="00845FCD" w:rsidRPr="00AF6442">
        <w:rPr>
          <w:rFonts w:ascii="Times New Roman" w:hAnsi="Times New Roman" w:cs="Times New Roman"/>
          <w:sz w:val="24"/>
          <w:szCs w:val="24"/>
          <w:lang w:val="en-IE"/>
        </w:rPr>
        <w:t xml:space="preserve">(Weisiger et al., 1973; Elchuri et al.,2005; Holley et al.,2011; Bhattacharya et al.,2015). </w:t>
      </w:r>
      <w:r w:rsidRPr="00AF6442">
        <w:rPr>
          <w:rFonts w:ascii="Times New Roman" w:hAnsi="Times New Roman" w:cs="Times New Roman"/>
          <w:sz w:val="24"/>
          <w:szCs w:val="24"/>
          <w:lang w:val="en-IE"/>
        </w:rPr>
        <w:t xml:space="preserve"> </w:t>
      </w:r>
      <w:r w:rsidR="00715050">
        <w:rPr>
          <w:rFonts w:ascii="Times New Roman" w:hAnsi="Times New Roman" w:cs="Times New Roman"/>
          <w:sz w:val="24"/>
          <w:szCs w:val="24"/>
          <w:lang w:val="en-IE"/>
        </w:rPr>
        <w:t xml:space="preserve">We found </w:t>
      </w:r>
      <w:r w:rsidRPr="00AF6442">
        <w:rPr>
          <w:rFonts w:ascii="Times New Roman" w:hAnsi="Times New Roman" w:cs="Times New Roman"/>
          <w:sz w:val="24"/>
          <w:szCs w:val="24"/>
          <w:lang w:val="en-IE"/>
        </w:rPr>
        <w:t>elevated SOD activity</w:t>
      </w:r>
      <w:r w:rsidR="00715050" w:rsidRPr="00715050">
        <w:rPr>
          <w:rFonts w:ascii="Times New Roman" w:hAnsi="Times New Roman" w:cs="Times New Roman"/>
          <w:sz w:val="24"/>
          <w:szCs w:val="24"/>
          <w:lang w:val="en-IE"/>
        </w:rPr>
        <w:t xml:space="preserve"> </w:t>
      </w:r>
      <w:r w:rsidR="00715050" w:rsidRPr="00AF6442">
        <w:rPr>
          <w:rFonts w:ascii="Times New Roman" w:hAnsi="Times New Roman" w:cs="Times New Roman"/>
          <w:sz w:val="24"/>
          <w:szCs w:val="24"/>
          <w:lang w:val="en-IE"/>
        </w:rPr>
        <w:t>in the liver and kidney</w:t>
      </w:r>
      <w:r w:rsidRPr="00AF6442">
        <w:rPr>
          <w:rFonts w:ascii="Times New Roman" w:hAnsi="Times New Roman" w:cs="Times New Roman"/>
          <w:sz w:val="24"/>
          <w:szCs w:val="24"/>
          <w:lang w:val="en-IE"/>
        </w:rPr>
        <w:t xml:space="preserve"> in the </w:t>
      </w:r>
      <w:bookmarkStart w:id="8" w:name="_Hlk95514081"/>
      <w:r w:rsidR="006704A7">
        <w:rPr>
          <w:rFonts w:ascii="Times New Roman" w:hAnsi="Times New Roman" w:cs="Times New Roman"/>
          <w:sz w:val="24"/>
          <w:szCs w:val="24"/>
          <w:lang w:val="en-IE"/>
        </w:rPr>
        <w:t>SC</w:t>
      </w:r>
      <w:r w:rsidR="00351C71">
        <w:rPr>
          <w:rFonts w:ascii="Times New Roman" w:hAnsi="Times New Roman" w:cs="Times New Roman"/>
          <w:sz w:val="24"/>
          <w:szCs w:val="24"/>
          <w:lang w:val="en-IE"/>
        </w:rPr>
        <w:t>-HAL</w:t>
      </w:r>
      <w:bookmarkEnd w:id="8"/>
      <w:r w:rsidR="00351C71">
        <w:rPr>
          <w:rFonts w:ascii="Times New Roman" w:hAnsi="Times New Roman" w:cs="Times New Roman"/>
          <w:sz w:val="24"/>
          <w:szCs w:val="24"/>
          <w:lang w:val="en-IE"/>
        </w:rPr>
        <w:t xml:space="preserve"> </w:t>
      </w:r>
      <w:r w:rsidRPr="00AF6442">
        <w:rPr>
          <w:rFonts w:ascii="Times New Roman" w:hAnsi="Times New Roman" w:cs="Times New Roman"/>
          <w:sz w:val="24"/>
          <w:szCs w:val="24"/>
          <w:lang w:val="en-IE"/>
        </w:rPr>
        <w:t>group compared to other groups</w:t>
      </w:r>
      <w:r w:rsidR="00351C71">
        <w:rPr>
          <w:rFonts w:ascii="Times New Roman" w:hAnsi="Times New Roman" w:cs="Times New Roman"/>
          <w:sz w:val="24"/>
          <w:szCs w:val="24"/>
          <w:lang w:val="en-IE"/>
        </w:rPr>
        <w:t>.</w:t>
      </w:r>
      <w:r w:rsidRPr="00AF6442">
        <w:rPr>
          <w:rFonts w:ascii="Times New Roman" w:hAnsi="Times New Roman" w:cs="Times New Roman"/>
          <w:sz w:val="24"/>
          <w:szCs w:val="24"/>
          <w:lang w:val="en-IE"/>
        </w:rPr>
        <w:t xml:space="preserve"> Our observation in the liver and kidney may represent a response to increase free radicals’ </w:t>
      </w:r>
      <w:r w:rsidRPr="00AF6442">
        <w:rPr>
          <w:rFonts w:ascii="Times New Roman" w:hAnsi="Times New Roman" w:cs="Times New Roman"/>
          <w:sz w:val="24"/>
          <w:szCs w:val="24"/>
          <w:lang w:val="en-IE"/>
        </w:rPr>
        <w:lastRenderedPageBreak/>
        <w:t xml:space="preserve">production in the </w:t>
      </w:r>
      <w:r w:rsidR="005A4A62">
        <w:rPr>
          <w:rFonts w:ascii="Times New Roman" w:hAnsi="Times New Roman" w:cs="Times New Roman"/>
          <w:sz w:val="24"/>
          <w:szCs w:val="24"/>
          <w:lang w:val="en-IE"/>
        </w:rPr>
        <w:t xml:space="preserve">SC-HAL </w:t>
      </w:r>
      <w:r w:rsidRPr="00AF6442">
        <w:rPr>
          <w:rFonts w:ascii="Times New Roman" w:hAnsi="Times New Roman" w:cs="Times New Roman"/>
          <w:sz w:val="24"/>
          <w:szCs w:val="24"/>
          <w:lang w:val="en-IE"/>
        </w:rPr>
        <w:t xml:space="preserve"> group compared to others</w:t>
      </w:r>
      <w:r w:rsidR="002672F9">
        <w:rPr>
          <w:rFonts w:ascii="Times New Roman" w:hAnsi="Times New Roman" w:cs="Times New Roman"/>
          <w:sz w:val="24"/>
          <w:szCs w:val="24"/>
          <w:lang w:val="en-IE"/>
        </w:rPr>
        <w:t xml:space="preserve"> </w:t>
      </w:r>
      <w:r w:rsidR="002672F9" w:rsidRPr="00AF6442">
        <w:rPr>
          <w:rFonts w:ascii="Times New Roman" w:hAnsi="Times New Roman" w:cs="Times New Roman"/>
          <w:sz w:val="24"/>
          <w:szCs w:val="24"/>
          <w:lang w:val="en-IE"/>
        </w:rPr>
        <w:t>(Harris et al., 1992; Dakhale et al.,2004; Boskovic et al.,2011)</w:t>
      </w:r>
      <w:r w:rsidR="002672F9">
        <w:rPr>
          <w:rFonts w:ascii="Times New Roman" w:hAnsi="Times New Roman" w:cs="Times New Roman"/>
          <w:sz w:val="24"/>
          <w:szCs w:val="24"/>
          <w:lang w:val="en-IE"/>
        </w:rPr>
        <w:t xml:space="preserve"> </w:t>
      </w:r>
      <w:r w:rsidRPr="00AF6442">
        <w:rPr>
          <w:rFonts w:ascii="Times New Roman" w:hAnsi="Times New Roman" w:cs="Times New Roman"/>
          <w:sz w:val="24"/>
          <w:szCs w:val="24"/>
          <w:lang w:val="en-IE"/>
        </w:rPr>
        <w:t xml:space="preserve"> and indicated a compensatory increase in SOD activity in response to </w:t>
      </w:r>
      <w:r w:rsidR="00146A57">
        <w:rPr>
          <w:rFonts w:ascii="Times New Roman" w:hAnsi="Times New Roman" w:cs="Times New Roman"/>
          <w:sz w:val="24"/>
          <w:szCs w:val="24"/>
          <w:lang w:val="en-IE"/>
        </w:rPr>
        <w:t>increased</w:t>
      </w:r>
      <w:r w:rsidR="00DC5348" w:rsidRPr="00AF6442">
        <w:rPr>
          <w:rFonts w:ascii="Times New Roman" w:hAnsi="Times New Roman" w:cs="Times New Roman"/>
          <w:sz w:val="24"/>
          <w:szCs w:val="24"/>
          <w:lang w:val="en-IE"/>
        </w:rPr>
        <w:t xml:space="preserve"> </w:t>
      </w:r>
      <w:r w:rsidRPr="00AF6442">
        <w:rPr>
          <w:rFonts w:ascii="Times New Roman" w:hAnsi="Times New Roman" w:cs="Times New Roman"/>
          <w:sz w:val="24"/>
          <w:szCs w:val="24"/>
          <w:lang w:val="en-IE"/>
        </w:rPr>
        <w:t xml:space="preserve">oxidative stress in </w:t>
      </w:r>
      <w:r w:rsidR="00490DF9">
        <w:rPr>
          <w:rFonts w:ascii="Times New Roman" w:hAnsi="Times New Roman" w:cs="Times New Roman"/>
          <w:sz w:val="24"/>
          <w:szCs w:val="24"/>
          <w:lang w:val="en-IE"/>
        </w:rPr>
        <w:t xml:space="preserve">the </w:t>
      </w:r>
      <w:r w:rsidR="000D5E9B">
        <w:rPr>
          <w:rFonts w:ascii="Times New Roman" w:hAnsi="Times New Roman" w:cs="Times New Roman"/>
          <w:sz w:val="24"/>
          <w:szCs w:val="24"/>
          <w:lang w:val="en-IE"/>
        </w:rPr>
        <w:t xml:space="preserve">SC-HAL </w:t>
      </w:r>
      <w:r w:rsidRPr="00AF6442">
        <w:rPr>
          <w:rFonts w:ascii="Times New Roman" w:hAnsi="Times New Roman" w:cs="Times New Roman"/>
          <w:sz w:val="24"/>
          <w:szCs w:val="24"/>
          <w:lang w:val="en-IE"/>
        </w:rPr>
        <w:t>group.</w:t>
      </w:r>
      <w:r w:rsidR="004A690F">
        <w:rPr>
          <w:rFonts w:ascii="Times New Roman" w:hAnsi="Times New Roman" w:cs="Times New Roman"/>
          <w:sz w:val="24"/>
          <w:szCs w:val="24"/>
          <w:lang w:val="en-IE"/>
        </w:rPr>
        <w:t xml:space="preserve"> We did not observe</w:t>
      </w:r>
      <w:r w:rsidR="00D16D6E">
        <w:rPr>
          <w:rFonts w:ascii="Times New Roman" w:hAnsi="Times New Roman" w:cs="Times New Roman"/>
          <w:sz w:val="24"/>
          <w:szCs w:val="24"/>
          <w:lang w:val="en-IE"/>
        </w:rPr>
        <w:t xml:space="preserve"> an</w:t>
      </w:r>
      <w:r w:rsidRPr="00AF6442">
        <w:rPr>
          <w:rFonts w:ascii="Times New Roman" w:hAnsi="Times New Roman" w:cs="Times New Roman"/>
          <w:sz w:val="24"/>
          <w:szCs w:val="24"/>
          <w:lang w:val="en-IE"/>
        </w:rPr>
        <w:t xml:space="preserve"> increase in oxidative stress in other groups with adjunctive CBD and in the CBD alone interventions</w:t>
      </w:r>
      <w:r w:rsidR="00750909">
        <w:rPr>
          <w:rFonts w:ascii="Times New Roman" w:hAnsi="Times New Roman" w:cs="Times New Roman"/>
          <w:sz w:val="24"/>
          <w:szCs w:val="24"/>
          <w:lang w:val="en-IE"/>
        </w:rPr>
        <w:t>,</w:t>
      </w:r>
      <w:r w:rsidRPr="00AF6442">
        <w:rPr>
          <w:rFonts w:ascii="Times New Roman" w:hAnsi="Times New Roman" w:cs="Times New Roman"/>
          <w:sz w:val="24"/>
          <w:szCs w:val="24"/>
          <w:lang w:val="en-IE"/>
        </w:rPr>
        <w:t xml:space="preserve"> which means CBD ameliorate</w:t>
      </w:r>
      <w:r w:rsidR="003C54B0">
        <w:rPr>
          <w:rFonts w:ascii="Times New Roman" w:hAnsi="Times New Roman" w:cs="Times New Roman"/>
          <w:sz w:val="24"/>
          <w:szCs w:val="24"/>
          <w:lang w:val="en-IE"/>
        </w:rPr>
        <w:t>d</w:t>
      </w:r>
      <w:r w:rsidRPr="00AF6442">
        <w:rPr>
          <w:rFonts w:ascii="Times New Roman" w:hAnsi="Times New Roman" w:cs="Times New Roman"/>
          <w:sz w:val="24"/>
          <w:szCs w:val="24"/>
          <w:lang w:val="en-IE"/>
        </w:rPr>
        <w:t xml:space="preserve"> oxidative stress in the </w:t>
      </w:r>
      <w:bookmarkStart w:id="9" w:name="_Hlk95514344"/>
      <w:r w:rsidRPr="00AF6442">
        <w:rPr>
          <w:rFonts w:ascii="Times New Roman" w:hAnsi="Times New Roman" w:cs="Times New Roman"/>
          <w:sz w:val="24"/>
          <w:szCs w:val="24"/>
          <w:lang w:val="en-IE"/>
        </w:rPr>
        <w:t>groups with adjunctive CBD and in the CBD alone group</w:t>
      </w:r>
      <w:bookmarkEnd w:id="9"/>
      <w:r w:rsidR="00171CB5">
        <w:rPr>
          <w:rFonts w:ascii="Times New Roman" w:hAnsi="Times New Roman" w:cs="Times New Roman"/>
          <w:sz w:val="24"/>
          <w:szCs w:val="24"/>
          <w:lang w:val="en-IE"/>
        </w:rPr>
        <w:t xml:space="preserve"> </w:t>
      </w:r>
      <w:r w:rsidR="00700E00" w:rsidRPr="00AF6442">
        <w:rPr>
          <w:rFonts w:ascii="Times New Roman" w:hAnsi="Times New Roman" w:cs="Times New Roman"/>
          <w:sz w:val="24"/>
          <w:szCs w:val="24"/>
          <w:lang w:val="en-IE"/>
        </w:rPr>
        <w:t>(Costa et al.,2007;</w:t>
      </w:r>
      <w:r w:rsidR="00700E00">
        <w:rPr>
          <w:rFonts w:ascii="Times New Roman" w:hAnsi="Times New Roman" w:cs="Times New Roman"/>
          <w:sz w:val="24"/>
          <w:szCs w:val="24"/>
          <w:lang w:val="en-IE"/>
        </w:rPr>
        <w:t xml:space="preserve"> Fouad et al.,2011; Fouad et al.,2012;</w:t>
      </w:r>
      <w:r w:rsidR="00700E00" w:rsidRPr="00AF6442">
        <w:rPr>
          <w:rFonts w:ascii="Times New Roman" w:hAnsi="Times New Roman" w:cs="Times New Roman"/>
          <w:sz w:val="24"/>
          <w:szCs w:val="24"/>
          <w:lang w:val="en-IE"/>
        </w:rPr>
        <w:t xml:space="preserve"> Atalay et al.,2020)</w:t>
      </w:r>
      <w:r w:rsidRPr="00AF6442">
        <w:rPr>
          <w:rFonts w:ascii="Times New Roman" w:hAnsi="Times New Roman" w:cs="Times New Roman"/>
          <w:sz w:val="24"/>
          <w:szCs w:val="24"/>
          <w:lang w:val="en-IE"/>
        </w:rPr>
        <w:t xml:space="preserve">. </w:t>
      </w:r>
    </w:p>
    <w:p w14:paraId="753466D6" w14:textId="1198E544" w:rsidR="00AF6442" w:rsidRPr="00AF6442" w:rsidRDefault="00715050" w:rsidP="00AF6442">
      <w:pPr>
        <w:spacing w:line="360" w:lineRule="auto"/>
        <w:rPr>
          <w:rFonts w:ascii="Times New Roman" w:hAnsi="Times New Roman" w:cs="Times New Roman"/>
          <w:sz w:val="24"/>
          <w:szCs w:val="24"/>
          <w:lang w:val="en-IE"/>
        </w:rPr>
      </w:pPr>
      <w:bookmarkStart w:id="10" w:name="_Hlk95560986"/>
      <w:r>
        <w:rPr>
          <w:rFonts w:ascii="Times New Roman" w:hAnsi="Times New Roman" w:cs="Times New Roman"/>
          <w:sz w:val="24"/>
          <w:szCs w:val="24"/>
          <w:lang w:val="en-IE"/>
        </w:rPr>
        <w:t xml:space="preserve">The </w:t>
      </w:r>
      <w:r w:rsidR="00AF6442" w:rsidRPr="00AF6442">
        <w:rPr>
          <w:rFonts w:ascii="Times New Roman" w:hAnsi="Times New Roman" w:cs="Times New Roman"/>
          <w:sz w:val="24"/>
          <w:szCs w:val="24"/>
          <w:lang w:val="en-IE"/>
        </w:rPr>
        <w:t>C</w:t>
      </w:r>
      <w:r w:rsidR="00645253">
        <w:rPr>
          <w:rFonts w:ascii="Times New Roman" w:hAnsi="Times New Roman" w:cs="Times New Roman"/>
          <w:sz w:val="24"/>
          <w:szCs w:val="24"/>
          <w:lang w:val="en-IE"/>
        </w:rPr>
        <w:t>H-HAL</w:t>
      </w:r>
      <w:r w:rsidR="0014336C">
        <w:rPr>
          <w:rFonts w:ascii="Times New Roman" w:hAnsi="Times New Roman" w:cs="Times New Roman"/>
          <w:sz w:val="24"/>
          <w:szCs w:val="24"/>
          <w:lang w:val="en-IE"/>
        </w:rPr>
        <w:t xml:space="preserve"> </w:t>
      </w:r>
      <w:bookmarkEnd w:id="10"/>
      <w:r w:rsidR="00997068">
        <w:rPr>
          <w:rFonts w:ascii="Times New Roman" w:hAnsi="Times New Roman" w:cs="Times New Roman"/>
          <w:sz w:val="24"/>
          <w:szCs w:val="24"/>
          <w:lang w:val="en-IE"/>
        </w:rPr>
        <w:t xml:space="preserve">group </w:t>
      </w:r>
      <w:r w:rsidR="00AF6442" w:rsidRPr="00AF6442">
        <w:rPr>
          <w:rFonts w:ascii="Times New Roman" w:hAnsi="Times New Roman" w:cs="Times New Roman"/>
          <w:sz w:val="24"/>
          <w:szCs w:val="24"/>
          <w:lang w:val="en-IE"/>
        </w:rPr>
        <w:t xml:space="preserve">had less SOD activity </w:t>
      </w:r>
      <w:r w:rsidRPr="00AF6442">
        <w:rPr>
          <w:rFonts w:ascii="Times New Roman" w:hAnsi="Times New Roman" w:cs="Times New Roman"/>
          <w:sz w:val="24"/>
          <w:szCs w:val="24"/>
          <w:lang w:val="en-IE"/>
        </w:rPr>
        <w:t xml:space="preserve">in the liver </w:t>
      </w:r>
      <w:r w:rsidR="00AF6442" w:rsidRPr="00AF6442">
        <w:rPr>
          <w:rFonts w:ascii="Times New Roman" w:hAnsi="Times New Roman" w:cs="Times New Roman"/>
          <w:sz w:val="24"/>
          <w:szCs w:val="24"/>
          <w:lang w:val="en-IE"/>
        </w:rPr>
        <w:t xml:space="preserve">when compared to the </w:t>
      </w:r>
      <w:r w:rsidR="0014336C">
        <w:rPr>
          <w:rFonts w:ascii="Times New Roman" w:hAnsi="Times New Roman" w:cs="Times New Roman"/>
          <w:sz w:val="24"/>
          <w:szCs w:val="24"/>
          <w:lang w:val="en-IE"/>
        </w:rPr>
        <w:t>SC-HAL</w:t>
      </w:r>
      <w:r w:rsidR="00DF46B6">
        <w:rPr>
          <w:rFonts w:ascii="Times New Roman" w:hAnsi="Times New Roman" w:cs="Times New Roman"/>
          <w:sz w:val="24"/>
          <w:szCs w:val="24"/>
          <w:lang w:val="en-IE"/>
        </w:rPr>
        <w:t xml:space="preserve"> </w:t>
      </w:r>
      <w:r w:rsidR="00AF6442" w:rsidRPr="00AF6442">
        <w:rPr>
          <w:rFonts w:ascii="Times New Roman" w:hAnsi="Times New Roman" w:cs="Times New Roman"/>
          <w:sz w:val="24"/>
          <w:szCs w:val="24"/>
          <w:lang w:val="en-IE"/>
        </w:rPr>
        <w:t xml:space="preserve"> and the control group</w:t>
      </w:r>
      <w:r w:rsidR="00B22DBE">
        <w:rPr>
          <w:rFonts w:ascii="Times New Roman" w:hAnsi="Times New Roman" w:cs="Times New Roman"/>
          <w:sz w:val="24"/>
          <w:szCs w:val="24"/>
          <w:lang w:val="en-IE"/>
        </w:rPr>
        <w:t xml:space="preserve">, </w:t>
      </w:r>
      <w:r w:rsidR="00B22DBE" w:rsidRPr="00AF6442">
        <w:rPr>
          <w:rFonts w:ascii="Times New Roman" w:hAnsi="Times New Roman" w:cs="Times New Roman"/>
          <w:sz w:val="24"/>
          <w:szCs w:val="24"/>
          <w:lang w:val="en-IE"/>
        </w:rPr>
        <w:t>which indicate</w:t>
      </w:r>
      <w:r>
        <w:rPr>
          <w:rFonts w:ascii="Times New Roman" w:hAnsi="Times New Roman" w:cs="Times New Roman"/>
          <w:sz w:val="24"/>
          <w:szCs w:val="24"/>
          <w:lang w:val="en-IE"/>
        </w:rPr>
        <w:t>s</w:t>
      </w:r>
      <w:r w:rsidR="00B22DBE" w:rsidRPr="00AF6442">
        <w:rPr>
          <w:rFonts w:ascii="Times New Roman" w:hAnsi="Times New Roman" w:cs="Times New Roman"/>
          <w:sz w:val="24"/>
          <w:szCs w:val="24"/>
          <w:lang w:val="en-IE"/>
        </w:rPr>
        <w:t xml:space="preserve"> th</w:t>
      </w:r>
      <w:r>
        <w:rPr>
          <w:rFonts w:ascii="Times New Roman" w:hAnsi="Times New Roman" w:cs="Times New Roman"/>
          <w:sz w:val="24"/>
          <w:szCs w:val="24"/>
          <w:lang w:val="en-IE"/>
        </w:rPr>
        <w:t>at</w:t>
      </w:r>
      <w:r w:rsidR="00B22DBE" w:rsidRPr="00AF6442">
        <w:rPr>
          <w:rFonts w:ascii="Times New Roman" w:hAnsi="Times New Roman" w:cs="Times New Roman"/>
          <w:sz w:val="24"/>
          <w:szCs w:val="24"/>
          <w:lang w:val="en-IE"/>
        </w:rPr>
        <w:t xml:space="preserve"> </w:t>
      </w:r>
      <w:r w:rsidR="00DB64FE">
        <w:rPr>
          <w:rFonts w:ascii="Times New Roman" w:hAnsi="Times New Roman" w:cs="Times New Roman"/>
          <w:sz w:val="24"/>
          <w:szCs w:val="24"/>
          <w:lang w:val="en-IE"/>
        </w:rPr>
        <w:t xml:space="preserve">the </w:t>
      </w:r>
      <w:r w:rsidR="00B22DBE" w:rsidRPr="00AF6442">
        <w:rPr>
          <w:rFonts w:ascii="Times New Roman" w:hAnsi="Times New Roman" w:cs="Times New Roman"/>
          <w:sz w:val="24"/>
          <w:szCs w:val="24"/>
          <w:lang w:val="en-IE"/>
        </w:rPr>
        <w:t>activity of SOD in the liver is reduced after prolonged administration of haloperidol</w:t>
      </w:r>
      <w:r w:rsidR="008F37F5">
        <w:rPr>
          <w:rFonts w:ascii="Times New Roman" w:hAnsi="Times New Roman" w:cs="Times New Roman"/>
          <w:sz w:val="24"/>
          <w:szCs w:val="24"/>
          <w:lang w:val="en-IE"/>
        </w:rPr>
        <w:t xml:space="preserve">. </w:t>
      </w:r>
      <w:r>
        <w:rPr>
          <w:rFonts w:ascii="Times New Roman" w:hAnsi="Times New Roman" w:cs="Times New Roman"/>
          <w:sz w:val="24"/>
          <w:szCs w:val="24"/>
          <w:lang w:val="en-IE"/>
        </w:rPr>
        <w:t>The</w:t>
      </w:r>
      <w:r w:rsidR="002D6F35">
        <w:rPr>
          <w:rFonts w:ascii="Times New Roman" w:hAnsi="Times New Roman" w:cs="Times New Roman"/>
          <w:sz w:val="24"/>
          <w:szCs w:val="24"/>
          <w:lang w:val="en-IE"/>
        </w:rPr>
        <w:t>re was no difference in the</w:t>
      </w:r>
      <w:r w:rsidR="007C7A15">
        <w:rPr>
          <w:rFonts w:ascii="Times New Roman" w:hAnsi="Times New Roman" w:cs="Times New Roman"/>
          <w:sz w:val="24"/>
          <w:szCs w:val="24"/>
          <w:lang w:val="en-IE"/>
        </w:rPr>
        <w:t xml:space="preserve"> SOD</w:t>
      </w:r>
      <w:r w:rsidR="002D6F35">
        <w:rPr>
          <w:rFonts w:ascii="Times New Roman" w:hAnsi="Times New Roman" w:cs="Times New Roman"/>
          <w:sz w:val="24"/>
          <w:szCs w:val="24"/>
          <w:lang w:val="en-IE"/>
        </w:rPr>
        <w:t xml:space="preserve"> </w:t>
      </w:r>
      <w:r w:rsidR="007C7A15">
        <w:rPr>
          <w:rFonts w:ascii="Times New Roman" w:hAnsi="Times New Roman" w:cs="Times New Roman"/>
          <w:sz w:val="24"/>
          <w:szCs w:val="24"/>
          <w:lang w:val="en-IE"/>
        </w:rPr>
        <w:t>activity of</w:t>
      </w:r>
      <w:r>
        <w:rPr>
          <w:rFonts w:ascii="Times New Roman" w:hAnsi="Times New Roman" w:cs="Times New Roman"/>
          <w:sz w:val="24"/>
          <w:szCs w:val="24"/>
          <w:lang w:val="en-IE"/>
        </w:rPr>
        <w:t xml:space="preserve"> </w:t>
      </w:r>
      <w:r w:rsidR="00C105D8">
        <w:rPr>
          <w:rFonts w:ascii="Times New Roman" w:hAnsi="Times New Roman" w:cs="Times New Roman"/>
          <w:sz w:val="24"/>
          <w:szCs w:val="24"/>
          <w:lang w:val="en-IE"/>
        </w:rPr>
        <w:t xml:space="preserve">the </w:t>
      </w:r>
      <w:r w:rsidR="008F37F5">
        <w:rPr>
          <w:rFonts w:ascii="Times New Roman" w:hAnsi="Times New Roman" w:cs="Times New Roman"/>
          <w:sz w:val="24"/>
          <w:szCs w:val="24"/>
          <w:lang w:val="en-IE"/>
        </w:rPr>
        <w:t>CH-HAL group</w:t>
      </w:r>
      <w:r w:rsidR="00DF7A94">
        <w:rPr>
          <w:rFonts w:ascii="Times New Roman" w:hAnsi="Times New Roman" w:cs="Times New Roman"/>
          <w:sz w:val="24"/>
          <w:szCs w:val="24"/>
          <w:lang w:val="en-IE"/>
        </w:rPr>
        <w:t xml:space="preserve"> and </w:t>
      </w:r>
      <w:r w:rsidR="00691E93">
        <w:rPr>
          <w:rFonts w:ascii="Times New Roman" w:hAnsi="Times New Roman" w:cs="Times New Roman"/>
          <w:sz w:val="24"/>
          <w:szCs w:val="24"/>
          <w:lang w:val="en-IE"/>
        </w:rPr>
        <w:t>the CH-</w:t>
      </w:r>
      <w:r w:rsidR="00B676A3">
        <w:rPr>
          <w:rFonts w:ascii="Times New Roman" w:hAnsi="Times New Roman" w:cs="Times New Roman"/>
          <w:sz w:val="24"/>
          <w:szCs w:val="24"/>
          <w:lang w:val="en-IE"/>
        </w:rPr>
        <w:t xml:space="preserve">HAL-CBD </w:t>
      </w:r>
      <w:r w:rsidR="00A849FC">
        <w:rPr>
          <w:rFonts w:ascii="Times New Roman" w:hAnsi="Times New Roman" w:cs="Times New Roman"/>
          <w:sz w:val="24"/>
          <w:szCs w:val="24"/>
          <w:lang w:val="en-IE"/>
        </w:rPr>
        <w:t xml:space="preserve">group </w:t>
      </w:r>
      <w:r w:rsidR="007F13C8">
        <w:rPr>
          <w:rFonts w:ascii="Times New Roman" w:hAnsi="Times New Roman" w:cs="Times New Roman"/>
          <w:sz w:val="24"/>
          <w:szCs w:val="24"/>
          <w:lang w:val="en-IE"/>
        </w:rPr>
        <w:t>which sugges</w:t>
      </w:r>
      <w:r>
        <w:rPr>
          <w:rFonts w:ascii="Times New Roman" w:hAnsi="Times New Roman" w:cs="Times New Roman"/>
          <w:sz w:val="24"/>
          <w:szCs w:val="24"/>
          <w:lang w:val="en-IE"/>
        </w:rPr>
        <w:t>ts that</w:t>
      </w:r>
      <w:r w:rsidR="00AF6442" w:rsidRPr="00AF6442">
        <w:rPr>
          <w:rFonts w:ascii="Times New Roman" w:hAnsi="Times New Roman" w:cs="Times New Roman"/>
          <w:sz w:val="24"/>
          <w:szCs w:val="24"/>
          <w:lang w:val="en-IE"/>
        </w:rPr>
        <w:t xml:space="preserve"> CBD had no effects on SOD activity after prolonged haloperidol administration. We did not come across a study on the influence of chronic administration of haloperidol on liver antioxidants but Boskovic et al </w:t>
      </w:r>
      <w:r w:rsidR="00087F6F">
        <w:rPr>
          <w:rFonts w:ascii="Times New Roman" w:hAnsi="Times New Roman" w:cs="Times New Roman"/>
          <w:sz w:val="24"/>
          <w:szCs w:val="24"/>
          <w:lang w:val="en-IE"/>
        </w:rPr>
        <w:t>(2011)</w:t>
      </w:r>
      <w:r w:rsidR="00AF6442" w:rsidRPr="00AF6442">
        <w:rPr>
          <w:rFonts w:ascii="Times New Roman" w:hAnsi="Times New Roman" w:cs="Times New Roman"/>
          <w:sz w:val="24"/>
          <w:szCs w:val="24"/>
          <w:lang w:val="en-IE"/>
        </w:rPr>
        <w:t xml:space="preserve"> in a study observed a decrease in antioxidant enzyme activity with increased age and duration of illness in patients with schizophrenia</w:t>
      </w:r>
      <w:r w:rsidR="00BF552C">
        <w:rPr>
          <w:rFonts w:ascii="Times New Roman" w:hAnsi="Times New Roman" w:cs="Times New Roman"/>
          <w:sz w:val="24"/>
          <w:szCs w:val="24"/>
          <w:lang w:val="en-IE"/>
        </w:rPr>
        <w:t xml:space="preserve"> following treatment with antipsychotics</w:t>
      </w:r>
      <w:r w:rsidR="00AF6442" w:rsidRPr="00AF6442">
        <w:rPr>
          <w:rFonts w:ascii="Times New Roman" w:hAnsi="Times New Roman" w:cs="Times New Roman"/>
          <w:sz w:val="24"/>
          <w:szCs w:val="24"/>
          <w:lang w:val="en-IE"/>
        </w:rPr>
        <w:t>.</w:t>
      </w:r>
    </w:p>
    <w:p w14:paraId="781E5463" w14:textId="36D34A07" w:rsidR="00AF6442" w:rsidRPr="00AF6442" w:rsidRDefault="00715050" w:rsidP="00AF6442">
      <w:pPr>
        <w:spacing w:line="360" w:lineRule="auto"/>
        <w:rPr>
          <w:rFonts w:ascii="Times New Roman" w:hAnsi="Times New Roman" w:cs="Times New Roman"/>
          <w:sz w:val="24"/>
          <w:szCs w:val="24"/>
          <w:lang w:val="en-IE"/>
        </w:rPr>
      </w:pPr>
      <w:bookmarkStart w:id="11" w:name="_Hlk95561219"/>
      <w:r>
        <w:rPr>
          <w:rFonts w:ascii="Times New Roman" w:hAnsi="Times New Roman" w:cs="Times New Roman"/>
          <w:sz w:val="24"/>
          <w:szCs w:val="24"/>
          <w:lang w:val="en-IE"/>
        </w:rPr>
        <w:t xml:space="preserve">In the </w:t>
      </w:r>
      <w:r w:rsidR="00AF6442" w:rsidRPr="00AF6442">
        <w:rPr>
          <w:rFonts w:ascii="Times New Roman" w:hAnsi="Times New Roman" w:cs="Times New Roman"/>
          <w:sz w:val="24"/>
          <w:szCs w:val="24"/>
          <w:lang w:val="en-IE"/>
        </w:rPr>
        <w:t>C</w:t>
      </w:r>
      <w:r w:rsidR="004D6023">
        <w:rPr>
          <w:rFonts w:ascii="Times New Roman" w:hAnsi="Times New Roman" w:cs="Times New Roman"/>
          <w:sz w:val="24"/>
          <w:szCs w:val="24"/>
          <w:lang w:val="en-IE"/>
        </w:rPr>
        <w:t>H-HAL</w:t>
      </w:r>
      <w:r w:rsidR="00AF6442" w:rsidRPr="00AF6442">
        <w:rPr>
          <w:rFonts w:ascii="Times New Roman" w:hAnsi="Times New Roman" w:cs="Times New Roman"/>
          <w:sz w:val="24"/>
          <w:szCs w:val="24"/>
          <w:lang w:val="en-IE"/>
        </w:rPr>
        <w:t xml:space="preserve"> and C</w:t>
      </w:r>
      <w:r w:rsidR="004D6023">
        <w:rPr>
          <w:rFonts w:ascii="Times New Roman" w:hAnsi="Times New Roman" w:cs="Times New Roman"/>
          <w:sz w:val="24"/>
          <w:szCs w:val="24"/>
          <w:lang w:val="en-IE"/>
        </w:rPr>
        <w:t xml:space="preserve">H-HAL-CBD </w:t>
      </w:r>
      <w:r w:rsidR="00AF6442" w:rsidRPr="00AF6442">
        <w:rPr>
          <w:rFonts w:ascii="Times New Roman" w:hAnsi="Times New Roman" w:cs="Times New Roman"/>
          <w:sz w:val="24"/>
          <w:szCs w:val="24"/>
          <w:lang w:val="en-IE"/>
        </w:rPr>
        <w:t>groups</w:t>
      </w:r>
      <w:r w:rsidR="005E071E">
        <w:rPr>
          <w:rFonts w:ascii="Times New Roman" w:hAnsi="Times New Roman" w:cs="Times New Roman"/>
          <w:sz w:val="24"/>
          <w:szCs w:val="24"/>
          <w:lang w:val="en-IE"/>
        </w:rPr>
        <w:t>,</w:t>
      </w:r>
      <w:r w:rsidR="00AF6442" w:rsidRPr="00AF6442">
        <w:rPr>
          <w:rFonts w:ascii="Times New Roman" w:hAnsi="Times New Roman" w:cs="Times New Roman"/>
          <w:sz w:val="24"/>
          <w:szCs w:val="24"/>
          <w:lang w:val="en-IE"/>
        </w:rPr>
        <w:t xml:space="preserve"> </w:t>
      </w:r>
      <w:bookmarkEnd w:id="11"/>
      <w:r w:rsidR="00AF6442" w:rsidRPr="00AF6442">
        <w:rPr>
          <w:rFonts w:ascii="Times New Roman" w:hAnsi="Times New Roman" w:cs="Times New Roman"/>
          <w:sz w:val="24"/>
          <w:szCs w:val="24"/>
          <w:lang w:val="en-IE"/>
        </w:rPr>
        <w:t>SOD activity in the kidney also followed the same pattern as in the liver except</w:t>
      </w:r>
      <w:r w:rsidR="005E071E">
        <w:rPr>
          <w:rFonts w:ascii="Times New Roman" w:hAnsi="Times New Roman" w:cs="Times New Roman"/>
          <w:sz w:val="24"/>
          <w:szCs w:val="24"/>
          <w:lang w:val="en-IE"/>
        </w:rPr>
        <w:t xml:space="preserve"> for</w:t>
      </w:r>
      <w:r w:rsidR="00AF6442" w:rsidRPr="00AF6442">
        <w:rPr>
          <w:rFonts w:ascii="Times New Roman" w:hAnsi="Times New Roman" w:cs="Times New Roman"/>
          <w:sz w:val="24"/>
          <w:szCs w:val="24"/>
          <w:lang w:val="en-IE"/>
        </w:rPr>
        <w:t xml:space="preserve"> th</w:t>
      </w:r>
      <w:r w:rsidR="00CC0588">
        <w:rPr>
          <w:rFonts w:ascii="Times New Roman" w:hAnsi="Times New Roman" w:cs="Times New Roman"/>
          <w:sz w:val="24"/>
          <w:szCs w:val="24"/>
          <w:lang w:val="en-IE"/>
        </w:rPr>
        <w:t xml:space="preserve">e </w:t>
      </w:r>
      <w:r w:rsidR="00AF6442" w:rsidRPr="00AF6442">
        <w:rPr>
          <w:rFonts w:ascii="Times New Roman" w:hAnsi="Times New Roman" w:cs="Times New Roman"/>
          <w:sz w:val="24"/>
          <w:szCs w:val="24"/>
          <w:lang w:val="en-IE"/>
        </w:rPr>
        <w:t>difference with the control group</w:t>
      </w:r>
      <w:r w:rsidR="00CC0588">
        <w:rPr>
          <w:rFonts w:ascii="Times New Roman" w:hAnsi="Times New Roman" w:cs="Times New Roman"/>
          <w:sz w:val="24"/>
          <w:szCs w:val="24"/>
          <w:lang w:val="en-IE"/>
        </w:rPr>
        <w:t xml:space="preserve"> was not significant</w:t>
      </w:r>
      <w:r w:rsidR="00AF6442" w:rsidRPr="00AF6442">
        <w:rPr>
          <w:rFonts w:ascii="Times New Roman" w:hAnsi="Times New Roman" w:cs="Times New Roman"/>
          <w:sz w:val="24"/>
          <w:szCs w:val="24"/>
          <w:lang w:val="en-IE"/>
        </w:rPr>
        <w:t xml:space="preserve">. </w:t>
      </w:r>
    </w:p>
    <w:p w14:paraId="26A04816" w14:textId="2116BC39" w:rsidR="0014524E" w:rsidRDefault="00715050" w:rsidP="00AF6442">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In the </w:t>
      </w:r>
      <w:r w:rsidR="00AF6442" w:rsidRPr="00AF6442">
        <w:rPr>
          <w:rFonts w:ascii="Times New Roman" w:hAnsi="Times New Roman" w:cs="Times New Roman"/>
          <w:sz w:val="24"/>
          <w:szCs w:val="24"/>
          <w:lang w:val="en-IE"/>
        </w:rPr>
        <w:t>S</w:t>
      </w:r>
      <w:r w:rsidR="00CA671A">
        <w:rPr>
          <w:rFonts w:ascii="Times New Roman" w:hAnsi="Times New Roman" w:cs="Times New Roman"/>
          <w:sz w:val="24"/>
          <w:szCs w:val="24"/>
          <w:lang w:val="en-IE"/>
        </w:rPr>
        <w:t>C-HAL</w:t>
      </w:r>
      <w:r w:rsidR="00AF6442" w:rsidRPr="00AF6442">
        <w:rPr>
          <w:rFonts w:ascii="Times New Roman" w:hAnsi="Times New Roman" w:cs="Times New Roman"/>
          <w:sz w:val="24"/>
          <w:szCs w:val="24"/>
          <w:lang w:val="en-IE"/>
        </w:rPr>
        <w:t xml:space="preserve"> group, CAT activity in the liver was higher when compared with other groups</w:t>
      </w:r>
      <w:r>
        <w:rPr>
          <w:rFonts w:ascii="Times New Roman" w:hAnsi="Times New Roman" w:cs="Times New Roman"/>
          <w:sz w:val="24"/>
          <w:szCs w:val="24"/>
          <w:lang w:val="en-IE"/>
        </w:rPr>
        <w:t>.</w:t>
      </w:r>
      <w:r w:rsidR="00AF6442" w:rsidRPr="00AF6442">
        <w:rPr>
          <w:rFonts w:ascii="Times New Roman" w:hAnsi="Times New Roman" w:cs="Times New Roman"/>
          <w:sz w:val="24"/>
          <w:szCs w:val="24"/>
          <w:lang w:val="en-IE"/>
        </w:rPr>
        <w:t xml:space="preserve"> </w:t>
      </w:r>
      <w:r>
        <w:rPr>
          <w:rFonts w:ascii="Times New Roman" w:hAnsi="Times New Roman" w:cs="Times New Roman"/>
          <w:sz w:val="24"/>
          <w:szCs w:val="24"/>
          <w:lang w:val="en-IE"/>
        </w:rPr>
        <w:t>T</w:t>
      </w:r>
      <w:r w:rsidR="00AF6442" w:rsidRPr="00AF6442">
        <w:rPr>
          <w:rFonts w:ascii="Times New Roman" w:hAnsi="Times New Roman" w:cs="Times New Roman"/>
          <w:sz w:val="24"/>
          <w:szCs w:val="24"/>
          <w:lang w:val="en-IE"/>
        </w:rPr>
        <w:t>his may also be a compensatory response to increase free radical production. The lower CAT activity in</w:t>
      </w:r>
      <w:r w:rsidR="00A022D0">
        <w:rPr>
          <w:rFonts w:ascii="Times New Roman" w:hAnsi="Times New Roman" w:cs="Times New Roman"/>
          <w:sz w:val="24"/>
          <w:szCs w:val="24"/>
          <w:lang w:val="en-IE"/>
        </w:rPr>
        <w:t xml:space="preserve"> the SC-</w:t>
      </w:r>
      <w:r w:rsidR="00B928A6">
        <w:rPr>
          <w:rFonts w:ascii="Times New Roman" w:hAnsi="Times New Roman" w:cs="Times New Roman"/>
          <w:sz w:val="24"/>
          <w:szCs w:val="24"/>
          <w:lang w:val="en-IE"/>
        </w:rPr>
        <w:t>HAL-CBD</w:t>
      </w:r>
      <w:r w:rsidR="00902E82">
        <w:rPr>
          <w:rFonts w:ascii="Times New Roman" w:hAnsi="Times New Roman" w:cs="Times New Roman"/>
          <w:sz w:val="24"/>
          <w:szCs w:val="24"/>
          <w:lang w:val="en-IE"/>
        </w:rPr>
        <w:t xml:space="preserve"> </w:t>
      </w:r>
      <w:r w:rsidR="00AF6442" w:rsidRPr="00AF6442">
        <w:rPr>
          <w:rFonts w:ascii="Times New Roman" w:hAnsi="Times New Roman" w:cs="Times New Roman"/>
          <w:sz w:val="24"/>
          <w:szCs w:val="24"/>
          <w:lang w:val="en-IE"/>
        </w:rPr>
        <w:t xml:space="preserve">and CBD alone </w:t>
      </w:r>
      <w:r w:rsidR="00CF7470" w:rsidRPr="00AF6442">
        <w:rPr>
          <w:rFonts w:ascii="Times New Roman" w:hAnsi="Times New Roman" w:cs="Times New Roman"/>
          <w:sz w:val="24"/>
          <w:szCs w:val="24"/>
          <w:lang w:val="en-IE"/>
        </w:rPr>
        <w:t>group</w:t>
      </w:r>
      <w:r w:rsidR="00CF7470">
        <w:rPr>
          <w:rFonts w:ascii="Times New Roman" w:hAnsi="Times New Roman" w:cs="Times New Roman"/>
          <w:sz w:val="24"/>
          <w:szCs w:val="24"/>
          <w:lang w:val="en-IE"/>
        </w:rPr>
        <w:t xml:space="preserve"> </w:t>
      </w:r>
      <w:r w:rsidR="00AF6442" w:rsidRPr="00AF6442">
        <w:rPr>
          <w:rFonts w:ascii="Times New Roman" w:hAnsi="Times New Roman" w:cs="Times New Roman"/>
          <w:sz w:val="24"/>
          <w:szCs w:val="24"/>
          <w:lang w:val="en-IE"/>
        </w:rPr>
        <w:t xml:space="preserve">when compared with </w:t>
      </w:r>
      <w:r w:rsidR="00553D86">
        <w:rPr>
          <w:rFonts w:ascii="Times New Roman" w:hAnsi="Times New Roman" w:cs="Times New Roman"/>
          <w:sz w:val="24"/>
          <w:szCs w:val="24"/>
          <w:lang w:val="en-IE"/>
        </w:rPr>
        <w:t>SC-HAL</w:t>
      </w:r>
      <w:r w:rsidR="00AF6442" w:rsidRPr="00AF6442">
        <w:rPr>
          <w:rFonts w:ascii="Times New Roman" w:hAnsi="Times New Roman" w:cs="Times New Roman"/>
          <w:sz w:val="24"/>
          <w:szCs w:val="24"/>
          <w:lang w:val="en-IE"/>
        </w:rPr>
        <w:t xml:space="preserve"> and the control group</w:t>
      </w:r>
      <w:r w:rsidR="00553D86">
        <w:rPr>
          <w:rFonts w:ascii="Times New Roman" w:hAnsi="Times New Roman" w:cs="Times New Roman"/>
          <w:sz w:val="24"/>
          <w:szCs w:val="24"/>
          <w:lang w:val="en-IE"/>
        </w:rPr>
        <w:t>s</w:t>
      </w:r>
      <w:r w:rsidR="00AF6442" w:rsidRPr="00AF6442">
        <w:rPr>
          <w:rFonts w:ascii="Times New Roman" w:hAnsi="Times New Roman" w:cs="Times New Roman"/>
          <w:sz w:val="24"/>
          <w:szCs w:val="24"/>
          <w:lang w:val="en-IE"/>
        </w:rPr>
        <w:t>, suggest</w:t>
      </w:r>
      <w:r>
        <w:rPr>
          <w:rFonts w:ascii="Times New Roman" w:hAnsi="Times New Roman" w:cs="Times New Roman"/>
          <w:sz w:val="24"/>
          <w:szCs w:val="24"/>
          <w:lang w:val="en-IE"/>
        </w:rPr>
        <w:t>s that</w:t>
      </w:r>
      <w:r w:rsidR="00AF6442" w:rsidRPr="00AF6442">
        <w:rPr>
          <w:rFonts w:ascii="Times New Roman" w:hAnsi="Times New Roman" w:cs="Times New Roman"/>
          <w:sz w:val="24"/>
          <w:szCs w:val="24"/>
          <w:lang w:val="en-IE"/>
        </w:rPr>
        <w:t xml:space="preserve"> CBD may have a protective effect in this group by reducing the level of free radical production through another mechanism without necessarily affecting CAT or SOD concentration</w:t>
      </w:r>
      <w:r>
        <w:rPr>
          <w:rFonts w:ascii="Times New Roman" w:hAnsi="Times New Roman" w:cs="Times New Roman"/>
          <w:sz w:val="24"/>
          <w:szCs w:val="24"/>
          <w:lang w:val="en-IE"/>
        </w:rPr>
        <w:t>s</w:t>
      </w:r>
      <w:r w:rsidR="00AF6442" w:rsidRPr="00AF6442">
        <w:rPr>
          <w:rFonts w:ascii="Times New Roman" w:hAnsi="Times New Roman" w:cs="Times New Roman"/>
          <w:sz w:val="24"/>
          <w:szCs w:val="24"/>
          <w:lang w:val="en-IE"/>
        </w:rPr>
        <w:t xml:space="preserve">. Mukhopadhyay et al. </w:t>
      </w:r>
      <w:r w:rsidR="00391CBE">
        <w:rPr>
          <w:rFonts w:ascii="Times New Roman" w:hAnsi="Times New Roman" w:cs="Times New Roman"/>
          <w:sz w:val="24"/>
          <w:szCs w:val="24"/>
          <w:lang w:val="en-IE"/>
        </w:rPr>
        <w:t>(2012</w:t>
      </w:r>
      <w:r w:rsidR="00EA6C4D">
        <w:rPr>
          <w:rFonts w:ascii="Times New Roman" w:hAnsi="Times New Roman" w:cs="Times New Roman"/>
          <w:sz w:val="24"/>
          <w:szCs w:val="24"/>
          <w:lang w:val="en-IE"/>
        </w:rPr>
        <w:t>)</w:t>
      </w:r>
      <w:r w:rsidR="00AF6442" w:rsidRPr="00AF6442">
        <w:rPr>
          <w:rFonts w:ascii="Times New Roman" w:hAnsi="Times New Roman" w:cs="Times New Roman"/>
          <w:sz w:val="24"/>
          <w:szCs w:val="24"/>
          <w:lang w:val="en-IE"/>
        </w:rPr>
        <w:t xml:space="preserve"> demonstrated that CBD exerts </w:t>
      </w:r>
      <w:r>
        <w:rPr>
          <w:rFonts w:ascii="Times New Roman" w:hAnsi="Times New Roman" w:cs="Times New Roman"/>
          <w:sz w:val="24"/>
          <w:szCs w:val="24"/>
          <w:lang w:val="en-IE"/>
        </w:rPr>
        <w:t xml:space="preserve">a </w:t>
      </w:r>
      <w:r w:rsidR="00AF6442" w:rsidRPr="00AF6442">
        <w:rPr>
          <w:rFonts w:ascii="Times New Roman" w:hAnsi="Times New Roman" w:cs="Times New Roman"/>
          <w:sz w:val="24"/>
          <w:szCs w:val="24"/>
          <w:lang w:val="en-IE"/>
        </w:rPr>
        <w:t xml:space="preserve">protective effect against liver ischemic injury by attenuating major pro-inflammatory and stress </w:t>
      </w:r>
      <w:r w:rsidR="00C7588E">
        <w:rPr>
          <w:rFonts w:ascii="Times New Roman" w:hAnsi="Times New Roman" w:cs="Times New Roman"/>
          <w:sz w:val="24"/>
          <w:szCs w:val="24"/>
          <w:lang w:val="en-IE"/>
        </w:rPr>
        <w:t>signalling</w:t>
      </w:r>
      <w:r w:rsidR="00240413" w:rsidRPr="00AF6442">
        <w:rPr>
          <w:rFonts w:ascii="Times New Roman" w:hAnsi="Times New Roman" w:cs="Times New Roman"/>
          <w:sz w:val="24"/>
          <w:szCs w:val="24"/>
          <w:lang w:val="en-IE"/>
        </w:rPr>
        <w:t xml:space="preserve"> </w:t>
      </w:r>
      <w:r w:rsidR="00AF6442" w:rsidRPr="00AF6442">
        <w:rPr>
          <w:rFonts w:ascii="Times New Roman" w:hAnsi="Times New Roman" w:cs="Times New Roman"/>
          <w:sz w:val="24"/>
          <w:szCs w:val="24"/>
          <w:lang w:val="en-IE"/>
        </w:rPr>
        <w:t xml:space="preserve">pathways. </w:t>
      </w:r>
    </w:p>
    <w:p w14:paraId="70A800DE" w14:textId="1C8AAF51" w:rsidR="00DD47D1" w:rsidRDefault="00337602" w:rsidP="00337602">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In the liver, w</w:t>
      </w:r>
      <w:r w:rsidRPr="00AF6442">
        <w:rPr>
          <w:rFonts w:ascii="Times New Roman" w:hAnsi="Times New Roman" w:cs="Times New Roman"/>
          <w:sz w:val="24"/>
          <w:szCs w:val="24"/>
          <w:lang w:val="en-IE"/>
        </w:rPr>
        <w:t>e</w:t>
      </w:r>
      <w:r w:rsidR="00662FF2">
        <w:rPr>
          <w:rFonts w:ascii="Times New Roman" w:hAnsi="Times New Roman" w:cs="Times New Roman"/>
          <w:sz w:val="24"/>
          <w:szCs w:val="24"/>
          <w:lang w:val="en-IE"/>
        </w:rPr>
        <w:t xml:space="preserve"> also</w:t>
      </w:r>
      <w:r w:rsidR="00362823">
        <w:rPr>
          <w:rFonts w:ascii="Times New Roman" w:hAnsi="Times New Roman" w:cs="Times New Roman"/>
          <w:sz w:val="24"/>
          <w:szCs w:val="24"/>
          <w:lang w:val="en-IE"/>
        </w:rPr>
        <w:t xml:space="preserve"> </w:t>
      </w:r>
      <w:r w:rsidR="00715050">
        <w:rPr>
          <w:rFonts w:ascii="Times New Roman" w:hAnsi="Times New Roman" w:cs="Times New Roman"/>
          <w:sz w:val="24"/>
          <w:szCs w:val="24"/>
          <w:lang w:val="en-IE"/>
        </w:rPr>
        <w:t xml:space="preserve">found </w:t>
      </w:r>
      <w:r w:rsidR="00240413" w:rsidRPr="00AF6442">
        <w:rPr>
          <w:rFonts w:ascii="Times New Roman" w:hAnsi="Times New Roman" w:cs="Times New Roman"/>
          <w:sz w:val="24"/>
          <w:szCs w:val="24"/>
          <w:lang w:val="en-IE"/>
        </w:rPr>
        <w:t>that</w:t>
      </w:r>
      <w:r w:rsidR="00240413">
        <w:rPr>
          <w:rFonts w:ascii="Times New Roman" w:hAnsi="Times New Roman" w:cs="Times New Roman"/>
          <w:sz w:val="24"/>
          <w:szCs w:val="24"/>
          <w:lang w:val="en-IE"/>
        </w:rPr>
        <w:t xml:space="preserve"> the </w:t>
      </w:r>
      <w:r w:rsidR="00231924">
        <w:rPr>
          <w:rFonts w:ascii="Times New Roman" w:hAnsi="Times New Roman" w:cs="Times New Roman"/>
          <w:sz w:val="24"/>
          <w:szCs w:val="24"/>
          <w:lang w:val="en-IE"/>
        </w:rPr>
        <w:t>CH-HAL</w:t>
      </w:r>
      <w:r w:rsidRPr="00AF6442">
        <w:rPr>
          <w:rFonts w:ascii="Times New Roman" w:hAnsi="Times New Roman" w:cs="Times New Roman"/>
          <w:sz w:val="24"/>
          <w:szCs w:val="24"/>
          <w:lang w:val="en-IE"/>
        </w:rPr>
        <w:t xml:space="preserve"> group  CAT activity w</w:t>
      </w:r>
      <w:r w:rsidR="004F2BCB">
        <w:rPr>
          <w:rFonts w:ascii="Times New Roman" w:hAnsi="Times New Roman" w:cs="Times New Roman"/>
          <w:sz w:val="24"/>
          <w:szCs w:val="24"/>
          <w:lang w:val="en-IE"/>
        </w:rPr>
        <w:t>as</w:t>
      </w:r>
      <w:r w:rsidRPr="00AF6442">
        <w:rPr>
          <w:rFonts w:ascii="Times New Roman" w:hAnsi="Times New Roman" w:cs="Times New Roman"/>
          <w:sz w:val="24"/>
          <w:szCs w:val="24"/>
          <w:lang w:val="en-IE"/>
        </w:rPr>
        <w:t xml:space="preserve"> significantly lower than </w:t>
      </w:r>
      <w:r w:rsidR="00652DB5">
        <w:rPr>
          <w:rFonts w:ascii="Times New Roman" w:hAnsi="Times New Roman" w:cs="Times New Roman"/>
          <w:sz w:val="24"/>
          <w:szCs w:val="24"/>
          <w:lang w:val="en-IE"/>
        </w:rPr>
        <w:t xml:space="preserve">SC-HAL </w:t>
      </w:r>
      <w:r w:rsidR="00240413">
        <w:rPr>
          <w:rFonts w:ascii="Times New Roman" w:hAnsi="Times New Roman" w:cs="Times New Roman"/>
          <w:sz w:val="24"/>
          <w:szCs w:val="24"/>
          <w:lang w:val="en-IE"/>
        </w:rPr>
        <w:t xml:space="preserve">and </w:t>
      </w:r>
      <w:r w:rsidRPr="00AF6442">
        <w:rPr>
          <w:rFonts w:ascii="Times New Roman" w:hAnsi="Times New Roman" w:cs="Times New Roman"/>
          <w:sz w:val="24"/>
          <w:szCs w:val="24"/>
          <w:lang w:val="en-IE"/>
        </w:rPr>
        <w:t>the control</w:t>
      </w:r>
      <w:r w:rsidR="00715050">
        <w:rPr>
          <w:rFonts w:ascii="Times New Roman" w:hAnsi="Times New Roman" w:cs="Times New Roman"/>
          <w:sz w:val="24"/>
          <w:szCs w:val="24"/>
          <w:lang w:val="en-IE"/>
        </w:rPr>
        <w:t xml:space="preserve"> </w:t>
      </w:r>
      <w:r w:rsidR="00C4445C">
        <w:rPr>
          <w:rFonts w:ascii="Times New Roman" w:hAnsi="Times New Roman" w:cs="Times New Roman"/>
          <w:sz w:val="24"/>
          <w:szCs w:val="24"/>
          <w:lang w:val="en-IE"/>
        </w:rPr>
        <w:t xml:space="preserve">group </w:t>
      </w:r>
      <w:r w:rsidRPr="00AF6442">
        <w:rPr>
          <w:rFonts w:ascii="Times New Roman" w:hAnsi="Times New Roman" w:cs="Times New Roman"/>
          <w:sz w:val="24"/>
          <w:szCs w:val="24"/>
          <w:lang w:val="en-IE"/>
        </w:rPr>
        <w:t>which</w:t>
      </w:r>
      <w:r w:rsidR="00A97165">
        <w:rPr>
          <w:rFonts w:ascii="Times New Roman" w:hAnsi="Times New Roman" w:cs="Times New Roman"/>
          <w:sz w:val="24"/>
          <w:szCs w:val="24"/>
          <w:lang w:val="en-IE"/>
        </w:rPr>
        <w:t xml:space="preserve"> indicates</w:t>
      </w:r>
      <w:r w:rsidR="004F2BCB">
        <w:rPr>
          <w:rFonts w:ascii="Times New Roman" w:hAnsi="Times New Roman" w:cs="Times New Roman"/>
          <w:sz w:val="24"/>
          <w:szCs w:val="24"/>
          <w:lang w:val="en-IE"/>
        </w:rPr>
        <w:t xml:space="preserve"> that</w:t>
      </w:r>
      <w:r w:rsidR="00217CD6">
        <w:rPr>
          <w:rFonts w:ascii="Times New Roman" w:hAnsi="Times New Roman" w:cs="Times New Roman"/>
          <w:sz w:val="24"/>
          <w:szCs w:val="24"/>
          <w:lang w:val="en-IE"/>
        </w:rPr>
        <w:t xml:space="preserve"> chronic administration of halope</w:t>
      </w:r>
      <w:r w:rsidR="00CC4DD8">
        <w:rPr>
          <w:rFonts w:ascii="Times New Roman" w:hAnsi="Times New Roman" w:cs="Times New Roman"/>
          <w:sz w:val="24"/>
          <w:szCs w:val="24"/>
          <w:lang w:val="en-IE"/>
        </w:rPr>
        <w:t xml:space="preserve">ridol did not increase CAT activity unlike </w:t>
      </w:r>
      <w:r w:rsidR="00715050">
        <w:rPr>
          <w:rFonts w:ascii="Times New Roman" w:hAnsi="Times New Roman" w:cs="Times New Roman"/>
          <w:sz w:val="24"/>
          <w:szCs w:val="24"/>
          <w:lang w:val="en-IE"/>
        </w:rPr>
        <w:t xml:space="preserve">that </w:t>
      </w:r>
      <w:r w:rsidR="00CC4DD8">
        <w:rPr>
          <w:rFonts w:ascii="Times New Roman" w:hAnsi="Times New Roman" w:cs="Times New Roman"/>
          <w:sz w:val="24"/>
          <w:szCs w:val="24"/>
          <w:lang w:val="en-IE"/>
        </w:rPr>
        <w:t>obs</w:t>
      </w:r>
      <w:r w:rsidR="00830D5D">
        <w:rPr>
          <w:rFonts w:ascii="Times New Roman" w:hAnsi="Times New Roman" w:cs="Times New Roman"/>
          <w:sz w:val="24"/>
          <w:szCs w:val="24"/>
          <w:lang w:val="en-IE"/>
        </w:rPr>
        <w:t>erved with subchronic administration of haloperidol.</w:t>
      </w:r>
      <w:r w:rsidR="00A92BF8">
        <w:rPr>
          <w:rFonts w:ascii="Times New Roman" w:hAnsi="Times New Roman" w:cs="Times New Roman"/>
          <w:sz w:val="24"/>
          <w:szCs w:val="24"/>
          <w:lang w:val="en-IE"/>
        </w:rPr>
        <w:t xml:space="preserve"> </w:t>
      </w:r>
      <w:r w:rsidR="00EF1F14">
        <w:rPr>
          <w:rFonts w:ascii="Times New Roman" w:hAnsi="Times New Roman" w:cs="Times New Roman"/>
          <w:sz w:val="24"/>
          <w:szCs w:val="24"/>
          <w:lang w:val="en-IE"/>
        </w:rPr>
        <w:t xml:space="preserve">There </w:t>
      </w:r>
      <w:r w:rsidR="00F14A0C">
        <w:rPr>
          <w:rFonts w:ascii="Times New Roman" w:hAnsi="Times New Roman" w:cs="Times New Roman"/>
          <w:sz w:val="24"/>
          <w:szCs w:val="24"/>
          <w:lang w:val="en-IE"/>
        </w:rPr>
        <w:t>was,</w:t>
      </w:r>
      <w:r w:rsidR="00EF1F14">
        <w:rPr>
          <w:rFonts w:ascii="Times New Roman" w:hAnsi="Times New Roman" w:cs="Times New Roman"/>
          <w:sz w:val="24"/>
          <w:szCs w:val="24"/>
          <w:lang w:val="en-IE"/>
        </w:rPr>
        <w:t xml:space="preserve"> however, no significant difference </w:t>
      </w:r>
      <w:r w:rsidR="004433E4">
        <w:rPr>
          <w:rFonts w:ascii="Times New Roman" w:hAnsi="Times New Roman" w:cs="Times New Roman"/>
          <w:sz w:val="24"/>
          <w:szCs w:val="24"/>
          <w:lang w:val="en-IE"/>
        </w:rPr>
        <w:t xml:space="preserve">between </w:t>
      </w:r>
      <w:r w:rsidR="009673D9">
        <w:rPr>
          <w:rFonts w:ascii="Times New Roman" w:hAnsi="Times New Roman" w:cs="Times New Roman"/>
          <w:sz w:val="24"/>
          <w:szCs w:val="24"/>
          <w:lang w:val="en-IE"/>
        </w:rPr>
        <w:t>the CH-HAL and CH-HAL-CBD groups</w:t>
      </w:r>
      <w:r w:rsidR="001E058B">
        <w:rPr>
          <w:rFonts w:ascii="Times New Roman" w:hAnsi="Times New Roman" w:cs="Times New Roman"/>
          <w:sz w:val="24"/>
          <w:szCs w:val="24"/>
          <w:lang w:val="en-IE"/>
        </w:rPr>
        <w:t xml:space="preserve"> wh</w:t>
      </w:r>
      <w:r w:rsidR="000770C4">
        <w:rPr>
          <w:rFonts w:ascii="Times New Roman" w:hAnsi="Times New Roman" w:cs="Times New Roman"/>
          <w:sz w:val="24"/>
          <w:szCs w:val="24"/>
          <w:lang w:val="en-IE"/>
        </w:rPr>
        <w:t xml:space="preserve">ich suggested CBD did not </w:t>
      </w:r>
      <w:r w:rsidR="004D3118">
        <w:rPr>
          <w:rFonts w:ascii="Times New Roman" w:hAnsi="Times New Roman" w:cs="Times New Roman"/>
          <w:sz w:val="24"/>
          <w:szCs w:val="24"/>
          <w:lang w:val="en-IE"/>
        </w:rPr>
        <w:t>influence</w:t>
      </w:r>
      <w:r w:rsidR="000770C4">
        <w:rPr>
          <w:rFonts w:ascii="Times New Roman" w:hAnsi="Times New Roman" w:cs="Times New Roman"/>
          <w:sz w:val="24"/>
          <w:szCs w:val="24"/>
          <w:lang w:val="en-IE"/>
        </w:rPr>
        <w:t xml:space="preserve"> CAT activity </w:t>
      </w:r>
      <w:r w:rsidR="005C0956">
        <w:rPr>
          <w:rFonts w:ascii="Times New Roman" w:hAnsi="Times New Roman" w:cs="Times New Roman"/>
          <w:sz w:val="24"/>
          <w:szCs w:val="24"/>
          <w:lang w:val="en-IE"/>
        </w:rPr>
        <w:t xml:space="preserve">with prolonged administration of haloperidol unlike what </w:t>
      </w:r>
      <w:r w:rsidR="00586838">
        <w:rPr>
          <w:rFonts w:ascii="Times New Roman" w:hAnsi="Times New Roman" w:cs="Times New Roman"/>
          <w:sz w:val="24"/>
          <w:szCs w:val="24"/>
          <w:lang w:val="en-IE"/>
        </w:rPr>
        <w:t>we observed with subchronic halop</w:t>
      </w:r>
      <w:r w:rsidR="00ED2D17">
        <w:rPr>
          <w:rFonts w:ascii="Times New Roman" w:hAnsi="Times New Roman" w:cs="Times New Roman"/>
          <w:sz w:val="24"/>
          <w:szCs w:val="24"/>
          <w:lang w:val="en-IE"/>
        </w:rPr>
        <w:t xml:space="preserve">eridol administration. </w:t>
      </w:r>
      <w:r w:rsidR="00830D5D">
        <w:rPr>
          <w:rFonts w:ascii="Times New Roman" w:hAnsi="Times New Roman" w:cs="Times New Roman"/>
          <w:sz w:val="24"/>
          <w:szCs w:val="24"/>
          <w:lang w:val="en-IE"/>
        </w:rPr>
        <w:t xml:space="preserve"> </w:t>
      </w:r>
    </w:p>
    <w:p w14:paraId="76466FAD" w14:textId="27129505" w:rsidR="00AF6442" w:rsidRPr="00AF6442" w:rsidRDefault="00337602" w:rsidP="00AF6442">
      <w:pPr>
        <w:spacing w:line="360" w:lineRule="auto"/>
        <w:rPr>
          <w:rFonts w:ascii="Times New Roman" w:hAnsi="Times New Roman" w:cs="Times New Roman"/>
          <w:i/>
          <w:iCs/>
          <w:sz w:val="24"/>
          <w:szCs w:val="24"/>
          <w:lang w:val="en-IE"/>
        </w:rPr>
      </w:pPr>
      <w:r w:rsidRPr="00AF6442">
        <w:rPr>
          <w:rFonts w:ascii="Times New Roman" w:hAnsi="Times New Roman" w:cs="Times New Roman"/>
          <w:sz w:val="24"/>
          <w:szCs w:val="24"/>
          <w:lang w:val="en-IE"/>
        </w:rPr>
        <w:lastRenderedPageBreak/>
        <w:t xml:space="preserve">CAT activity in the kidney </w:t>
      </w:r>
      <w:r w:rsidR="00715050">
        <w:rPr>
          <w:rFonts w:ascii="Times New Roman" w:hAnsi="Times New Roman" w:cs="Times New Roman"/>
          <w:sz w:val="24"/>
          <w:szCs w:val="24"/>
          <w:lang w:val="en-IE"/>
        </w:rPr>
        <w:t xml:space="preserve">in the SC- HAL group </w:t>
      </w:r>
      <w:r w:rsidRPr="00AF6442">
        <w:rPr>
          <w:rFonts w:ascii="Times New Roman" w:hAnsi="Times New Roman" w:cs="Times New Roman"/>
          <w:sz w:val="24"/>
          <w:szCs w:val="24"/>
          <w:lang w:val="en-IE"/>
        </w:rPr>
        <w:t xml:space="preserve">also showed </w:t>
      </w:r>
      <w:r w:rsidR="00855713">
        <w:rPr>
          <w:rFonts w:ascii="Times New Roman" w:hAnsi="Times New Roman" w:cs="Times New Roman"/>
          <w:sz w:val="24"/>
          <w:szCs w:val="24"/>
          <w:lang w:val="en-IE"/>
        </w:rPr>
        <w:t xml:space="preserve">a </w:t>
      </w:r>
      <w:r w:rsidRPr="00AF6442">
        <w:rPr>
          <w:rFonts w:ascii="Times New Roman" w:hAnsi="Times New Roman" w:cs="Times New Roman"/>
          <w:sz w:val="24"/>
          <w:szCs w:val="24"/>
          <w:lang w:val="en-IE"/>
        </w:rPr>
        <w:t xml:space="preserve">similar pattern as that of the liver with increased activity </w:t>
      </w:r>
      <w:r w:rsidR="00637C52">
        <w:rPr>
          <w:rFonts w:ascii="Times New Roman" w:hAnsi="Times New Roman" w:cs="Times New Roman"/>
          <w:sz w:val="24"/>
          <w:szCs w:val="24"/>
          <w:lang w:val="en-IE"/>
        </w:rPr>
        <w:t>SC-HAL group</w:t>
      </w:r>
      <w:r w:rsidR="00B068C8">
        <w:rPr>
          <w:rFonts w:ascii="Times New Roman" w:hAnsi="Times New Roman" w:cs="Times New Roman"/>
          <w:sz w:val="24"/>
          <w:szCs w:val="24"/>
          <w:lang w:val="en-IE"/>
        </w:rPr>
        <w:t xml:space="preserve"> compared to</w:t>
      </w:r>
      <w:r w:rsidRPr="00AF6442">
        <w:rPr>
          <w:rFonts w:ascii="Times New Roman" w:hAnsi="Times New Roman" w:cs="Times New Roman"/>
          <w:sz w:val="24"/>
          <w:szCs w:val="24"/>
          <w:lang w:val="en-IE"/>
        </w:rPr>
        <w:t xml:space="preserve"> the </w:t>
      </w:r>
      <w:r w:rsidR="00715050">
        <w:rPr>
          <w:rFonts w:ascii="Times New Roman" w:hAnsi="Times New Roman" w:cs="Times New Roman"/>
          <w:sz w:val="24"/>
          <w:szCs w:val="24"/>
          <w:lang w:val="en-IE"/>
        </w:rPr>
        <w:t xml:space="preserve">other </w:t>
      </w:r>
      <w:r w:rsidRPr="00AF6442">
        <w:rPr>
          <w:rFonts w:ascii="Times New Roman" w:hAnsi="Times New Roman" w:cs="Times New Roman"/>
          <w:sz w:val="24"/>
          <w:szCs w:val="24"/>
          <w:lang w:val="en-IE"/>
        </w:rPr>
        <w:t xml:space="preserve">groups. </w:t>
      </w:r>
      <w:r w:rsidR="003C0732">
        <w:rPr>
          <w:rFonts w:ascii="Times New Roman" w:hAnsi="Times New Roman" w:cs="Times New Roman"/>
          <w:sz w:val="24"/>
          <w:szCs w:val="24"/>
          <w:lang w:val="en-IE"/>
        </w:rPr>
        <w:t xml:space="preserve">CAT activity </w:t>
      </w:r>
      <w:r w:rsidR="00715050">
        <w:rPr>
          <w:rFonts w:ascii="Times New Roman" w:hAnsi="Times New Roman" w:cs="Times New Roman"/>
          <w:sz w:val="24"/>
          <w:szCs w:val="24"/>
          <w:lang w:val="en-IE"/>
        </w:rPr>
        <w:t xml:space="preserve">in the CH-HAL group </w:t>
      </w:r>
      <w:r w:rsidR="003C0732" w:rsidRPr="00AF6442">
        <w:rPr>
          <w:rFonts w:ascii="Times New Roman" w:hAnsi="Times New Roman" w:cs="Times New Roman"/>
          <w:sz w:val="24"/>
          <w:szCs w:val="24"/>
          <w:lang w:val="en-IE"/>
        </w:rPr>
        <w:t>was also increased but this was not significant</w:t>
      </w:r>
      <w:r w:rsidR="004E3EB9">
        <w:rPr>
          <w:rFonts w:ascii="Times New Roman" w:hAnsi="Times New Roman" w:cs="Times New Roman"/>
          <w:sz w:val="24"/>
          <w:szCs w:val="24"/>
          <w:lang w:val="en-IE"/>
        </w:rPr>
        <w:t xml:space="preserve"> compared with the control</w:t>
      </w:r>
      <w:r w:rsidR="00715050">
        <w:rPr>
          <w:rFonts w:ascii="Times New Roman" w:hAnsi="Times New Roman" w:cs="Times New Roman"/>
          <w:sz w:val="24"/>
          <w:szCs w:val="24"/>
          <w:lang w:val="en-IE"/>
        </w:rPr>
        <w:t xml:space="preserve"> group</w:t>
      </w:r>
      <w:r w:rsidR="003C0732" w:rsidRPr="00AF6442">
        <w:rPr>
          <w:rFonts w:ascii="Times New Roman" w:hAnsi="Times New Roman" w:cs="Times New Roman"/>
          <w:sz w:val="24"/>
          <w:szCs w:val="24"/>
          <w:lang w:val="en-IE"/>
        </w:rPr>
        <w:t xml:space="preserve">, but </w:t>
      </w:r>
      <w:r w:rsidR="00715050">
        <w:rPr>
          <w:rFonts w:ascii="Times New Roman" w:hAnsi="Times New Roman" w:cs="Times New Roman"/>
          <w:sz w:val="24"/>
          <w:szCs w:val="24"/>
          <w:lang w:val="en-IE"/>
        </w:rPr>
        <w:t xml:space="preserve">the </w:t>
      </w:r>
      <w:r w:rsidR="003C0732">
        <w:rPr>
          <w:rFonts w:ascii="Times New Roman" w:hAnsi="Times New Roman" w:cs="Times New Roman"/>
          <w:sz w:val="24"/>
          <w:szCs w:val="24"/>
          <w:lang w:val="en-IE"/>
        </w:rPr>
        <w:t xml:space="preserve">SC-HAL-CBD </w:t>
      </w:r>
      <w:r w:rsidR="00715050">
        <w:rPr>
          <w:rFonts w:ascii="Times New Roman" w:hAnsi="Times New Roman" w:cs="Times New Roman"/>
          <w:sz w:val="24"/>
          <w:szCs w:val="24"/>
          <w:lang w:val="en-IE"/>
        </w:rPr>
        <w:t xml:space="preserve">group </w:t>
      </w:r>
      <w:r w:rsidR="003C0732" w:rsidRPr="00AF6442">
        <w:rPr>
          <w:rFonts w:ascii="Times New Roman" w:hAnsi="Times New Roman" w:cs="Times New Roman"/>
          <w:sz w:val="24"/>
          <w:szCs w:val="24"/>
          <w:lang w:val="en-IE"/>
        </w:rPr>
        <w:t xml:space="preserve">had a significantly lower CAT activity than </w:t>
      </w:r>
      <w:r w:rsidR="00715050">
        <w:rPr>
          <w:rFonts w:ascii="Times New Roman" w:hAnsi="Times New Roman" w:cs="Times New Roman"/>
          <w:sz w:val="24"/>
          <w:szCs w:val="24"/>
          <w:lang w:val="en-IE"/>
        </w:rPr>
        <w:t xml:space="preserve">other </w:t>
      </w:r>
      <w:r w:rsidR="003C0732" w:rsidRPr="00AF6442">
        <w:rPr>
          <w:rFonts w:ascii="Times New Roman" w:hAnsi="Times New Roman" w:cs="Times New Roman"/>
          <w:sz w:val="24"/>
          <w:szCs w:val="24"/>
          <w:lang w:val="en-IE"/>
        </w:rPr>
        <w:t>groups suggesting CBD may have a protective effect in th</w:t>
      </w:r>
      <w:r w:rsidR="00715050">
        <w:rPr>
          <w:rFonts w:ascii="Times New Roman" w:hAnsi="Times New Roman" w:cs="Times New Roman"/>
          <w:sz w:val="24"/>
          <w:szCs w:val="24"/>
          <w:lang w:val="en-IE"/>
        </w:rPr>
        <w:t>is</w:t>
      </w:r>
      <w:r w:rsidR="003C0732" w:rsidRPr="00AF6442">
        <w:rPr>
          <w:rFonts w:ascii="Times New Roman" w:hAnsi="Times New Roman" w:cs="Times New Roman"/>
          <w:sz w:val="24"/>
          <w:szCs w:val="24"/>
          <w:lang w:val="en-IE"/>
        </w:rPr>
        <w:t xml:space="preserve"> group by reducing the level of free radical production and the compensatory effect of increase CAT activity</w:t>
      </w:r>
      <w:r w:rsidR="00715050">
        <w:rPr>
          <w:rFonts w:ascii="Times New Roman" w:hAnsi="Times New Roman" w:cs="Times New Roman"/>
          <w:sz w:val="24"/>
          <w:szCs w:val="24"/>
          <w:lang w:val="en-IE"/>
        </w:rPr>
        <w:t xml:space="preserve"> may</w:t>
      </w:r>
      <w:r w:rsidR="003C0732" w:rsidRPr="00AF6442">
        <w:rPr>
          <w:rFonts w:ascii="Times New Roman" w:hAnsi="Times New Roman" w:cs="Times New Roman"/>
          <w:sz w:val="24"/>
          <w:szCs w:val="24"/>
          <w:lang w:val="en-IE"/>
        </w:rPr>
        <w:t xml:space="preserve"> not</w:t>
      </w:r>
      <w:r w:rsidR="00715050">
        <w:rPr>
          <w:rFonts w:ascii="Times New Roman" w:hAnsi="Times New Roman" w:cs="Times New Roman"/>
          <w:sz w:val="24"/>
          <w:szCs w:val="24"/>
          <w:lang w:val="en-IE"/>
        </w:rPr>
        <w:t xml:space="preserve"> be</w:t>
      </w:r>
      <w:r w:rsidR="003C0732" w:rsidRPr="00AF6442">
        <w:rPr>
          <w:rFonts w:ascii="Times New Roman" w:hAnsi="Times New Roman" w:cs="Times New Roman"/>
          <w:sz w:val="24"/>
          <w:szCs w:val="24"/>
          <w:lang w:val="en-IE"/>
        </w:rPr>
        <w:t xml:space="preserve"> needed here.  CBD has also been shown to be effective against ischemia/reperfusion kidney injury in an animal model by decreasing lipid and protein oxidative damage</w:t>
      </w:r>
      <w:r w:rsidR="00DA3CB9">
        <w:rPr>
          <w:rFonts w:ascii="Times New Roman" w:hAnsi="Times New Roman" w:cs="Times New Roman"/>
          <w:sz w:val="24"/>
          <w:szCs w:val="24"/>
          <w:lang w:val="en-IE"/>
        </w:rPr>
        <w:t xml:space="preserve"> </w:t>
      </w:r>
      <w:r w:rsidR="00DA3CB9" w:rsidRPr="00AF6442">
        <w:rPr>
          <w:rFonts w:ascii="Times New Roman" w:hAnsi="Times New Roman" w:cs="Times New Roman"/>
          <w:sz w:val="24"/>
          <w:szCs w:val="24"/>
          <w:lang w:val="en-IE"/>
        </w:rPr>
        <w:t xml:space="preserve">(Soares et al., 2015).   </w:t>
      </w:r>
      <w:r w:rsidR="003C0732" w:rsidRPr="00AF6442">
        <w:rPr>
          <w:rFonts w:ascii="Times New Roman" w:hAnsi="Times New Roman" w:cs="Times New Roman"/>
          <w:sz w:val="24"/>
          <w:szCs w:val="24"/>
          <w:lang w:val="en-IE"/>
        </w:rPr>
        <w:t xml:space="preserve"> </w:t>
      </w:r>
      <w:r w:rsidRPr="00AF6442">
        <w:rPr>
          <w:rFonts w:ascii="Times New Roman" w:hAnsi="Times New Roman" w:cs="Times New Roman"/>
          <w:sz w:val="24"/>
          <w:szCs w:val="24"/>
          <w:lang w:val="en-IE"/>
        </w:rPr>
        <w:t xml:space="preserve"> </w:t>
      </w:r>
      <w:r w:rsidR="00AF6442" w:rsidRPr="00AF6442">
        <w:rPr>
          <w:rFonts w:ascii="Times New Roman" w:hAnsi="Times New Roman" w:cs="Times New Roman"/>
          <w:sz w:val="24"/>
          <w:szCs w:val="24"/>
          <w:lang w:val="en-IE"/>
        </w:rPr>
        <w:t xml:space="preserve"> </w:t>
      </w:r>
    </w:p>
    <w:p w14:paraId="10D44CFD" w14:textId="4CC11955" w:rsidR="00AF6442" w:rsidRPr="00AF6442" w:rsidRDefault="00AF6442" w:rsidP="00AF6442">
      <w:pPr>
        <w:spacing w:line="360" w:lineRule="auto"/>
        <w:rPr>
          <w:rFonts w:ascii="Times New Roman" w:hAnsi="Times New Roman" w:cs="Times New Roman"/>
          <w:i/>
          <w:iCs/>
          <w:sz w:val="24"/>
          <w:szCs w:val="24"/>
          <w:lang w:val="en-IE"/>
        </w:rPr>
      </w:pPr>
      <w:r w:rsidRPr="00AF6442">
        <w:rPr>
          <w:rFonts w:ascii="Times New Roman" w:hAnsi="Times New Roman" w:cs="Times New Roman"/>
          <w:i/>
          <w:iCs/>
          <w:sz w:val="24"/>
          <w:szCs w:val="24"/>
          <w:lang w:val="en-IE"/>
        </w:rPr>
        <w:t xml:space="preserve">GSH  </w:t>
      </w:r>
    </w:p>
    <w:p w14:paraId="3B9A2DD9" w14:textId="0A9ECD92" w:rsidR="00AF6442" w:rsidRPr="00AF6442" w:rsidRDefault="00AF6442" w:rsidP="00AF6442">
      <w:pPr>
        <w:spacing w:line="360" w:lineRule="auto"/>
        <w:rPr>
          <w:rFonts w:ascii="Times New Roman" w:hAnsi="Times New Roman" w:cs="Times New Roman"/>
          <w:sz w:val="24"/>
          <w:szCs w:val="24"/>
          <w:lang w:val="en-IE"/>
        </w:rPr>
      </w:pPr>
      <w:r w:rsidRPr="00AF6442">
        <w:rPr>
          <w:rFonts w:ascii="Times New Roman" w:hAnsi="Times New Roman" w:cs="Times New Roman"/>
          <w:sz w:val="24"/>
          <w:szCs w:val="24"/>
          <w:lang w:val="en-IE"/>
        </w:rPr>
        <w:t xml:space="preserve">We observed a lower level </w:t>
      </w:r>
      <w:r w:rsidR="00715050">
        <w:rPr>
          <w:rFonts w:ascii="Times New Roman" w:hAnsi="Times New Roman" w:cs="Times New Roman"/>
          <w:sz w:val="24"/>
          <w:szCs w:val="24"/>
          <w:lang w:val="en-IE"/>
        </w:rPr>
        <w:t xml:space="preserve">of </w:t>
      </w:r>
      <w:r w:rsidRPr="00AF6442">
        <w:rPr>
          <w:rFonts w:ascii="Times New Roman" w:hAnsi="Times New Roman" w:cs="Times New Roman"/>
          <w:sz w:val="24"/>
          <w:szCs w:val="24"/>
          <w:lang w:val="en-IE"/>
        </w:rPr>
        <w:t>GSH in the liver</w:t>
      </w:r>
      <w:r w:rsidR="009F3437">
        <w:rPr>
          <w:rFonts w:ascii="Times New Roman" w:hAnsi="Times New Roman" w:cs="Times New Roman"/>
          <w:sz w:val="24"/>
          <w:szCs w:val="24"/>
          <w:lang w:val="en-IE"/>
        </w:rPr>
        <w:t xml:space="preserve"> in the</w:t>
      </w:r>
      <w:r w:rsidRPr="00AF6442">
        <w:rPr>
          <w:rFonts w:ascii="Times New Roman" w:hAnsi="Times New Roman" w:cs="Times New Roman"/>
          <w:sz w:val="24"/>
          <w:szCs w:val="24"/>
          <w:lang w:val="en-IE"/>
        </w:rPr>
        <w:t xml:space="preserve">  </w:t>
      </w:r>
      <w:r w:rsidR="00FA1204">
        <w:rPr>
          <w:rFonts w:ascii="Times New Roman" w:hAnsi="Times New Roman" w:cs="Times New Roman"/>
          <w:sz w:val="24"/>
          <w:szCs w:val="24"/>
          <w:lang w:val="en-IE"/>
        </w:rPr>
        <w:t>SC-HAL</w:t>
      </w:r>
      <w:r w:rsidRPr="00AF6442">
        <w:rPr>
          <w:rFonts w:ascii="Times New Roman" w:hAnsi="Times New Roman" w:cs="Times New Roman"/>
          <w:sz w:val="24"/>
          <w:szCs w:val="24"/>
          <w:lang w:val="en-IE"/>
        </w:rPr>
        <w:t xml:space="preserve">  and </w:t>
      </w:r>
      <w:r w:rsidR="00FA1204">
        <w:rPr>
          <w:rFonts w:ascii="Times New Roman" w:hAnsi="Times New Roman" w:cs="Times New Roman"/>
          <w:sz w:val="24"/>
          <w:szCs w:val="24"/>
          <w:lang w:val="en-IE"/>
        </w:rPr>
        <w:t>CH-HAL</w:t>
      </w:r>
      <w:r w:rsidRPr="00AF6442">
        <w:rPr>
          <w:rFonts w:ascii="Times New Roman" w:hAnsi="Times New Roman" w:cs="Times New Roman"/>
          <w:sz w:val="24"/>
          <w:szCs w:val="24"/>
          <w:lang w:val="en-IE"/>
        </w:rPr>
        <w:t xml:space="preserve"> groups when the </w:t>
      </w:r>
      <w:r w:rsidR="00AF30E7">
        <w:rPr>
          <w:rFonts w:ascii="Times New Roman" w:hAnsi="Times New Roman" w:cs="Times New Roman"/>
          <w:sz w:val="24"/>
          <w:szCs w:val="24"/>
          <w:lang w:val="en-IE"/>
        </w:rPr>
        <w:t>two</w:t>
      </w:r>
      <w:r w:rsidRPr="00AF6442">
        <w:rPr>
          <w:rFonts w:ascii="Times New Roman" w:hAnsi="Times New Roman" w:cs="Times New Roman"/>
          <w:sz w:val="24"/>
          <w:szCs w:val="24"/>
          <w:lang w:val="en-IE"/>
        </w:rPr>
        <w:t xml:space="preserve"> groups were compared</w:t>
      </w:r>
      <w:r w:rsidR="00E81C82">
        <w:rPr>
          <w:rFonts w:ascii="Times New Roman" w:hAnsi="Times New Roman" w:cs="Times New Roman"/>
          <w:sz w:val="24"/>
          <w:szCs w:val="24"/>
          <w:lang w:val="en-IE"/>
        </w:rPr>
        <w:t xml:space="preserve"> with </w:t>
      </w:r>
      <w:r w:rsidR="00D06D11">
        <w:rPr>
          <w:rFonts w:ascii="Times New Roman" w:hAnsi="Times New Roman" w:cs="Times New Roman"/>
          <w:sz w:val="24"/>
          <w:szCs w:val="24"/>
          <w:lang w:val="en-IE"/>
        </w:rPr>
        <w:t>SC-HAL</w:t>
      </w:r>
      <w:r w:rsidR="007D10A2">
        <w:rPr>
          <w:rFonts w:ascii="Times New Roman" w:hAnsi="Times New Roman" w:cs="Times New Roman"/>
          <w:sz w:val="24"/>
          <w:szCs w:val="24"/>
          <w:lang w:val="en-IE"/>
        </w:rPr>
        <w:t>-CBD</w:t>
      </w:r>
      <w:r w:rsidR="00D06D11">
        <w:rPr>
          <w:rFonts w:ascii="Times New Roman" w:hAnsi="Times New Roman" w:cs="Times New Roman"/>
          <w:sz w:val="24"/>
          <w:szCs w:val="24"/>
          <w:lang w:val="en-IE"/>
        </w:rPr>
        <w:t xml:space="preserve"> and CH-HAL</w:t>
      </w:r>
      <w:r w:rsidR="007D10A2">
        <w:rPr>
          <w:rFonts w:ascii="Times New Roman" w:hAnsi="Times New Roman" w:cs="Times New Roman"/>
          <w:sz w:val="24"/>
          <w:szCs w:val="24"/>
          <w:lang w:val="en-IE"/>
        </w:rPr>
        <w:t>-CBD</w:t>
      </w:r>
      <w:r w:rsidR="00D06D11">
        <w:rPr>
          <w:rFonts w:ascii="Times New Roman" w:hAnsi="Times New Roman" w:cs="Times New Roman"/>
          <w:sz w:val="24"/>
          <w:szCs w:val="24"/>
          <w:lang w:val="en-IE"/>
        </w:rPr>
        <w:t xml:space="preserve"> </w:t>
      </w:r>
      <w:r w:rsidR="00715050">
        <w:rPr>
          <w:rFonts w:ascii="Times New Roman" w:hAnsi="Times New Roman" w:cs="Times New Roman"/>
          <w:sz w:val="24"/>
          <w:szCs w:val="24"/>
          <w:lang w:val="en-IE"/>
        </w:rPr>
        <w:t xml:space="preserve">groups, </w:t>
      </w:r>
      <w:r w:rsidR="00D06D11">
        <w:rPr>
          <w:rFonts w:ascii="Times New Roman" w:hAnsi="Times New Roman" w:cs="Times New Roman"/>
          <w:sz w:val="24"/>
          <w:szCs w:val="24"/>
          <w:lang w:val="en-IE"/>
        </w:rPr>
        <w:t>respectively</w:t>
      </w:r>
      <w:r w:rsidR="00F34851">
        <w:rPr>
          <w:rFonts w:ascii="Times New Roman" w:hAnsi="Times New Roman" w:cs="Times New Roman"/>
          <w:sz w:val="24"/>
          <w:szCs w:val="24"/>
          <w:lang w:val="en-IE"/>
        </w:rPr>
        <w:t>. The two groups also had lowe</w:t>
      </w:r>
      <w:r w:rsidR="006A1490">
        <w:rPr>
          <w:rFonts w:ascii="Times New Roman" w:hAnsi="Times New Roman" w:cs="Times New Roman"/>
          <w:sz w:val="24"/>
          <w:szCs w:val="24"/>
          <w:lang w:val="en-IE"/>
        </w:rPr>
        <w:t>r</w:t>
      </w:r>
      <w:r w:rsidR="00CF5315">
        <w:rPr>
          <w:rFonts w:ascii="Times New Roman" w:hAnsi="Times New Roman" w:cs="Times New Roman"/>
          <w:sz w:val="24"/>
          <w:szCs w:val="24"/>
          <w:lang w:val="en-IE"/>
        </w:rPr>
        <w:t xml:space="preserve"> GS</w:t>
      </w:r>
      <w:r w:rsidR="00A30DC2">
        <w:rPr>
          <w:rFonts w:ascii="Times New Roman" w:hAnsi="Times New Roman" w:cs="Times New Roman"/>
          <w:sz w:val="24"/>
          <w:szCs w:val="24"/>
          <w:lang w:val="en-IE"/>
        </w:rPr>
        <w:t xml:space="preserve">H </w:t>
      </w:r>
      <w:r w:rsidR="00D76D20">
        <w:rPr>
          <w:rFonts w:ascii="Times New Roman" w:hAnsi="Times New Roman" w:cs="Times New Roman"/>
          <w:sz w:val="24"/>
          <w:szCs w:val="24"/>
          <w:lang w:val="en-IE"/>
        </w:rPr>
        <w:t xml:space="preserve">levels </w:t>
      </w:r>
      <w:r w:rsidR="00A30DC2">
        <w:rPr>
          <w:rFonts w:ascii="Times New Roman" w:hAnsi="Times New Roman" w:cs="Times New Roman"/>
          <w:sz w:val="24"/>
          <w:szCs w:val="24"/>
          <w:lang w:val="en-IE"/>
        </w:rPr>
        <w:t>than the control</w:t>
      </w:r>
      <w:r w:rsidR="00715050">
        <w:rPr>
          <w:rFonts w:ascii="Times New Roman" w:hAnsi="Times New Roman" w:cs="Times New Roman"/>
          <w:sz w:val="24"/>
          <w:szCs w:val="24"/>
          <w:lang w:val="en-IE"/>
        </w:rPr>
        <w:t xml:space="preserve"> group</w:t>
      </w:r>
      <w:r w:rsidR="00A30DC2">
        <w:rPr>
          <w:rFonts w:ascii="Times New Roman" w:hAnsi="Times New Roman" w:cs="Times New Roman"/>
          <w:sz w:val="24"/>
          <w:szCs w:val="24"/>
          <w:lang w:val="en-IE"/>
        </w:rPr>
        <w:t xml:space="preserve">. </w:t>
      </w:r>
      <w:r w:rsidRPr="00AF6442">
        <w:rPr>
          <w:rFonts w:ascii="Times New Roman" w:hAnsi="Times New Roman" w:cs="Times New Roman"/>
          <w:sz w:val="24"/>
          <w:szCs w:val="24"/>
          <w:lang w:val="en-IE"/>
        </w:rPr>
        <w:t xml:space="preserve"> The low level of reduced GSH in </w:t>
      </w:r>
      <w:r w:rsidR="00A14E85">
        <w:rPr>
          <w:rFonts w:ascii="Times New Roman" w:hAnsi="Times New Roman" w:cs="Times New Roman"/>
          <w:sz w:val="24"/>
          <w:szCs w:val="24"/>
          <w:lang w:val="en-IE"/>
        </w:rPr>
        <w:t xml:space="preserve">the SC-HAL and the </w:t>
      </w:r>
      <w:r w:rsidR="00866D47">
        <w:rPr>
          <w:rFonts w:ascii="Times New Roman" w:hAnsi="Times New Roman" w:cs="Times New Roman"/>
          <w:sz w:val="24"/>
          <w:szCs w:val="24"/>
          <w:lang w:val="en-IE"/>
        </w:rPr>
        <w:t xml:space="preserve">CH-HAL groups </w:t>
      </w:r>
      <w:r w:rsidRPr="00AF6442">
        <w:rPr>
          <w:rFonts w:ascii="Times New Roman" w:hAnsi="Times New Roman" w:cs="Times New Roman"/>
          <w:sz w:val="24"/>
          <w:szCs w:val="24"/>
          <w:lang w:val="en-IE"/>
        </w:rPr>
        <w:t>suggest</w:t>
      </w:r>
      <w:r w:rsidR="003202D1">
        <w:rPr>
          <w:rFonts w:ascii="Times New Roman" w:hAnsi="Times New Roman" w:cs="Times New Roman"/>
          <w:sz w:val="24"/>
          <w:szCs w:val="24"/>
          <w:lang w:val="en-IE"/>
        </w:rPr>
        <w:t>ed</w:t>
      </w:r>
      <w:r w:rsidRPr="00AF6442">
        <w:rPr>
          <w:rFonts w:ascii="Times New Roman" w:hAnsi="Times New Roman" w:cs="Times New Roman"/>
          <w:sz w:val="24"/>
          <w:szCs w:val="24"/>
          <w:lang w:val="en-IE"/>
        </w:rPr>
        <w:t xml:space="preserve"> increased activity </w:t>
      </w:r>
      <w:r w:rsidR="00E53B7D" w:rsidRPr="00AF6442">
        <w:rPr>
          <w:rFonts w:ascii="Times New Roman" w:hAnsi="Times New Roman" w:cs="Times New Roman"/>
          <w:sz w:val="24"/>
          <w:szCs w:val="24"/>
          <w:lang w:val="en-IE"/>
        </w:rPr>
        <w:t>of</w:t>
      </w:r>
      <w:r w:rsidR="00E53B7D">
        <w:rPr>
          <w:rFonts w:ascii="Times New Roman" w:hAnsi="Times New Roman" w:cs="Times New Roman"/>
          <w:sz w:val="24"/>
          <w:szCs w:val="24"/>
          <w:lang w:val="en-IE"/>
        </w:rPr>
        <w:t xml:space="preserve"> </w:t>
      </w:r>
      <w:r w:rsidRPr="00AF6442">
        <w:rPr>
          <w:rFonts w:ascii="Times New Roman" w:hAnsi="Times New Roman" w:cs="Times New Roman"/>
          <w:sz w:val="24"/>
          <w:szCs w:val="24"/>
          <w:lang w:val="en-IE"/>
        </w:rPr>
        <w:t>glutathione peroxidase (GPx)</w:t>
      </w:r>
      <w:r w:rsidR="00715050">
        <w:rPr>
          <w:rFonts w:ascii="Times New Roman" w:hAnsi="Times New Roman" w:cs="Times New Roman"/>
          <w:sz w:val="24"/>
          <w:szCs w:val="24"/>
          <w:lang w:val="en-IE"/>
        </w:rPr>
        <w:t>,</w:t>
      </w:r>
      <w:r w:rsidRPr="00AF6442">
        <w:rPr>
          <w:rFonts w:ascii="Times New Roman" w:hAnsi="Times New Roman" w:cs="Times New Roman"/>
          <w:sz w:val="24"/>
          <w:szCs w:val="24"/>
          <w:lang w:val="en-IE"/>
        </w:rPr>
        <w:t xml:space="preserve">  the enzyme responsible for the conversion of reduced GSH to the oxidized form ( GSSG), with the help of hydrogen peroxide, which is converted to water and oxygen in the proces</w:t>
      </w:r>
      <w:r w:rsidR="00D013DC">
        <w:rPr>
          <w:rFonts w:ascii="Times New Roman" w:hAnsi="Times New Roman" w:cs="Times New Roman"/>
          <w:sz w:val="24"/>
          <w:szCs w:val="24"/>
          <w:lang w:val="en-IE"/>
        </w:rPr>
        <w:t xml:space="preserve">s </w:t>
      </w:r>
      <w:r w:rsidR="00D013DC" w:rsidRPr="00AF6442">
        <w:rPr>
          <w:rFonts w:ascii="Times New Roman" w:hAnsi="Times New Roman" w:cs="Times New Roman"/>
          <w:sz w:val="24"/>
          <w:szCs w:val="24"/>
          <w:lang w:val="en-IE"/>
        </w:rPr>
        <w:t>( Burk &amp; Hill 2010; Ursini &amp; Maiorino 2013)</w:t>
      </w:r>
      <w:r w:rsidR="00D013DC">
        <w:rPr>
          <w:rFonts w:ascii="Times New Roman" w:hAnsi="Times New Roman" w:cs="Times New Roman"/>
          <w:sz w:val="24"/>
          <w:szCs w:val="24"/>
          <w:lang w:val="en-IE"/>
        </w:rPr>
        <w:t>.</w:t>
      </w:r>
      <w:r w:rsidRPr="00AF6442">
        <w:rPr>
          <w:rFonts w:ascii="Times New Roman" w:hAnsi="Times New Roman" w:cs="Times New Roman"/>
          <w:sz w:val="24"/>
          <w:szCs w:val="24"/>
          <w:lang w:val="en-IE"/>
        </w:rPr>
        <w:t xml:space="preserve">  An increase in </w:t>
      </w:r>
      <w:r w:rsidR="005A3AD4">
        <w:rPr>
          <w:rFonts w:ascii="Times New Roman" w:hAnsi="Times New Roman" w:cs="Times New Roman"/>
          <w:sz w:val="24"/>
          <w:szCs w:val="24"/>
          <w:lang w:val="en-IE"/>
        </w:rPr>
        <w:t xml:space="preserve">the </w:t>
      </w:r>
      <w:r w:rsidRPr="00AF6442">
        <w:rPr>
          <w:rFonts w:ascii="Times New Roman" w:hAnsi="Times New Roman" w:cs="Times New Roman"/>
          <w:sz w:val="24"/>
          <w:szCs w:val="24"/>
          <w:lang w:val="en-IE"/>
        </w:rPr>
        <w:t xml:space="preserve">activity of GPx implies more antioxidant activity in </w:t>
      </w:r>
      <w:r w:rsidR="001656A9">
        <w:rPr>
          <w:rFonts w:ascii="Times New Roman" w:hAnsi="Times New Roman" w:cs="Times New Roman"/>
          <w:sz w:val="24"/>
          <w:szCs w:val="24"/>
          <w:lang w:val="en-IE"/>
        </w:rPr>
        <w:t>SC-HAL</w:t>
      </w:r>
      <w:r w:rsidRPr="00AF6442">
        <w:rPr>
          <w:rFonts w:ascii="Times New Roman" w:hAnsi="Times New Roman" w:cs="Times New Roman"/>
          <w:sz w:val="24"/>
          <w:szCs w:val="24"/>
          <w:lang w:val="en-IE"/>
        </w:rPr>
        <w:t xml:space="preserve">  and </w:t>
      </w:r>
      <w:r w:rsidR="001656A9">
        <w:rPr>
          <w:rFonts w:ascii="Times New Roman" w:hAnsi="Times New Roman" w:cs="Times New Roman"/>
          <w:sz w:val="24"/>
          <w:szCs w:val="24"/>
          <w:lang w:val="en-IE"/>
        </w:rPr>
        <w:t>CH-HAL</w:t>
      </w:r>
      <w:r w:rsidR="00355FA3">
        <w:rPr>
          <w:rFonts w:ascii="Times New Roman" w:hAnsi="Times New Roman" w:cs="Times New Roman"/>
          <w:sz w:val="24"/>
          <w:szCs w:val="24"/>
          <w:lang w:val="en-IE"/>
        </w:rPr>
        <w:t xml:space="preserve"> groups</w:t>
      </w:r>
      <w:r w:rsidRPr="00AF6442">
        <w:rPr>
          <w:rFonts w:ascii="Times New Roman" w:hAnsi="Times New Roman" w:cs="Times New Roman"/>
          <w:sz w:val="24"/>
          <w:szCs w:val="24"/>
          <w:lang w:val="en-IE"/>
        </w:rPr>
        <w:t xml:space="preserve"> </w:t>
      </w:r>
      <w:r w:rsidR="00E93E62">
        <w:rPr>
          <w:rFonts w:ascii="Times New Roman" w:hAnsi="Times New Roman" w:cs="Times New Roman"/>
          <w:sz w:val="24"/>
          <w:szCs w:val="24"/>
          <w:lang w:val="en-IE"/>
        </w:rPr>
        <w:t>likely</w:t>
      </w:r>
      <w:r w:rsidR="00715050">
        <w:rPr>
          <w:rFonts w:ascii="Times New Roman" w:hAnsi="Times New Roman" w:cs="Times New Roman"/>
          <w:sz w:val="24"/>
          <w:szCs w:val="24"/>
          <w:lang w:val="en-IE"/>
        </w:rPr>
        <w:t xml:space="preserve"> due to </w:t>
      </w:r>
      <w:r w:rsidRPr="00AF6442">
        <w:rPr>
          <w:rFonts w:ascii="Times New Roman" w:hAnsi="Times New Roman" w:cs="Times New Roman"/>
          <w:sz w:val="24"/>
          <w:szCs w:val="24"/>
          <w:lang w:val="en-IE"/>
        </w:rPr>
        <w:t>increased free radical productions in these groups</w:t>
      </w:r>
      <w:r w:rsidR="00355FA3">
        <w:rPr>
          <w:rFonts w:ascii="Times New Roman" w:hAnsi="Times New Roman" w:cs="Times New Roman"/>
          <w:sz w:val="24"/>
          <w:szCs w:val="24"/>
          <w:lang w:val="en-IE"/>
        </w:rPr>
        <w:t>.</w:t>
      </w:r>
      <w:r w:rsidRPr="00AF6442">
        <w:rPr>
          <w:rFonts w:ascii="Times New Roman" w:hAnsi="Times New Roman" w:cs="Times New Roman"/>
          <w:sz w:val="24"/>
          <w:szCs w:val="24"/>
          <w:lang w:val="en-IE"/>
        </w:rPr>
        <w:t xml:space="preserve">  These </w:t>
      </w:r>
      <w:r w:rsidR="00641189" w:rsidRPr="00AF6442">
        <w:rPr>
          <w:rFonts w:ascii="Times New Roman" w:hAnsi="Times New Roman" w:cs="Times New Roman"/>
          <w:sz w:val="24"/>
          <w:szCs w:val="24"/>
          <w:lang w:val="en-IE"/>
        </w:rPr>
        <w:t>observations</w:t>
      </w:r>
      <w:r w:rsidR="00641189">
        <w:rPr>
          <w:rFonts w:ascii="Times New Roman" w:hAnsi="Times New Roman" w:cs="Times New Roman"/>
          <w:sz w:val="24"/>
          <w:szCs w:val="24"/>
          <w:lang w:val="en-IE"/>
        </w:rPr>
        <w:t xml:space="preserve"> </w:t>
      </w:r>
      <w:r w:rsidRPr="00AF6442">
        <w:rPr>
          <w:rFonts w:ascii="Times New Roman" w:hAnsi="Times New Roman" w:cs="Times New Roman"/>
          <w:sz w:val="24"/>
          <w:szCs w:val="24"/>
          <w:lang w:val="en-IE"/>
        </w:rPr>
        <w:t>indicate</w:t>
      </w:r>
      <w:r w:rsidR="00715050">
        <w:rPr>
          <w:rFonts w:ascii="Times New Roman" w:hAnsi="Times New Roman" w:cs="Times New Roman"/>
          <w:sz w:val="24"/>
          <w:szCs w:val="24"/>
          <w:lang w:val="en-IE"/>
        </w:rPr>
        <w:t xml:space="preserve"> that</w:t>
      </w:r>
      <w:r w:rsidRPr="00AF6442">
        <w:rPr>
          <w:rFonts w:ascii="Times New Roman" w:hAnsi="Times New Roman" w:cs="Times New Roman"/>
          <w:sz w:val="24"/>
          <w:szCs w:val="24"/>
          <w:lang w:val="en-IE"/>
        </w:rPr>
        <w:t xml:space="preserve"> CBD in</w:t>
      </w:r>
      <w:r w:rsidR="00FD266F">
        <w:rPr>
          <w:rFonts w:ascii="Times New Roman" w:hAnsi="Times New Roman" w:cs="Times New Roman"/>
          <w:sz w:val="24"/>
          <w:szCs w:val="24"/>
          <w:lang w:val="en-IE"/>
        </w:rPr>
        <w:t>cre</w:t>
      </w:r>
      <w:r w:rsidR="009058EA">
        <w:rPr>
          <w:rFonts w:ascii="Times New Roman" w:hAnsi="Times New Roman" w:cs="Times New Roman"/>
          <w:sz w:val="24"/>
          <w:szCs w:val="24"/>
          <w:lang w:val="en-IE"/>
        </w:rPr>
        <w:t xml:space="preserve">ased </w:t>
      </w:r>
      <w:r w:rsidRPr="00AF6442">
        <w:rPr>
          <w:rFonts w:ascii="Times New Roman" w:hAnsi="Times New Roman" w:cs="Times New Roman"/>
          <w:sz w:val="24"/>
          <w:szCs w:val="24"/>
          <w:lang w:val="en-IE"/>
        </w:rPr>
        <w:t>the level and action of GSH.</w:t>
      </w:r>
    </w:p>
    <w:p w14:paraId="24DDB08E" w14:textId="78BD1F1F" w:rsidR="00AF6442" w:rsidRPr="00AF6442" w:rsidRDefault="00AF6442" w:rsidP="00AF6442">
      <w:pPr>
        <w:spacing w:line="360" w:lineRule="auto"/>
        <w:rPr>
          <w:rFonts w:ascii="Times New Roman" w:hAnsi="Times New Roman" w:cs="Times New Roman"/>
          <w:sz w:val="24"/>
          <w:szCs w:val="24"/>
          <w:lang w:val="en-IE"/>
        </w:rPr>
      </w:pPr>
      <w:r w:rsidRPr="00AF6442">
        <w:rPr>
          <w:rFonts w:ascii="Times New Roman" w:hAnsi="Times New Roman" w:cs="Times New Roman"/>
          <w:sz w:val="24"/>
          <w:szCs w:val="24"/>
          <w:lang w:val="en-IE"/>
        </w:rPr>
        <w:t>GSH</w:t>
      </w:r>
      <w:r w:rsidR="00DA15F8">
        <w:rPr>
          <w:rFonts w:ascii="Times New Roman" w:hAnsi="Times New Roman" w:cs="Times New Roman"/>
          <w:sz w:val="24"/>
          <w:szCs w:val="24"/>
          <w:lang w:val="en-IE"/>
        </w:rPr>
        <w:t xml:space="preserve"> level</w:t>
      </w:r>
      <w:r w:rsidRPr="00AF6442">
        <w:rPr>
          <w:rFonts w:ascii="Times New Roman" w:hAnsi="Times New Roman" w:cs="Times New Roman"/>
          <w:sz w:val="24"/>
          <w:szCs w:val="24"/>
          <w:lang w:val="en-IE"/>
        </w:rPr>
        <w:t xml:space="preserve"> </w:t>
      </w:r>
      <w:r w:rsidR="00715050">
        <w:rPr>
          <w:rFonts w:ascii="Times New Roman" w:hAnsi="Times New Roman" w:cs="Times New Roman"/>
          <w:sz w:val="24"/>
          <w:szCs w:val="24"/>
          <w:lang w:val="en-IE"/>
        </w:rPr>
        <w:t xml:space="preserve">in the kidney </w:t>
      </w:r>
      <w:r w:rsidR="001D6BC6">
        <w:rPr>
          <w:rFonts w:ascii="Times New Roman" w:hAnsi="Times New Roman" w:cs="Times New Roman"/>
          <w:sz w:val="24"/>
          <w:szCs w:val="24"/>
          <w:lang w:val="en-IE"/>
        </w:rPr>
        <w:t>was</w:t>
      </w:r>
      <w:r w:rsidRPr="00AF6442">
        <w:rPr>
          <w:rFonts w:ascii="Times New Roman" w:hAnsi="Times New Roman" w:cs="Times New Roman"/>
          <w:sz w:val="24"/>
          <w:szCs w:val="24"/>
          <w:lang w:val="en-IE"/>
        </w:rPr>
        <w:t xml:space="preserve"> significantly </w:t>
      </w:r>
      <w:r w:rsidR="004C6945" w:rsidRPr="00AF6442">
        <w:rPr>
          <w:rFonts w:ascii="Times New Roman" w:hAnsi="Times New Roman" w:cs="Times New Roman"/>
          <w:sz w:val="24"/>
          <w:szCs w:val="24"/>
          <w:lang w:val="en-IE"/>
        </w:rPr>
        <w:t>higher</w:t>
      </w:r>
      <w:r w:rsidR="004C6945">
        <w:rPr>
          <w:rFonts w:ascii="Times New Roman" w:hAnsi="Times New Roman" w:cs="Times New Roman"/>
          <w:sz w:val="24"/>
          <w:szCs w:val="24"/>
          <w:lang w:val="en-IE"/>
        </w:rPr>
        <w:t xml:space="preserve"> </w:t>
      </w:r>
      <w:r w:rsidRPr="00AF6442">
        <w:rPr>
          <w:rFonts w:ascii="Times New Roman" w:hAnsi="Times New Roman" w:cs="Times New Roman"/>
          <w:sz w:val="24"/>
          <w:szCs w:val="24"/>
          <w:lang w:val="en-IE"/>
        </w:rPr>
        <w:t>i</w:t>
      </w:r>
      <w:r w:rsidR="001D6BC6">
        <w:rPr>
          <w:rFonts w:ascii="Times New Roman" w:hAnsi="Times New Roman" w:cs="Times New Roman"/>
          <w:sz w:val="24"/>
          <w:szCs w:val="24"/>
          <w:lang w:val="en-IE"/>
        </w:rPr>
        <w:t xml:space="preserve">n the </w:t>
      </w:r>
      <w:r w:rsidR="00EC0175">
        <w:rPr>
          <w:rFonts w:ascii="Times New Roman" w:hAnsi="Times New Roman" w:cs="Times New Roman"/>
          <w:sz w:val="24"/>
          <w:szCs w:val="24"/>
          <w:lang w:val="en-IE"/>
        </w:rPr>
        <w:t>c</w:t>
      </w:r>
      <w:r w:rsidRPr="00AF6442">
        <w:rPr>
          <w:rFonts w:ascii="Times New Roman" w:hAnsi="Times New Roman" w:cs="Times New Roman"/>
          <w:sz w:val="24"/>
          <w:szCs w:val="24"/>
          <w:lang w:val="en-IE"/>
        </w:rPr>
        <w:t>ontrol compared to other groups</w:t>
      </w:r>
      <w:r w:rsidR="00E1200C">
        <w:rPr>
          <w:rFonts w:ascii="Times New Roman" w:hAnsi="Times New Roman" w:cs="Times New Roman"/>
          <w:sz w:val="24"/>
          <w:szCs w:val="24"/>
          <w:lang w:val="en-IE"/>
        </w:rPr>
        <w:t xml:space="preserve"> but we did not detect </w:t>
      </w:r>
      <w:r w:rsidR="002019EC">
        <w:rPr>
          <w:rFonts w:ascii="Times New Roman" w:hAnsi="Times New Roman" w:cs="Times New Roman"/>
          <w:sz w:val="24"/>
          <w:szCs w:val="24"/>
          <w:lang w:val="en-IE"/>
        </w:rPr>
        <w:t xml:space="preserve">a significant difference in </w:t>
      </w:r>
      <w:r w:rsidR="00030CF1">
        <w:rPr>
          <w:rFonts w:ascii="Times New Roman" w:hAnsi="Times New Roman" w:cs="Times New Roman"/>
          <w:sz w:val="24"/>
          <w:szCs w:val="24"/>
          <w:lang w:val="en-IE"/>
        </w:rPr>
        <w:t>GSH level between SC-HAL and SC-HAL-CBD</w:t>
      </w:r>
      <w:r w:rsidR="00715050">
        <w:rPr>
          <w:rFonts w:ascii="Times New Roman" w:hAnsi="Times New Roman" w:cs="Times New Roman"/>
          <w:sz w:val="24"/>
          <w:szCs w:val="24"/>
          <w:lang w:val="en-IE"/>
        </w:rPr>
        <w:t xml:space="preserve"> groups</w:t>
      </w:r>
      <w:r w:rsidR="00CC38A6">
        <w:rPr>
          <w:rFonts w:ascii="Times New Roman" w:hAnsi="Times New Roman" w:cs="Times New Roman"/>
          <w:sz w:val="24"/>
          <w:szCs w:val="24"/>
          <w:lang w:val="en-IE"/>
        </w:rPr>
        <w:t xml:space="preserve">. There was also </w:t>
      </w:r>
      <w:r w:rsidR="00C37B8D">
        <w:rPr>
          <w:rFonts w:ascii="Times New Roman" w:hAnsi="Times New Roman" w:cs="Times New Roman"/>
          <w:sz w:val="24"/>
          <w:szCs w:val="24"/>
          <w:lang w:val="en-IE"/>
        </w:rPr>
        <w:t>no difference</w:t>
      </w:r>
      <w:r w:rsidR="00715050">
        <w:rPr>
          <w:rFonts w:ascii="Times New Roman" w:hAnsi="Times New Roman" w:cs="Times New Roman"/>
          <w:sz w:val="24"/>
          <w:szCs w:val="24"/>
          <w:lang w:val="en-IE"/>
        </w:rPr>
        <w:t xml:space="preserve"> in GSH</w:t>
      </w:r>
      <w:r w:rsidR="00C37B8D">
        <w:rPr>
          <w:rFonts w:ascii="Times New Roman" w:hAnsi="Times New Roman" w:cs="Times New Roman"/>
          <w:sz w:val="24"/>
          <w:szCs w:val="24"/>
          <w:lang w:val="en-IE"/>
        </w:rPr>
        <w:t xml:space="preserve"> between</w:t>
      </w:r>
      <w:r w:rsidR="00C508DA">
        <w:rPr>
          <w:rFonts w:ascii="Times New Roman" w:hAnsi="Times New Roman" w:cs="Times New Roman"/>
          <w:sz w:val="24"/>
          <w:szCs w:val="24"/>
          <w:lang w:val="en-IE"/>
        </w:rPr>
        <w:t xml:space="preserve"> CH</w:t>
      </w:r>
      <w:r w:rsidR="00E231D7">
        <w:rPr>
          <w:rFonts w:ascii="Times New Roman" w:hAnsi="Times New Roman" w:cs="Times New Roman"/>
          <w:sz w:val="24"/>
          <w:szCs w:val="24"/>
          <w:lang w:val="en-IE"/>
        </w:rPr>
        <w:t>-HAL and CH-HAL-CBD</w:t>
      </w:r>
      <w:r w:rsidR="00715050">
        <w:rPr>
          <w:rFonts w:ascii="Times New Roman" w:hAnsi="Times New Roman" w:cs="Times New Roman"/>
          <w:sz w:val="24"/>
          <w:szCs w:val="24"/>
          <w:lang w:val="en-IE"/>
        </w:rPr>
        <w:t xml:space="preserve"> groups</w:t>
      </w:r>
      <w:r w:rsidRPr="00AF6442">
        <w:rPr>
          <w:rFonts w:ascii="Times New Roman" w:hAnsi="Times New Roman" w:cs="Times New Roman"/>
          <w:sz w:val="24"/>
          <w:szCs w:val="24"/>
          <w:lang w:val="en-IE"/>
        </w:rPr>
        <w:t xml:space="preserve">. This </w:t>
      </w:r>
      <w:r w:rsidR="00715050">
        <w:rPr>
          <w:rFonts w:ascii="Times New Roman" w:hAnsi="Times New Roman" w:cs="Times New Roman"/>
          <w:sz w:val="24"/>
          <w:szCs w:val="24"/>
          <w:lang w:val="en-IE"/>
        </w:rPr>
        <w:t>suggests</w:t>
      </w:r>
      <w:r w:rsidRPr="00AF6442">
        <w:rPr>
          <w:rFonts w:ascii="Times New Roman" w:hAnsi="Times New Roman" w:cs="Times New Roman"/>
          <w:sz w:val="24"/>
          <w:szCs w:val="24"/>
          <w:lang w:val="en-IE"/>
        </w:rPr>
        <w:t xml:space="preserve"> increased peroxidase activity</w:t>
      </w:r>
      <w:r w:rsidR="004013A8">
        <w:rPr>
          <w:rFonts w:ascii="Times New Roman" w:hAnsi="Times New Roman" w:cs="Times New Roman"/>
          <w:sz w:val="24"/>
          <w:szCs w:val="24"/>
          <w:lang w:val="en-IE"/>
        </w:rPr>
        <w:t xml:space="preserve"> and therefore increased antioxidant activity</w:t>
      </w:r>
      <w:r w:rsidRPr="00AF6442">
        <w:rPr>
          <w:rFonts w:ascii="Times New Roman" w:hAnsi="Times New Roman" w:cs="Times New Roman"/>
          <w:sz w:val="24"/>
          <w:szCs w:val="24"/>
          <w:lang w:val="en-IE"/>
        </w:rPr>
        <w:t xml:space="preserve"> in the other groups relative to the control group</w:t>
      </w:r>
      <w:r w:rsidR="00194B7C">
        <w:rPr>
          <w:rFonts w:ascii="Times New Roman" w:hAnsi="Times New Roman" w:cs="Times New Roman"/>
          <w:sz w:val="24"/>
          <w:szCs w:val="24"/>
          <w:lang w:val="en-IE"/>
        </w:rPr>
        <w:t xml:space="preserve"> but d</w:t>
      </w:r>
      <w:r w:rsidR="00715050">
        <w:rPr>
          <w:rFonts w:ascii="Times New Roman" w:hAnsi="Times New Roman" w:cs="Times New Roman"/>
          <w:sz w:val="24"/>
          <w:szCs w:val="24"/>
          <w:lang w:val="en-IE"/>
        </w:rPr>
        <w:t>oes</w:t>
      </w:r>
      <w:r w:rsidR="00194B7C">
        <w:rPr>
          <w:rFonts w:ascii="Times New Roman" w:hAnsi="Times New Roman" w:cs="Times New Roman"/>
          <w:sz w:val="24"/>
          <w:szCs w:val="24"/>
          <w:lang w:val="en-IE"/>
        </w:rPr>
        <w:t xml:space="preserve"> </w:t>
      </w:r>
      <w:r w:rsidR="00535CCF">
        <w:rPr>
          <w:rFonts w:ascii="Times New Roman" w:hAnsi="Times New Roman" w:cs="Times New Roman"/>
          <w:sz w:val="24"/>
          <w:szCs w:val="24"/>
          <w:lang w:val="en-IE"/>
        </w:rPr>
        <w:t>not confirm the protective effect</w:t>
      </w:r>
      <w:r w:rsidR="003D1B9B">
        <w:rPr>
          <w:rFonts w:ascii="Times New Roman" w:hAnsi="Times New Roman" w:cs="Times New Roman"/>
          <w:sz w:val="24"/>
          <w:szCs w:val="24"/>
          <w:lang w:val="en-IE"/>
        </w:rPr>
        <w:t xml:space="preserve"> of CBD on </w:t>
      </w:r>
      <w:r w:rsidR="004C6945">
        <w:rPr>
          <w:rFonts w:ascii="Times New Roman" w:hAnsi="Times New Roman" w:cs="Times New Roman"/>
          <w:sz w:val="24"/>
          <w:szCs w:val="24"/>
          <w:lang w:val="en-IE"/>
        </w:rPr>
        <w:t>haloperidol-induced</w:t>
      </w:r>
      <w:r w:rsidR="00FB7628">
        <w:rPr>
          <w:rFonts w:ascii="Times New Roman" w:hAnsi="Times New Roman" w:cs="Times New Roman"/>
          <w:sz w:val="24"/>
          <w:szCs w:val="24"/>
          <w:lang w:val="en-IE"/>
        </w:rPr>
        <w:t xml:space="preserve"> oxidative stress</w:t>
      </w:r>
      <w:r w:rsidR="00715050">
        <w:rPr>
          <w:rFonts w:ascii="Times New Roman" w:hAnsi="Times New Roman" w:cs="Times New Roman"/>
          <w:sz w:val="24"/>
          <w:szCs w:val="24"/>
          <w:lang w:val="en-IE"/>
        </w:rPr>
        <w:t>.</w:t>
      </w:r>
      <w:r w:rsidRPr="00AF6442">
        <w:rPr>
          <w:rFonts w:ascii="Times New Roman" w:hAnsi="Times New Roman" w:cs="Times New Roman"/>
          <w:sz w:val="24"/>
          <w:szCs w:val="24"/>
          <w:lang w:val="en-IE"/>
        </w:rPr>
        <w:t xml:space="preserve"> Earlier investigators</w:t>
      </w:r>
      <w:r w:rsidR="00715050">
        <w:rPr>
          <w:rFonts w:ascii="Times New Roman" w:hAnsi="Times New Roman" w:cs="Times New Roman"/>
          <w:sz w:val="24"/>
          <w:szCs w:val="24"/>
          <w:lang w:val="en-IE"/>
        </w:rPr>
        <w:t xml:space="preserve"> have</w:t>
      </w:r>
      <w:r w:rsidR="00FB7628">
        <w:rPr>
          <w:rFonts w:ascii="Times New Roman" w:hAnsi="Times New Roman" w:cs="Times New Roman"/>
          <w:sz w:val="24"/>
          <w:szCs w:val="24"/>
          <w:lang w:val="en-IE"/>
        </w:rPr>
        <w:t xml:space="preserve"> however</w:t>
      </w:r>
      <w:r w:rsidR="00715050">
        <w:rPr>
          <w:rFonts w:ascii="Times New Roman" w:hAnsi="Times New Roman" w:cs="Times New Roman"/>
          <w:sz w:val="24"/>
          <w:szCs w:val="24"/>
          <w:lang w:val="en-IE"/>
        </w:rPr>
        <w:t xml:space="preserve"> reported on the</w:t>
      </w:r>
      <w:r w:rsidRPr="00AF6442">
        <w:rPr>
          <w:rFonts w:ascii="Times New Roman" w:hAnsi="Times New Roman" w:cs="Times New Roman"/>
          <w:sz w:val="24"/>
          <w:szCs w:val="24"/>
          <w:lang w:val="en-IE"/>
        </w:rPr>
        <w:t xml:space="preserve"> </w:t>
      </w:r>
      <w:r w:rsidR="00715050">
        <w:rPr>
          <w:rFonts w:ascii="Times New Roman" w:hAnsi="Times New Roman" w:cs="Times New Roman"/>
          <w:sz w:val="24"/>
          <w:szCs w:val="24"/>
          <w:lang w:val="en-IE"/>
        </w:rPr>
        <w:t xml:space="preserve">oxidative </w:t>
      </w:r>
      <w:r w:rsidRPr="00AF6442">
        <w:rPr>
          <w:rFonts w:ascii="Times New Roman" w:hAnsi="Times New Roman" w:cs="Times New Roman"/>
          <w:sz w:val="24"/>
          <w:szCs w:val="24"/>
          <w:lang w:val="en-IE"/>
        </w:rPr>
        <w:t>protective effects of CBD in the kidney</w:t>
      </w:r>
      <w:r w:rsidR="00AE6F90">
        <w:rPr>
          <w:rFonts w:ascii="Times New Roman" w:hAnsi="Times New Roman" w:cs="Times New Roman"/>
          <w:sz w:val="24"/>
          <w:szCs w:val="24"/>
          <w:lang w:val="en-IE"/>
        </w:rPr>
        <w:t xml:space="preserve"> </w:t>
      </w:r>
      <w:r w:rsidR="00AE6F90" w:rsidRPr="00AF6442">
        <w:rPr>
          <w:rFonts w:ascii="Times New Roman" w:hAnsi="Times New Roman" w:cs="Times New Roman"/>
          <w:sz w:val="24"/>
          <w:szCs w:val="24"/>
          <w:lang w:val="en-IE"/>
        </w:rPr>
        <w:t>(Cassol-Jr et al.,2010; Fouad et al.,2012</w:t>
      </w:r>
      <w:r w:rsidR="00BA30B2" w:rsidRPr="00AF6442">
        <w:rPr>
          <w:rFonts w:ascii="Times New Roman" w:hAnsi="Times New Roman" w:cs="Times New Roman"/>
          <w:sz w:val="24"/>
          <w:szCs w:val="24"/>
          <w:lang w:val="en-IE"/>
        </w:rPr>
        <w:t>).</w:t>
      </w:r>
      <w:r w:rsidRPr="00AF6442">
        <w:rPr>
          <w:rFonts w:ascii="Times New Roman" w:hAnsi="Times New Roman" w:cs="Times New Roman"/>
          <w:sz w:val="24"/>
          <w:szCs w:val="24"/>
          <w:lang w:val="en-IE"/>
        </w:rPr>
        <w:t xml:space="preserve"> </w:t>
      </w:r>
    </w:p>
    <w:p w14:paraId="640D8A23" w14:textId="2E3978B6" w:rsidR="00AF6442" w:rsidRPr="00AF6442" w:rsidRDefault="00AF6442" w:rsidP="00AF6442">
      <w:pPr>
        <w:spacing w:line="360" w:lineRule="auto"/>
        <w:rPr>
          <w:rFonts w:ascii="Times New Roman" w:hAnsi="Times New Roman" w:cs="Times New Roman"/>
          <w:sz w:val="24"/>
          <w:szCs w:val="24"/>
          <w:lang w:val="en-IE"/>
        </w:rPr>
      </w:pPr>
      <w:r w:rsidRPr="00AF6442">
        <w:rPr>
          <w:rFonts w:ascii="Times New Roman" w:hAnsi="Times New Roman" w:cs="Times New Roman"/>
          <w:sz w:val="24"/>
          <w:szCs w:val="24"/>
          <w:lang w:val="en-IE"/>
        </w:rPr>
        <w:t>In this study</w:t>
      </w:r>
      <w:r w:rsidR="00311E38">
        <w:rPr>
          <w:rFonts w:ascii="Times New Roman" w:hAnsi="Times New Roman" w:cs="Times New Roman"/>
          <w:sz w:val="24"/>
          <w:szCs w:val="24"/>
          <w:lang w:val="en-IE"/>
        </w:rPr>
        <w:t>,</w:t>
      </w:r>
      <w:r w:rsidRPr="00AF6442">
        <w:rPr>
          <w:rFonts w:ascii="Times New Roman" w:hAnsi="Times New Roman" w:cs="Times New Roman"/>
          <w:sz w:val="24"/>
          <w:szCs w:val="24"/>
          <w:lang w:val="en-IE"/>
        </w:rPr>
        <w:t xml:space="preserve"> there </w:t>
      </w:r>
      <w:r w:rsidR="00715050">
        <w:rPr>
          <w:rFonts w:ascii="Times New Roman" w:hAnsi="Times New Roman" w:cs="Times New Roman"/>
          <w:sz w:val="24"/>
          <w:szCs w:val="24"/>
          <w:lang w:val="en-IE"/>
        </w:rPr>
        <w:t>wa</w:t>
      </w:r>
      <w:r w:rsidRPr="00AF6442">
        <w:rPr>
          <w:rFonts w:ascii="Times New Roman" w:hAnsi="Times New Roman" w:cs="Times New Roman"/>
          <w:sz w:val="24"/>
          <w:szCs w:val="24"/>
          <w:lang w:val="en-IE"/>
        </w:rPr>
        <w:t xml:space="preserve">s strong evidence that CBD reduced NO activity in </w:t>
      </w:r>
      <w:r w:rsidR="00687796" w:rsidRPr="00AF6442">
        <w:rPr>
          <w:rFonts w:ascii="Times New Roman" w:hAnsi="Times New Roman" w:cs="Times New Roman"/>
          <w:sz w:val="24"/>
          <w:szCs w:val="24"/>
          <w:lang w:val="en-IE"/>
        </w:rPr>
        <w:t>the</w:t>
      </w:r>
      <w:r w:rsidR="00687796">
        <w:rPr>
          <w:rFonts w:ascii="Times New Roman" w:hAnsi="Times New Roman" w:cs="Times New Roman"/>
          <w:sz w:val="24"/>
          <w:szCs w:val="24"/>
          <w:lang w:val="en-IE"/>
        </w:rPr>
        <w:t xml:space="preserve"> </w:t>
      </w:r>
      <w:r w:rsidRPr="00AF6442">
        <w:rPr>
          <w:rFonts w:ascii="Times New Roman" w:hAnsi="Times New Roman" w:cs="Times New Roman"/>
          <w:sz w:val="24"/>
          <w:szCs w:val="24"/>
          <w:lang w:val="en-IE"/>
        </w:rPr>
        <w:t>liver</w:t>
      </w:r>
      <w:r w:rsidR="00185070">
        <w:rPr>
          <w:rFonts w:ascii="Times New Roman" w:hAnsi="Times New Roman" w:cs="Times New Roman"/>
          <w:sz w:val="24"/>
          <w:szCs w:val="24"/>
          <w:lang w:val="en-IE"/>
        </w:rPr>
        <w:t xml:space="preserve"> and the</w:t>
      </w:r>
      <w:r w:rsidRPr="00AF6442">
        <w:rPr>
          <w:rFonts w:ascii="Times New Roman" w:hAnsi="Times New Roman" w:cs="Times New Roman"/>
          <w:sz w:val="24"/>
          <w:szCs w:val="24"/>
          <w:lang w:val="en-IE"/>
        </w:rPr>
        <w:t xml:space="preserve"> kidney</w:t>
      </w:r>
      <w:r w:rsidR="006C2E2B">
        <w:rPr>
          <w:rFonts w:ascii="Times New Roman" w:hAnsi="Times New Roman" w:cs="Times New Roman"/>
          <w:sz w:val="24"/>
          <w:szCs w:val="24"/>
          <w:lang w:val="en-IE"/>
        </w:rPr>
        <w:t xml:space="preserve"> </w:t>
      </w:r>
      <w:r w:rsidR="00662074">
        <w:rPr>
          <w:rFonts w:ascii="Times New Roman" w:hAnsi="Times New Roman" w:cs="Times New Roman"/>
          <w:sz w:val="24"/>
          <w:szCs w:val="24"/>
          <w:lang w:val="en-IE"/>
        </w:rPr>
        <w:t>with subchronic administration of haloperidol</w:t>
      </w:r>
      <w:r w:rsidRPr="00AF6442">
        <w:rPr>
          <w:rFonts w:ascii="Times New Roman" w:hAnsi="Times New Roman" w:cs="Times New Roman"/>
          <w:sz w:val="24"/>
          <w:szCs w:val="24"/>
          <w:lang w:val="en-IE"/>
        </w:rPr>
        <w:t xml:space="preserve"> because </w:t>
      </w:r>
      <w:r w:rsidR="00185070">
        <w:rPr>
          <w:rFonts w:ascii="Times New Roman" w:hAnsi="Times New Roman" w:cs="Times New Roman"/>
          <w:sz w:val="24"/>
          <w:szCs w:val="24"/>
          <w:lang w:val="en-IE"/>
        </w:rPr>
        <w:t>SC-HAL</w:t>
      </w:r>
      <w:r w:rsidRPr="00AF6442">
        <w:rPr>
          <w:rFonts w:ascii="Times New Roman" w:hAnsi="Times New Roman" w:cs="Times New Roman"/>
          <w:sz w:val="24"/>
          <w:szCs w:val="24"/>
          <w:lang w:val="en-IE"/>
        </w:rPr>
        <w:t xml:space="preserve"> had a significantly higher value of NO activity than </w:t>
      </w:r>
      <w:r w:rsidR="00057FED">
        <w:rPr>
          <w:rFonts w:ascii="Times New Roman" w:hAnsi="Times New Roman" w:cs="Times New Roman"/>
          <w:sz w:val="24"/>
          <w:szCs w:val="24"/>
          <w:lang w:val="en-IE"/>
        </w:rPr>
        <w:t xml:space="preserve">SC-HAL-CBD, </w:t>
      </w:r>
      <w:r w:rsidR="00895FB1">
        <w:rPr>
          <w:rFonts w:ascii="Times New Roman" w:hAnsi="Times New Roman" w:cs="Times New Roman"/>
          <w:sz w:val="24"/>
          <w:szCs w:val="24"/>
          <w:lang w:val="en-IE"/>
        </w:rPr>
        <w:t>CBD</w:t>
      </w:r>
      <w:r w:rsidR="00687796">
        <w:rPr>
          <w:rFonts w:ascii="Times New Roman" w:hAnsi="Times New Roman" w:cs="Times New Roman"/>
          <w:sz w:val="24"/>
          <w:szCs w:val="24"/>
          <w:lang w:val="en-IE"/>
        </w:rPr>
        <w:t>,</w:t>
      </w:r>
      <w:r w:rsidR="00895FB1">
        <w:rPr>
          <w:rFonts w:ascii="Times New Roman" w:hAnsi="Times New Roman" w:cs="Times New Roman"/>
          <w:sz w:val="24"/>
          <w:szCs w:val="24"/>
          <w:lang w:val="en-IE"/>
        </w:rPr>
        <w:t xml:space="preserve"> and control groups</w:t>
      </w:r>
      <w:r w:rsidRPr="00AF6442">
        <w:rPr>
          <w:rFonts w:ascii="Times New Roman" w:hAnsi="Times New Roman" w:cs="Times New Roman"/>
          <w:sz w:val="24"/>
          <w:szCs w:val="24"/>
          <w:lang w:val="en-IE"/>
        </w:rPr>
        <w:t>, while CBD alone had</w:t>
      </w:r>
      <w:r w:rsidR="00AE00DF">
        <w:rPr>
          <w:rFonts w:ascii="Times New Roman" w:hAnsi="Times New Roman" w:cs="Times New Roman"/>
          <w:sz w:val="24"/>
          <w:szCs w:val="24"/>
          <w:lang w:val="en-IE"/>
        </w:rPr>
        <w:t xml:space="preserve"> significantly lower</w:t>
      </w:r>
      <w:r w:rsidRPr="00AF6442">
        <w:rPr>
          <w:rFonts w:ascii="Times New Roman" w:hAnsi="Times New Roman" w:cs="Times New Roman"/>
          <w:sz w:val="24"/>
          <w:szCs w:val="24"/>
          <w:lang w:val="en-IE"/>
        </w:rPr>
        <w:t xml:space="preserve">  NO activity </w:t>
      </w:r>
      <w:r w:rsidR="00687796">
        <w:rPr>
          <w:rFonts w:ascii="Times New Roman" w:hAnsi="Times New Roman" w:cs="Times New Roman"/>
          <w:sz w:val="24"/>
          <w:szCs w:val="24"/>
          <w:lang w:val="en-IE"/>
        </w:rPr>
        <w:t xml:space="preserve">than </w:t>
      </w:r>
      <w:r w:rsidR="008974BB">
        <w:rPr>
          <w:rFonts w:ascii="Times New Roman" w:hAnsi="Times New Roman" w:cs="Times New Roman"/>
          <w:sz w:val="24"/>
          <w:szCs w:val="24"/>
          <w:lang w:val="en-IE"/>
        </w:rPr>
        <w:t>the</w:t>
      </w:r>
      <w:r w:rsidRPr="00AF6442">
        <w:rPr>
          <w:rFonts w:ascii="Times New Roman" w:hAnsi="Times New Roman" w:cs="Times New Roman"/>
          <w:sz w:val="24"/>
          <w:szCs w:val="24"/>
          <w:lang w:val="en-IE"/>
        </w:rPr>
        <w:t xml:space="preserve"> </w:t>
      </w:r>
      <w:r w:rsidR="00606485">
        <w:rPr>
          <w:rFonts w:ascii="Times New Roman" w:hAnsi="Times New Roman" w:cs="Times New Roman"/>
          <w:sz w:val="24"/>
          <w:szCs w:val="24"/>
          <w:lang w:val="en-IE"/>
        </w:rPr>
        <w:t>SC-</w:t>
      </w:r>
      <w:r w:rsidR="00B1627F">
        <w:rPr>
          <w:rFonts w:ascii="Times New Roman" w:hAnsi="Times New Roman" w:cs="Times New Roman"/>
          <w:sz w:val="24"/>
          <w:szCs w:val="24"/>
          <w:lang w:val="en-IE"/>
        </w:rPr>
        <w:t>HAL</w:t>
      </w:r>
      <w:r w:rsidR="00FC7853">
        <w:rPr>
          <w:rFonts w:ascii="Times New Roman" w:hAnsi="Times New Roman" w:cs="Times New Roman"/>
          <w:sz w:val="24"/>
          <w:szCs w:val="24"/>
          <w:lang w:val="en-IE"/>
        </w:rPr>
        <w:t xml:space="preserve"> group</w:t>
      </w:r>
      <w:r w:rsidR="00C27BE0">
        <w:rPr>
          <w:rFonts w:ascii="Times New Roman" w:hAnsi="Times New Roman" w:cs="Times New Roman"/>
          <w:sz w:val="24"/>
          <w:szCs w:val="24"/>
          <w:lang w:val="en-IE"/>
        </w:rPr>
        <w:t xml:space="preserve"> but not</w:t>
      </w:r>
      <w:r w:rsidR="008974BB">
        <w:rPr>
          <w:rFonts w:ascii="Times New Roman" w:hAnsi="Times New Roman" w:cs="Times New Roman"/>
          <w:sz w:val="24"/>
          <w:szCs w:val="24"/>
          <w:lang w:val="en-IE"/>
        </w:rPr>
        <w:t xml:space="preserve"> the</w:t>
      </w:r>
      <w:r w:rsidR="00C27BE0">
        <w:rPr>
          <w:rFonts w:ascii="Times New Roman" w:hAnsi="Times New Roman" w:cs="Times New Roman"/>
          <w:sz w:val="24"/>
          <w:szCs w:val="24"/>
          <w:lang w:val="en-IE"/>
        </w:rPr>
        <w:t xml:space="preserve"> </w:t>
      </w:r>
      <w:r w:rsidR="008974BB">
        <w:rPr>
          <w:rFonts w:ascii="Times New Roman" w:hAnsi="Times New Roman" w:cs="Times New Roman"/>
          <w:sz w:val="24"/>
          <w:szCs w:val="24"/>
          <w:lang w:val="en-IE"/>
        </w:rPr>
        <w:t>SC-HAL-CBD group</w:t>
      </w:r>
      <w:r w:rsidRPr="00AF6442">
        <w:rPr>
          <w:rFonts w:ascii="Times New Roman" w:hAnsi="Times New Roman" w:cs="Times New Roman"/>
          <w:sz w:val="24"/>
          <w:szCs w:val="24"/>
          <w:lang w:val="en-IE"/>
        </w:rPr>
        <w:t>. Our observations agree with most studies on the effect of CBD on NO produced because of oxidative stress (Booz 2011, Soares et al., 2015; Chen 2016) and</w:t>
      </w:r>
      <w:r w:rsidR="00E93E62">
        <w:rPr>
          <w:rFonts w:ascii="Times New Roman" w:hAnsi="Times New Roman" w:cs="Times New Roman"/>
          <w:sz w:val="24"/>
          <w:szCs w:val="24"/>
          <w:lang w:val="en-IE"/>
        </w:rPr>
        <w:t xml:space="preserve"> the</w:t>
      </w:r>
      <w:r w:rsidRPr="00AF6442">
        <w:rPr>
          <w:rFonts w:ascii="Times New Roman" w:hAnsi="Times New Roman" w:cs="Times New Roman"/>
          <w:sz w:val="24"/>
          <w:szCs w:val="24"/>
          <w:lang w:val="en-IE"/>
        </w:rPr>
        <w:t xml:space="preserve"> mechanism </w:t>
      </w:r>
      <w:r w:rsidRPr="00AF6442">
        <w:rPr>
          <w:rFonts w:ascii="Times New Roman" w:hAnsi="Times New Roman" w:cs="Times New Roman"/>
          <w:sz w:val="24"/>
          <w:szCs w:val="24"/>
          <w:lang w:val="en-IE"/>
        </w:rPr>
        <w:lastRenderedPageBreak/>
        <w:t>of action</w:t>
      </w:r>
      <w:r w:rsidR="00E93E62">
        <w:rPr>
          <w:rFonts w:ascii="Times New Roman" w:hAnsi="Times New Roman" w:cs="Times New Roman"/>
          <w:sz w:val="24"/>
          <w:szCs w:val="24"/>
          <w:lang w:val="en-IE"/>
        </w:rPr>
        <w:t xml:space="preserve"> of CBD</w:t>
      </w:r>
      <w:r w:rsidRPr="00AF6442">
        <w:rPr>
          <w:rFonts w:ascii="Times New Roman" w:hAnsi="Times New Roman" w:cs="Times New Roman"/>
          <w:sz w:val="24"/>
          <w:szCs w:val="24"/>
          <w:lang w:val="en-IE"/>
        </w:rPr>
        <w:t xml:space="preserve"> involved suppression of inducible nitric oxide synthase (iNOS) that generates </w:t>
      </w:r>
      <w:r w:rsidR="00A56001">
        <w:rPr>
          <w:rFonts w:ascii="Times New Roman" w:hAnsi="Times New Roman" w:cs="Times New Roman"/>
          <w:sz w:val="24"/>
          <w:szCs w:val="24"/>
          <w:lang w:val="en-IE"/>
        </w:rPr>
        <w:t xml:space="preserve">a </w:t>
      </w:r>
      <w:r w:rsidRPr="00AF6442">
        <w:rPr>
          <w:rFonts w:ascii="Times New Roman" w:hAnsi="Times New Roman" w:cs="Times New Roman"/>
          <w:sz w:val="24"/>
          <w:szCs w:val="24"/>
          <w:lang w:val="en-IE"/>
        </w:rPr>
        <w:t>large amount of NO (Chen et al.,201</w:t>
      </w:r>
      <w:r w:rsidR="006F29CA">
        <w:rPr>
          <w:rFonts w:ascii="Times New Roman" w:hAnsi="Times New Roman" w:cs="Times New Roman"/>
          <w:sz w:val="24"/>
          <w:szCs w:val="24"/>
          <w:lang w:val="en-IE"/>
        </w:rPr>
        <w:t>6</w:t>
      </w:r>
      <w:r w:rsidRPr="00AF6442">
        <w:rPr>
          <w:rFonts w:ascii="Times New Roman" w:hAnsi="Times New Roman" w:cs="Times New Roman"/>
          <w:sz w:val="24"/>
          <w:szCs w:val="24"/>
          <w:lang w:val="en-IE"/>
        </w:rPr>
        <w:t>).</w:t>
      </w:r>
      <w:r w:rsidR="001F10D1">
        <w:rPr>
          <w:rFonts w:ascii="Times New Roman" w:hAnsi="Times New Roman" w:cs="Times New Roman"/>
          <w:sz w:val="24"/>
          <w:szCs w:val="24"/>
          <w:lang w:val="en-IE"/>
        </w:rPr>
        <w:t xml:space="preserve"> </w:t>
      </w:r>
      <w:r w:rsidR="003E0EC3">
        <w:rPr>
          <w:rFonts w:ascii="Times New Roman" w:hAnsi="Times New Roman" w:cs="Times New Roman"/>
          <w:sz w:val="24"/>
          <w:szCs w:val="24"/>
          <w:lang w:val="en-IE"/>
        </w:rPr>
        <w:t>CBD,</w:t>
      </w:r>
      <w:r w:rsidR="001F10D1">
        <w:rPr>
          <w:rFonts w:ascii="Times New Roman" w:hAnsi="Times New Roman" w:cs="Times New Roman"/>
          <w:sz w:val="24"/>
          <w:szCs w:val="24"/>
          <w:lang w:val="en-IE"/>
        </w:rPr>
        <w:t xml:space="preserve"> however, did not lower </w:t>
      </w:r>
      <w:r w:rsidR="00854A43">
        <w:rPr>
          <w:rFonts w:ascii="Times New Roman" w:hAnsi="Times New Roman" w:cs="Times New Roman"/>
          <w:sz w:val="24"/>
          <w:szCs w:val="24"/>
          <w:lang w:val="en-IE"/>
        </w:rPr>
        <w:t xml:space="preserve">NO </w:t>
      </w:r>
      <w:r w:rsidR="001A5550">
        <w:rPr>
          <w:rFonts w:ascii="Times New Roman" w:hAnsi="Times New Roman" w:cs="Times New Roman"/>
          <w:sz w:val="24"/>
          <w:szCs w:val="24"/>
          <w:lang w:val="en-IE"/>
        </w:rPr>
        <w:t>with prolonged administration of haloper</w:t>
      </w:r>
      <w:r w:rsidR="00F17D92">
        <w:rPr>
          <w:rFonts w:ascii="Times New Roman" w:hAnsi="Times New Roman" w:cs="Times New Roman"/>
          <w:sz w:val="24"/>
          <w:szCs w:val="24"/>
          <w:lang w:val="en-IE"/>
        </w:rPr>
        <w:t>idol because the</w:t>
      </w:r>
      <w:r w:rsidRPr="00AF6442">
        <w:rPr>
          <w:rFonts w:ascii="Times New Roman" w:hAnsi="Times New Roman" w:cs="Times New Roman"/>
          <w:sz w:val="24"/>
          <w:szCs w:val="24"/>
          <w:lang w:val="en-IE"/>
        </w:rPr>
        <w:t xml:space="preserve"> C</w:t>
      </w:r>
      <w:r w:rsidR="008E167E">
        <w:rPr>
          <w:rFonts w:ascii="Times New Roman" w:hAnsi="Times New Roman" w:cs="Times New Roman"/>
          <w:sz w:val="24"/>
          <w:szCs w:val="24"/>
          <w:lang w:val="en-IE"/>
        </w:rPr>
        <w:t>H-</w:t>
      </w:r>
      <w:r w:rsidR="00A01EF4">
        <w:rPr>
          <w:rFonts w:ascii="Times New Roman" w:hAnsi="Times New Roman" w:cs="Times New Roman"/>
          <w:sz w:val="24"/>
          <w:szCs w:val="24"/>
          <w:lang w:val="en-IE"/>
        </w:rPr>
        <w:t>HAL</w:t>
      </w:r>
      <w:r w:rsidR="009F1293">
        <w:rPr>
          <w:rFonts w:ascii="Times New Roman" w:hAnsi="Times New Roman" w:cs="Times New Roman"/>
          <w:sz w:val="24"/>
          <w:szCs w:val="24"/>
          <w:lang w:val="en-IE"/>
        </w:rPr>
        <w:t>-CBD group</w:t>
      </w:r>
      <w:r w:rsidRPr="00AF6442">
        <w:rPr>
          <w:rFonts w:ascii="Times New Roman" w:hAnsi="Times New Roman" w:cs="Times New Roman"/>
          <w:sz w:val="24"/>
          <w:szCs w:val="24"/>
          <w:lang w:val="en-IE"/>
        </w:rPr>
        <w:t xml:space="preserve"> did not have a </w:t>
      </w:r>
      <w:r w:rsidR="00B43CEE">
        <w:rPr>
          <w:rFonts w:ascii="Times New Roman" w:hAnsi="Times New Roman" w:cs="Times New Roman"/>
          <w:sz w:val="24"/>
          <w:szCs w:val="24"/>
          <w:lang w:val="en-IE"/>
        </w:rPr>
        <w:t>lower</w:t>
      </w:r>
      <w:r w:rsidRPr="00AF6442">
        <w:rPr>
          <w:rFonts w:ascii="Times New Roman" w:hAnsi="Times New Roman" w:cs="Times New Roman"/>
          <w:sz w:val="24"/>
          <w:szCs w:val="24"/>
          <w:lang w:val="en-IE"/>
        </w:rPr>
        <w:t xml:space="preserve"> NO activity than </w:t>
      </w:r>
      <w:r w:rsidR="00A56001">
        <w:rPr>
          <w:rFonts w:ascii="Times New Roman" w:hAnsi="Times New Roman" w:cs="Times New Roman"/>
          <w:sz w:val="24"/>
          <w:szCs w:val="24"/>
          <w:lang w:val="en-IE"/>
        </w:rPr>
        <w:t xml:space="preserve">the </w:t>
      </w:r>
      <w:r w:rsidR="009F1293">
        <w:rPr>
          <w:rFonts w:ascii="Times New Roman" w:hAnsi="Times New Roman" w:cs="Times New Roman"/>
          <w:sz w:val="24"/>
          <w:szCs w:val="24"/>
          <w:lang w:val="en-IE"/>
        </w:rPr>
        <w:t>CH-HAL group</w:t>
      </w:r>
      <w:r w:rsidR="00F17D92">
        <w:rPr>
          <w:rFonts w:ascii="Times New Roman" w:hAnsi="Times New Roman" w:cs="Times New Roman"/>
          <w:sz w:val="24"/>
          <w:szCs w:val="24"/>
          <w:lang w:val="en-IE"/>
        </w:rPr>
        <w:t>.</w:t>
      </w:r>
      <w:r w:rsidRPr="00AF6442">
        <w:rPr>
          <w:rFonts w:ascii="Times New Roman" w:hAnsi="Times New Roman" w:cs="Times New Roman"/>
          <w:sz w:val="24"/>
          <w:szCs w:val="24"/>
          <w:lang w:val="en-IE"/>
        </w:rPr>
        <w:t xml:space="preserve"> Some authors</w:t>
      </w:r>
      <w:r w:rsidR="007639DE">
        <w:rPr>
          <w:rFonts w:ascii="Times New Roman" w:hAnsi="Times New Roman" w:cs="Times New Roman"/>
          <w:sz w:val="24"/>
          <w:szCs w:val="24"/>
          <w:lang w:val="en-IE"/>
        </w:rPr>
        <w:t xml:space="preserve"> </w:t>
      </w:r>
      <w:r w:rsidR="001E01F4">
        <w:rPr>
          <w:rFonts w:ascii="Times New Roman" w:hAnsi="Times New Roman" w:cs="Times New Roman"/>
          <w:sz w:val="24"/>
          <w:szCs w:val="24"/>
          <w:lang w:val="en-IE"/>
        </w:rPr>
        <w:t xml:space="preserve">have </w:t>
      </w:r>
      <w:r w:rsidRPr="00AF6442">
        <w:rPr>
          <w:rFonts w:ascii="Times New Roman" w:hAnsi="Times New Roman" w:cs="Times New Roman"/>
          <w:sz w:val="24"/>
          <w:szCs w:val="24"/>
          <w:lang w:val="en-IE"/>
        </w:rPr>
        <w:t>reported an association between prolonged administration of haloperidol and low NO activity</w:t>
      </w:r>
      <w:r w:rsidR="00CF5959">
        <w:rPr>
          <w:rFonts w:ascii="Times New Roman" w:hAnsi="Times New Roman" w:cs="Times New Roman"/>
          <w:sz w:val="24"/>
          <w:szCs w:val="24"/>
          <w:lang w:val="en-IE"/>
        </w:rPr>
        <w:t xml:space="preserve"> </w:t>
      </w:r>
      <w:r w:rsidR="00CF5959" w:rsidRPr="00AF6442">
        <w:rPr>
          <w:rFonts w:ascii="Times New Roman" w:hAnsi="Times New Roman" w:cs="Times New Roman"/>
          <w:sz w:val="24"/>
          <w:szCs w:val="24"/>
          <w:lang w:val="en-IE"/>
        </w:rPr>
        <w:t xml:space="preserve">(Iwahashi et al., 1996; Harvey and Bester, 2000).  </w:t>
      </w:r>
    </w:p>
    <w:p w14:paraId="12BC30D9" w14:textId="512EC988" w:rsidR="00125CB7" w:rsidRPr="00AF6442" w:rsidRDefault="00AF6442" w:rsidP="00125CB7">
      <w:pPr>
        <w:spacing w:line="360" w:lineRule="auto"/>
        <w:rPr>
          <w:rFonts w:ascii="Times New Roman" w:hAnsi="Times New Roman" w:cs="Times New Roman"/>
          <w:sz w:val="24"/>
          <w:szCs w:val="24"/>
          <w:lang w:val="en-IE"/>
        </w:rPr>
      </w:pPr>
      <w:r w:rsidRPr="00AF6442">
        <w:rPr>
          <w:rFonts w:ascii="Times New Roman" w:hAnsi="Times New Roman" w:cs="Times New Roman"/>
          <w:sz w:val="24"/>
          <w:szCs w:val="24"/>
          <w:lang w:val="en-IE"/>
        </w:rPr>
        <w:t xml:space="preserve">There </w:t>
      </w:r>
      <w:r w:rsidR="001E01F4">
        <w:rPr>
          <w:rFonts w:ascii="Times New Roman" w:hAnsi="Times New Roman" w:cs="Times New Roman"/>
          <w:sz w:val="24"/>
          <w:szCs w:val="24"/>
          <w:lang w:val="en-IE"/>
        </w:rPr>
        <w:t>wa</w:t>
      </w:r>
      <w:r w:rsidRPr="00AF6442">
        <w:rPr>
          <w:rFonts w:ascii="Times New Roman" w:hAnsi="Times New Roman" w:cs="Times New Roman"/>
          <w:sz w:val="24"/>
          <w:szCs w:val="24"/>
          <w:lang w:val="en-IE"/>
        </w:rPr>
        <w:t xml:space="preserve">s no evidence of  </w:t>
      </w:r>
      <w:r w:rsidR="00C84036">
        <w:rPr>
          <w:rFonts w:ascii="Times New Roman" w:hAnsi="Times New Roman" w:cs="Times New Roman"/>
          <w:sz w:val="24"/>
          <w:szCs w:val="24"/>
          <w:lang w:val="en-IE"/>
        </w:rPr>
        <w:t>haloperidol-induced</w:t>
      </w:r>
      <w:r w:rsidRPr="00AF6442">
        <w:rPr>
          <w:rFonts w:ascii="Times New Roman" w:hAnsi="Times New Roman" w:cs="Times New Roman"/>
          <w:sz w:val="24"/>
          <w:szCs w:val="24"/>
          <w:lang w:val="en-IE"/>
        </w:rPr>
        <w:t xml:space="preserve"> lipid peroxidation in the liver in this study because we did not  observe a higher MDA activity in both</w:t>
      </w:r>
      <w:r w:rsidR="00AF23D4">
        <w:rPr>
          <w:rFonts w:ascii="Times New Roman" w:hAnsi="Times New Roman" w:cs="Times New Roman"/>
          <w:sz w:val="24"/>
          <w:szCs w:val="24"/>
          <w:lang w:val="en-IE"/>
        </w:rPr>
        <w:t xml:space="preserve"> the </w:t>
      </w:r>
      <w:r w:rsidR="001205A8">
        <w:rPr>
          <w:rFonts w:ascii="Times New Roman" w:hAnsi="Times New Roman" w:cs="Times New Roman"/>
          <w:sz w:val="24"/>
          <w:szCs w:val="24"/>
          <w:lang w:val="en-IE"/>
        </w:rPr>
        <w:t xml:space="preserve">SC-HAL </w:t>
      </w:r>
      <w:r w:rsidR="00C84036">
        <w:rPr>
          <w:rFonts w:ascii="Times New Roman" w:hAnsi="Times New Roman" w:cs="Times New Roman"/>
          <w:sz w:val="24"/>
          <w:szCs w:val="24"/>
          <w:lang w:val="en-IE"/>
        </w:rPr>
        <w:t xml:space="preserve">or </w:t>
      </w:r>
      <w:r w:rsidR="001205A8">
        <w:rPr>
          <w:rFonts w:ascii="Times New Roman" w:hAnsi="Times New Roman" w:cs="Times New Roman"/>
          <w:sz w:val="24"/>
          <w:szCs w:val="24"/>
          <w:lang w:val="en-IE"/>
        </w:rPr>
        <w:t>the CH-HAL groups</w:t>
      </w:r>
      <w:r w:rsidRPr="00AF6442">
        <w:rPr>
          <w:rFonts w:ascii="Times New Roman" w:hAnsi="Times New Roman" w:cs="Times New Roman"/>
          <w:sz w:val="24"/>
          <w:szCs w:val="24"/>
          <w:lang w:val="en-IE"/>
        </w:rPr>
        <w:t xml:space="preserve">) compared to </w:t>
      </w:r>
      <w:r w:rsidR="001E01F4">
        <w:rPr>
          <w:rFonts w:ascii="Times New Roman" w:hAnsi="Times New Roman" w:cs="Times New Roman"/>
          <w:sz w:val="24"/>
          <w:szCs w:val="24"/>
          <w:lang w:val="en-IE"/>
        </w:rPr>
        <w:t xml:space="preserve">the </w:t>
      </w:r>
      <w:r w:rsidRPr="00AF6442">
        <w:rPr>
          <w:rFonts w:ascii="Times New Roman" w:hAnsi="Times New Roman" w:cs="Times New Roman"/>
          <w:sz w:val="24"/>
          <w:szCs w:val="24"/>
          <w:lang w:val="en-IE"/>
        </w:rPr>
        <w:t>other groups. S</w:t>
      </w:r>
      <w:r w:rsidR="00EA3CA1">
        <w:rPr>
          <w:rFonts w:ascii="Times New Roman" w:hAnsi="Times New Roman" w:cs="Times New Roman"/>
          <w:sz w:val="24"/>
          <w:szCs w:val="24"/>
          <w:lang w:val="en-IE"/>
        </w:rPr>
        <w:t>C-HAL-CBD</w:t>
      </w:r>
      <w:r w:rsidR="00221DEE">
        <w:rPr>
          <w:rFonts w:ascii="Times New Roman" w:hAnsi="Times New Roman" w:cs="Times New Roman"/>
          <w:sz w:val="24"/>
          <w:szCs w:val="24"/>
          <w:lang w:val="en-IE"/>
        </w:rPr>
        <w:t xml:space="preserve"> and CBD alone groups</w:t>
      </w:r>
      <w:r w:rsidR="001E01F4">
        <w:rPr>
          <w:rFonts w:ascii="Times New Roman" w:hAnsi="Times New Roman" w:cs="Times New Roman"/>
          <w:sz w:val="24"/>
          <w:szCs w:val="24"/>
          <w:lang w:val="en-IE"/>
        </w:rPr>
        <w:t>,</w:t>
      </w:r>
      <w:r w:rsidR="00221DEE">
        <w:rPr>
          <w:rFonts w:ascii="Times New Roman" w:hAnsi="Times New Roman" w:cs="Times New Roman"/>
          <w:sz w:val="24"/>
          <w:szCs w:val="24"/>
          <w:lang w:val="en-IE"/>
        </w:rPr>
        <w:t xml:space="preserve"> </w:t>
      </w:r>
      <w:r w:rsidRPr="00AF6442">
        <w:rPr>
          <w:rFonts w:ascii="Times New Roman" w:hAnsi="Times New Roman" w:cs="Times New Roman"/>
          <w:sz w:val="24"/>
          <w:szCs w:val="24"/>
          <w:lang w:val="en-IE"/>
        </w:rPr>
        <w:t>however</w:t>
      </w:r>
      <w:r w:rsidR="001E01F4">
        <w:rPr>
          <w:rFonts w:ascii="Times New Roman" w:hAnsi="Times New Roman" w:cs="Times New Roman"/>
          <w:sz w:val="24"/>
          <w:szCs w:val="24"/>
          <w:lang w:val="en-IE"/>
        </w:rPr>
        <w:t>,</w:t>
      </w:r>
      <w:r w:rsidRPr="00AF6442">
        <w:rPr>
          <w:rFonts w:ascii="Times New Roman" w:hAnsi="Times New Roman" w:cs="Times New Roman"/>
          <w:sz w:val="24"/>
          <w:szCs w:val="24"/>
          <w:lang w:val="en-IE"/>
        </w:rPr>
        <w:t xml:space="preserve"> had a lower MDA activity than</w:t>
      </w:r>
      <w:r w:rsidR="001E01F4">
        <w:rPr>
          <w:rFonts w:ascii="Times New Roman" w:hAnsi="Times New Roman" w:cs="Times New Roman"/>
          <w:sz w:val="24"/>
          <w:szCs w:val="24"/>
          <w:lang w:val="en-IE"/>
        </w:rPr>
        <w:t xml:space="preserve"> </w:t>
      </w:r>
      <w:r w:rsidR="00AE2C5A">
        <w:rPr>
          <w:rFonts w:ascii="Times New Roman" w:hAnsi="Times New Roman" w:cs="Times New Roman"/>
          <w:sz w:val="24"/>
          <w:szCs w:val="24"/>
          <w:lang w:val="en-IE"/>
        </w:rPr>
        <w:t>CH-HAL-CBD g</w:t>
      </w:r>
      <w:r w:rsidR="00D87F48">
        <w:rPr>
          <w:rFonts w:ascii="Times New Roman" w:hAnsi="Times New Roman" w:cs="Times New Roman"/>
          <w:sz w:val="24"/>
          <w:szCs w:val="24"/>
          <w:lang w:val="en-IE"/>
        </w:rPr>
        <w:t>roups</w:t>
      </w:r>
      <w:r w:rsidRPr="00AF6442">
        <w:rPr>
          <w:rFonts w:ascii="Times New Roman" w:hAnsi="Times New Roman" w:cs="Times New Roman"/>
          <w:sz w:val="24"/>
          <w:szCs w:val="24"/>
          <w:lang w:val="en-IE"/>
        </w:rPr>
        <w:t xml:space="preserve">, suggesting CBD may have reduced MDA activity in the </w:t>
      </w:r>
      <w:r w:rsidR="00D87F48">
        <w:rPr>
          <w:rFonts w:ascii="Times New Roman" w:hAnsi="Times New Roman" w:cs="Times New Roman"/>
          <w:sz w:val="24"/>
          <w:szCs w:val="24"/>
          <w:lang w:val="en-IE"/>
        </w:rPr>
        <w:t>SC-HAL-CBD groups</w:t>
      </w:r>
      <w:r w:rsidRPr="00AF6442">
        <w:rPr>
          <w:rFonts w:ascii="Times New Roman" w:hAnsi="Times New Roman" w:cs="Times New Roman"/>
          <w:sz w:val="24"/>
          <w:szCs w:val="24"/>
          <w:lang w:val="en-IE"/>
        </w:rPr>
        <w:t>. The low activity of MDA observed in the liver may be related to the liver’s high content of antioxidants which prevented lipid peroxidation</w:t>
      </w:r>
      <w:r w:rsidR="00125CB7">
        <w:rPr>
          <w:rFonts w:ascii="Times New Roman" w:hAnsi="Times New Roman" w:cs="Times New Roman"/>
          <w:sz w:val="24"/>
          <w:szCs w:val="24"/>
          <w:lang w:val="en-IE"/>
        </w:rPr>
        <w:t xml:space="preserve"> (</w:t>
      </w:r>
      <w:r w:rsidR="00125CB7" w:rsidRPr="00302238">
        <w:rPr>
          <w:rFonts w:ascii="Times New Roman" w:hAnsi="Times New Roman" w:cs="Times New Roman"/>
          <w:sz w:val="24"/>
          <w:szCs w:val="24"/>
          <w:lang w:val="en-IE"/>
        </w:rPr>
        <w:t>Cobley</w:t>
      </w:r>
      <w:r w:rsidR="00125CB7" w:rsidRPr="00AF6442">
        <w:rPr>
          <w:rFonts w:ascii="Times New Roman" w:hAnsi="Times New Roman" w:cs="Times New Roman"/>
          <w:sz w:val="24"/>
          <w:szCs w:val="24"/>
          <w:lang w:val="en-IE"/>
        </w:rPr>
        <w:t xml:space="preserve"> et al., 2018).</w:t>
      </w:r>
    </w:p>
    <w:p w14:paraId="46E9FD35" w14:textId="14091F57" w:rsidR="00940A84" w:rsidRPr="00AF6442" w:rsidRDefault="00AF6442" w:rsidP="00940A84">
      <w:pPr>
        <w:spacing w:line="360" w:lineRule="auto"/>
        <w:rPr>
          <w:rFonts w:ascii="Times New Roman" w:hAnsi="Times New Roman" w:cs="Times New Roman"/>
          <w:sz w:val="24"/>
          <w:szCs w:val="24"/>
          <w:lang w:val="en-IE"/>
        </w:rPr>
      </w:pPr>
      <w:r w:rsidRPr="00AF6442">
        <w:rPr>
          <w:rFonts w:ascii="Times New Roman" w:hAnsi="Times New Roman" w:cs="Times New Roman"/>
          <w:sz w:val="24"/>
          <w:szCs w:val="24"/>
          <w:lang w:val="en-IE"/>
        </w:rPr>
        <w:t xml:space="preserve">Interestingly there was an increase </w:t>
      </w:r>
      <w:r w:rsidR="001E01F4">
        <w:rPr>
          <w:rFonts w:ascii="Times New Roman" w:hAnsi="Times New Roman" w:cs="Times New Roman"/>
          <w:sz w:val="24"/>
          <w:szCs w:val="24"/>
          <w:lang w:val="en-IE"/>
        </w:rPr>
        <w:t xml:space="preserve">in </w:t>
      </w:r>
      <w:r w:rsidRPr="00AF6442">
        <w:rPr>
          <w:rFonts w:ascii="Times New Roman" w:hAnsi="Times New Roman" w:cs="Times New Roman"/>
          <w:sz w:val="24"/>
          <w:szCs w:val="24"/>
          <w:lang w:val="en-IE"/>
        </w:rPr>
        <w:t>MDA activity in the kidney in both</w:t>
      </w:r>
      <w:r w:rsidR="00FF79D2">
        <w:rPr>
          <w:rFonts w:ascii="Times New Roman" w:hAnsi="Times New Roman" w:cs="Times New Roman"/>
          <w:sz w:val="24"/>
          <w:szCs w:val="24"/>
          <w:lang w:val="en-IE"/>
        </w:rPr>
        <w:t xml:space="preserve"> SC-HAL and CH-HAL groups</w:t>
      </w:r>
      <w:r w:rsidR="002D4AF0">
        <w:rPr>
          <w:rFonts w:ascii="Times New Roman" w:hAnsi="Times New Roman" w:cs="Times New Roman"/>
          <w:sz w:val="24"/>
          <w:szCs w:val="24"/>
          <w:lang w:val="en-IE"/>
        </w:rPr>
        <w:t xml:space="preserve"> </w:t>
      </w:r>
      <w:r w:rsidRPr="00AF6442">
        <w:rPr>
          <w:rFonts w:ascii="Times New Roman" w:hAnsi="Times New Roman" w:cs="Times New Roman"/>
          <w:sz w:val="24"/>
          <w:szCs w:val="24"/>
          <w:lang w:val="en-IE"/>
        </w:rPr>
        <w:t xml:space="preserve">compared to </w:t>
      </w:r>
      <w:r w:rsidR="001E01F4">
        <w:rPr>
          <w:rFonts w:ascii="Times New Roman" w:hAnsi="Times New Roman" w:cs="Times New Roman"/>
          <w:sz w:val="24"/>
          <w:szCs w:val="24"/>
          <w:lang w:val="en-IE"/>
        </w:rPr>
        <w:t xml:space="preserve">the </w:t>
      </w:r>
      <w:r w:rsidRPr="00AF6442">
        <w:rPr>
          <w:rFonts w:ascii="Times New Roman" w:hAnsi="Times New Roman" w:cs="Times New Roman"/>
          <w:sz w:val="24"/>
          <w:szCs w:val="24"/>
          <w:lang w:val="en-IE"/>
        </w:rPr>
        <w:t xml:space="preserve">other groups suggesting a greater increase in free radical production and lipid peroxidation compared to other interventions. This is in the same direction </w:t>
      </w:r>
      <w:r w:rsidR="001E01F4">
        <w:rPr>
          <w:rFonts w:ascii="Times New Roman" w:hAnsi="Times New Roman" w:cs="Times New Roman"/>
          <w:sz w:val="24"/>
          <w:szCs w:val="24"/>
          <w:lang w:val="en-IE"/>
        </w:rPr>
        <w:t xml:space="preserve">as </w:t>
      </w:r>
      <w:r w:rsidRPr="00AF6442">
        <w:rPr>
          <w:rFonts w:ascii="Times New Roman" w:hAnsi="Times New Roman" w:cs="Times New Roman"/>
          <w:sz w:val="24"/>
          <w:szCs w:val="24"/>
          <w:lang w:val="en-IE"/>
        </w:rPr>
        <w:t>other studies</w:t>
      </w:r>
      <w:r w:rsidR="00CD7EAC">
        <w:rPr>
          <w:rFonts w:ascii="Times New Roman" w:hAnsi="Times New Roman" w:cs="Times New Roman"/>
          <w:sz w:val="24"/>
          <w:szCs w:val="24"/>
          <w:lang w:val="en-IE"/>
        </w:rPr>
        <w:t xml:space="preserve"> </w:t>
      </w:r>
      <w:r w:rsidR="00CD7EAC" w:rsidRPr="00AF6442">
        <w:rPr>
          <w:rFonts w:ascii="Times New Roman" w:hAnsi="Times New Roman" w:cs="Times New Roman"/>
          <w:sz w:val="24"/>
          <w:szCs w:val="24"/>
          <w:lang w:val="en-IE"/>
        </w:rPr>
        <w:t>(Consroe et al., 1991; Kudo &amp; Ishizaki 1999;</w:t>
      </w:r>
      <w:r w:rsidR="005B5799">
        <w:rPr>
          <w:rFonts w:ascii="Times New Roman" w:hAnsi="Times New Roman" w:cs="Times New Roman"/>
          <w:sz w:val="24"/>
          <w:szCs w:val="24"/>
          <w:lang w:val="en-IE"/>
        </w:rPr>
        <w:t xml:space="preserve"> </w:t>
      </w:r>
      <w:r w:rsidR="00CD7EAC" w:rsidRPr="00AF6442">
        <w:rPr>
          <w:rFonts w:ascii="Times New Roman" w:hAnsi="Times New Roman" w:cs="Times New Roman"/>
          <w:sz w:val="24"/>
          <w:szCs w:val="24"/>
          <w:lang w:val="en-IE"/>
        </w:rPr>
        <w:t>Patil et al.,2012;</w:t>
      </w:r>
      <w:r w:rsidR="00623C7B">
        <w:rPr>
          <w:rFonts w:ascii="Times New Roman" w:hAnsi="Times New Roman" w:cs="Times New Roman"/>
          <w:sz w:val="24"/>
          <w:szCs w:val="24"/>
          <w:lang w:val="en-IE"/>
        </w:rPr>
        <w:t xml:space="preserve"> </w:t>
      </w:r>
      <w:r w:rsidR="00CD7EAC" w:rsidRPr="00AF6442">
        <w:rPr>
          <w:rFonts w:ascii="Times New Roman" w:hAnsi="Times New Roman" w:cs="Times New Roman"/>
          <w:sz w:val="24"/>
          <w:szCs w:val="24"/>
          <w:lang w:val="en-IE"/>
        </w:rPr>
        <w:t>Kamyar et al.,2016)</w:t>
      </w:r>
      <w:r w:rsidR="00623C7B">
        <w:rPr>
          <w:rFonts w:ascii="Times New Roman" w:hAnsi="Times New Roman" w:cs="Times New Roman"/>
          <w:sz w:val="24"/>
          <w:szCs w:val="24"/>
          <w:lang w:val="en-IE"/>
        </w:rPr>
        <w:t>.</w:t>
      </w:r>
      <w:r w:rsidR="00CD7EAC" w:rsidRPr="00AF6442">
        <w:rPr>
          <w:rFonts w:ascii="Times New Roman" w:hAnsi="Times New Roman" w:cs="Times New Roman"/>
          <w:sz w:val="24"/>
          <w:szCs w:val="24"/>
          <w:lang w:val="en-IE"/>
        </w:rPr>
        <w:t xml:space="preserve"> </w:t>
      </w:r>
      <w:r w:rsidRPr="00AF6442">
        <w:rPr>
          <w:rFonts w:ascii="Times New Roman" w:hAnsi="Times New Roman" w:cs="Times New Roman"/>
          <w:sz w:val="24"/>
          <w:szCs w:val="24"/>
          <w:lang w:val="en-IE"/>
        </w:rPr>
        <w:t xml:space="preserve">We also </w:t>
      </w:r>
      <w:r w:rsidR="00C05D6B" w:rsidRPr="00AF6442">
        <w:rPr>
          <w:rFonts w:ascii="Times New Roman" w:hAnsi="Times New Roman" w:cs="Times New Roman"/>
          <w:sz w:val="24"/>
          <w:szCs w:val="24"/>
          <w:lang w:val="en-IE"/>
        </w:rPr>
        <w:t>observed</w:t>
      </w:r>
      <w:r w:rsidR="00C05D6B">
        <w:rPr>
          <w:rFonts w:ascii="Times New Roman" w:hAnsi="Times New Roman" w:cs="Times New Roman"/>
          <w:sz w:val="24"/>
          <w:szCs w:val="24"/>
          <w:lang w:val="en-IE"/>
        </w:rPr>
        <w:t xml:space="preserve"> </w:t>
      </w:r>
      <w:r w:rsidRPr="00AF6442">
        <w:rPr>
          <w:rFonts w:ascii="Times New Roman" w:hAnsi="Times New Roman" w:cs="Times New Roman"/>
          <w:sz w:val="24"/>
          <w:szCs w:val="24"/>
          <w:lang w:val="en-IE"/>
        </w:rPr>
        <w:t xml:space="preserve">a decrease in MDA in </w:t>
      </w:r>
      <w:r w:rsidR="00F97B72">
        <w:rPr>
          <w:rFonts w:ascii="Times New Roman" w:hAnsi="Times New Roman" w:cs="Times New Roman"/>
          <w:sz w:val="24"/>
          <w:szCs w:val="24"/>
          <w:lang w:val="en-IE"/>
        </w:rPr>
        <w:t xml:space="preserve">SC-HAL-CBD and CH-HAL-CBD </w:t>
      </w:r>
      <w:r w:rsidRPr="00AF6442">
        <w:rPr>
          <w:rFonts w:ascii="Times New Roman" w:hAnsi="Times New Roman" w:cs="Times New Roman"/>
          <w:sz w:val="24"/>
          <w:szCs w:val="24"/>
          <w:lang w:val="en-IE"/>
        </w:rPr>
        <w:t xml:space="preserve">  group</w:t>
      </w:r>
      <w:r w:rsidR="00F30B23">
        <w:rPr>
          <w:rFonts w:ascii="Times New Roman" w:hAnsi="Times New Roman" w:cs="Times New Roman"/>
          <w:sz w:val="24"/>
          <w:szCs w:val="24"/>
          <w:lang w:val="en-IE"/>
        </w:rPr>
        <w:t>s</w:t>
      </w:r>
      <w:r w:rsidRPr="00AF6442">
        <w:rPr>
          <w:rFonts w:ascii="Times New Roman" w:hAnsi="Times New Roman" w:cs="Times New Roman"/>
          <w:sz w:val="24"/>
          <w:szCs w:val="24"/>
          <w:lang w:val="en-IE"/>
        </w:rPr>
        <w:t xml:space="preserve"> compared to </w:t>
      </w:r>
      <w:r w:rsidR="00F30B23">
        <w:rPr>
          <w:rFonts w:ascii="Times New Roman" w:hAnsi="Times New Roman" w:cs="Times New Roman"/>
          <w:sz w:val="24"/>
          <w:szCs w:val="24"/>
          <w:lang w:val="en-IE"/>
        </w:rPr>
        <w:t>SC-HAL and CH-HAL g</w:t>
      </w:r>
      <w:r w:rsidR="002165D1">
        <w:rPr>
          <w:rFonts w:ascii="Times New Roman" w:hAnsi="Times New Roman" w:cs="Times New Roman"/>
          <w:sz w:val="24"/>
          <w:szCs w:val="24"/>
          <w:lang w:val="en-IE"/>
        </w:rPr>
        <w:t>roups</w:t>
      </w:r>
      <w:r w:rsidRPr="00AF6442">
        <w:rPr>
          <w:rFonts w:ascii="Times New Roman" w:hAnsi="Times New Roman" w:cs="Times New Roman"/>
          <w:sz w:val="24"/>
          <w:szCs w:val="24"/>
          <w:lang w:val="en-IE"/>
        </w:rPr>
        <w:t xml:space="preserve">, indicating </w:t>
      </w:r>
      <w:r w:rsidR="001E01F4">
        <w:rPr>
          <w:rFonts w:ascii="Times New Roman" w:hAnsi="Times New Roman" w:cs="Times New Roman"/>
          <w:sz w:val="24"/>
          <w:szCs w:val="24"/>
          <w:lang w:val="en-IE"/>
        </w:rPr>
        <w:t xml:space="preserve">that </w:t>
      </w:r>
      <w:r w:rsidRPr="00AF6442">
        <w:rPr>
          <w:rFonts w:ascii="Times New Roman" w:hAnsi="Times New Roman" w:cs="Times New Roman"/>
          <w:sz w:val="24"/>
          <w:szCs w:val="24"/>
          <w:lang w:val="en-IE"/>
        </w:rPr>
        <w:t>CBD is effective as an antioxidant when given after haloperidol</w:t>
      </w:r>
      <w:r w:rsidR="00940A84">
        <w:rPr>
          <w:rFonts w:ascii="Times New Roman" w:hAnsi="Times New Roman" w:cs="Times New Roman"/>
          <w:sz w:val="24"/>
          <w:szCs w:val="24"/>
          <w:lang w:val="en-IE"/>
        </w:rPr>
        <w:t xml:space="preserve"> </w:t>
      </w:r>
      <w:r w:rsidR="00940A84" w:rsidRPr="00AF6442">
        <w:rPr>
          <w:rFonts w:ascii="Times New Roman" w:hAnsi="Times New Roman" w:cs="Times New Roman"/>
          <w:sz w:val="24"/>
          <w:szCs w:val="24"/>
          <w:lang w:val="en-IE"/>
        </w:rPr>
        <w:t>(Luvone et al., 2004; Mechoulam et al., 2007; Pisanti 2017).</w:t>
      </w:r>
      <w:r w:rsidR="00940A84">
        <w:rPr>
          <w:rFonts w:ascii="Times New Roman" w:hAnsi="Times New Roman" w:cs="Times New Roman"/>
          <w:sz w:val="24"/>
          <w:szCs w:val="24"/>
          <w:lang w:val="en-IE"/>
        </w:rPr>
        <w:t xml:space="preserve">  </w:t>
      </w:r>
    </w:p>
    <w:p w14:paraId="2A78DFDD" w14:textId="04E6C870" w:rsidR="00AF6442" w:rsidRPr="00AF6442" w:rsidRDefault="00940A84" w:rsidP="00AF6442">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 </w:t>
      </w:r>
      <w:r w:rsidR="001E01F4">
        <w:rPr>
          <w:rFonts w:ascii="Times New Roman" w:hAnsi="Times New Roman" w:cs="Times New Roman"/>
          <w:sz w:val="24"/>
          <w:szCs w:val="24"/>
          <w:lang w:val="en-IE"/>
        </w:rPr>
        <w:t xml:space="preserve">The </w:t>
      </w:r>
      <w:r w:rsidR="00AF6442" w:rsidRPr="00AF6442">
        <w:rPr>
          <w:rFonts w:ascii="Times New Roman" w:hAnsi="Times New Roman" w:cs="Times New Roman"/>
          <w:sz w:val="24"/>
          <w:szCs w:val="24"/>
          <w:lang w:val="en-IE"/>
        </w:rPr>
        <w:t xml:space="preserve">DPPH assay was designed to measure </w:t>
      </w:r>
      <w:r w:rsidR="00D16DBF">
        <w:rPr>
          <w:rFonts w:ascii="Times New Roman" w:hAnsi="Times New Roman" w:cs="Times New Roman"/>
          <w:sz w:val="24"/>
          <w:szCs w:val="24"/>
          <w:lang w:val="en-IE"/>
        </w:rPr>
        <w:t xml:space="preserve">the </w:t>
      </w:r>
      <w:r w:rsidR="00AF6442" w:rsidRPr="00AF6442">
        <w:rPr>
          <w:rFonts w:ascii="Times New Roman" w:hAnsi="Times New Roman" w:cs="Times New Roman"/>
          <w:sz w:val="24"/>
          <w:szCs w:val="24"/>
          <w:lang w:val="en-IE"/>
        </w:rPr>
        <w:t>free radical scavenging activity of compounds in organic solvents</w:t>
      </w:r>
      <w:r w:rsidR="00E53A76">
        <w:rPr>
          <w:rFonts w:ascii="Times New Roman" w:hAnsi="Times New Roman" w:cs="Times New Roman"/>
          <w:sz w:val="24"/>
          <w:szCs w:val="24"/>
          <w:lang w:val="en-IE"/>
        </w:rPr>
        <w:t xml:space="preserve"> </w:t>
      </w:r>
      <w:r w:rsidR="00E53A76" w:rsidRPr="00AF6442">
        <w:rPr>
          <w:rFonts w:ascii="Times New Roman" w:hAnsi="Times New Roman" w:cs="Times New Roman"/>
          <w:sz w:val="24"/>
          <w:szCs w:val="24"/>
          <w:lang w:val="en-IE"/>
        </w:rPr>
        <w:t>(Sanchez-Moreno et al.,1998;</w:t>
      </w:r>
      <w:r w:rsidR="00626ADB">
        <w:rPr>
          <w:rFonts w:ascii="Times New Roman" w:hAnsi="Times New Roman" w:cs="Times New Roman"/>
          <w:sz w:val="24"/>
          <w:szCs w:val="24"/>
          <w:lang w:val="en-IE"/>
        </w:rPr>
        <w:t xml:space="preserve"> </w:t>
      </w:r>
      <w:r w:rsidR="00E53A76" w:rsidRPr="00AF6442">
        <w:rPr>
          <w:rFonts w:ascii="Times New Roman" w:hAnsi="Times New Roman" w:cs="Times New Roman"/>
          <w:sz w:val="24"/>
          <w:szCs w:val="24"/>
          <w:lang w:val="en-IE"/>
        </w:rPr>
        <w:t>Kedare and Singh 2011)</w:t>
      </w:r>
      <w:r w:rsidR="001E01F4">
        <w:rPr>
          <w:rFonts w:ascii="Times New Roman" w:hAnsi="Times New Roman" w:cs="Times New Roman"/>
          <w:sz w:val="24"/>
          <w:szCs w:val="24"/>
          <w:lang w:val="en-IE"/>
        </w:rPr>
        <w:t>. and</w:t>
      </w:r>
      <w:r w:rsidR="00AF6442" w:rsidRPr="00AF6442">
        <w:rPr>
          <w:rFonts w:ascii="Times New Roman" w:hAnsi="Times New Roman" w:cs="Times New Roman"/>
          <w:sz w:val="24"/>
          <w:szCs w:val="24"/>
          <w:lang w:val="en-IE"/>
        </w:rPr>
        <w:t xml:space="preserve"> </w:t>
      </w:r>
      <w:r w:rsidR="001E01F4">
        <w:rPr>
          <w:rFonts w:ascii="Times New Roman" w:hAnsi="Times New Roman" w:cs="Times New Roman"/>
          <w:sz w:val="24"/>
          <w:szCs w:val="24"/>
          <w:lang w:val="en-IE"/>
        </w:rPr>
        <w:t>h</w:t>
      </w:r>
      <w:r w:rsidR="00AF6442" w:rsidRPr="00AF6442">
        <w:rPr>
          <w:rFonts w:ascii="Times New Roman" w:hAnsi="Times New Roman" w:cs="Times New Roman"/>
          <w:sz w:val="24"/>
          <w:szCs w:val="24"/>
          <w:lang w:val="en-IE"/>
        </w:rPr>
        <w:t>as</w:t>
      </w:r>
      <w:r w:rsidR="001E01F4">
        <w:rPr>
          <w:rFonts w:ascii="Times New Roman" w:hAnsi="Times New Roman" w:cs="Times New Roman"/>
          <w:sz w:val="24"/>
          <w:szCs w:val="24"/>
          <w:lang w:val="en-IE"/>
        </w:rPr>
        <w:t xml:space="preserve"> been</w:t>
      </w:r>
      <w:r w:rsidR="00AF6442" w:rsidRPr="00AF6442">
        <w:rPr>
          <w:rFonts w:ascii="Times New Roman" w:hAnsi="Times New Roman" w:cs="Times New Roman"/>
          <w:sz w:val="24"/>
          <w:szCs w:val="24"/>
          <w:lang w:val="en-IE"/>
        </w:rPr>
        <w:t xml:space="preserve"> used to assess </w:t>
      </w:r>
      <w:r w:rsidR="00D16DBF">
        <w:rPr>
          <w:rFonts w:ascii="Times New Roman" w:hAnsi="Times New Roman" w:cs="Times New Roman"/>
          <w:sz w:val="24"/>
          <w:szCs w:val="24"/>
          <w:lang w:val="en-IE"/>
        </w:rPr>
        <w:t xml:space="preserve">the </w:t>
      </w:r>
      <w:r w:rsidR="00AF6442" w:rsidRPr="00AF6442">
        <w:rPr>
          <w:rFonts w:ascii="Times New Roman" w:hAnsi="Times New Roman" w:cs="Times New Roman"/>
          <w:sz w:val="24"/>
          <w:szCs w:val="24"/>
          <w:lang w:val="en-IE"/>
        </w:rPr>
        <w:t xml:space="preserve">antioxidant capacity of </w:t>
      </w:r>
      <w:r w:rsidR="003A6677">
        <w:rPr>
          <w:rFonts w:ascii="Times New Roman" w:hAnsi="Times New Roman" w:cs="Times New Roman"/>
          <w:sz w:val="24"/>
          <w:szCs w:val="24"/>
          <w:lang w:val="en-IE"/>
        </w:rPr>
        <w:t>hydrolysed</w:t>
      </w:r>
      <w:r w:rsidR="00C32372" w:rsidRPr="00AF6442">
        <w:rPr>
          <w:rFonts w:ascii="Times New Roman" w:hAnsi="Times New Roman" w:cs="Times New Roman"/>
          <w:sz w:val="24"/>
          <w:szCs w:val="24"/>
          <w:lang w:val="en-IE"/>
        </w:rPr>
        <w:t xml:space="preserve"> </w:t>
      </w:r>
      <w:r w:rsidR="00AF6442" w:rsidRPr="00AF6442">
        <w:rPr>
          <w:rFonts w:ascii="Times New Roman" w:hAnsi="Times New Roman" w:cs="Times New Roman"/>
          <w:sz w:val="24"/>
          <w:szCs w:val="24"/>
          <w:lang w:val="en-IE"/>
        </w:rPr>
        <w:t>porcine tissues</w:t>
      </w:r>
      <w:r w:rsidR="00626ADB">
        <w:rPr>
          <w:rFonts w:ascii="Times New Roman" w:hAnsi="Times New Roman" w:cs="Times New Roman"/>
          <w:sz w:val="24"/>
          <w:szCs w:val="24"/>
          <w:lang w:val="en-IE"/>
        </w:rPr>
        <w:t xml:space="preserve"> </w:t>
      </w:r>
      <w:r w:rsidR="00626ADB" w:rsidRPr="00AF6442">
        <w:rPr>
          <w:rFonts w:ascii="Times New Roman" w:hAnsi="Times New Roman" w:cs="Times New Roman"/>
          <w:sz w:val="24"/>
          <w:szCs w:val="24"/>
          <w:lang w:val="en-IE"/>
        </w:rPr>
        <w:t>(Damgaard et al., 2014)</w:t>
      </w:r>
      <w:r w:rsidR="00ED06FD">
        <w:rPr>
          <w:rFonts w:ascii="Times New Roman" w:hAnsi="Times New Roman" w:cs="Times New Roman"/>
          <w:sz w:val="24"/>
          <w:szCs w:val="24"/>
          <w:lang w:val="en-IE"/>
        </w:rPr>
        <w:t>.</w:t>
      </w:r>
      <w:r w:rsidR="00AF6442" w:rsidRPr="00AF6442">
        <w:rPr>
          <w:rFonts w:ascii="Times New Roman" w:hAnsi="Times New Roman" w:cs="Times New Roman"/>
          <w:sz w:val="24"/>
          <w:szCs w:val="24"/>
          <w:lang w:val="en-IE"/>
        </w:rPr>
        <w:t xml:space="preserve"> </w:t>
      </w:r>
      <w:r w:rsidR="001E01F4">
        <w:rPr>
          <w:rFonts w:ascii="Times New Roman" w:hAnsi="Times New Roman" w:cs="Times New Roman"/>
          <w:sz w:val="24"/>
          <w:szCs w:val="24"/>
          <w:lang w:val="en-IE"/>
        </w:rPr>
        <w:t>I</w:t>
      </w:r>
      <w:r w:rsidR="00AF6442" w:rsidRPr="00AF6442">
        <w:rPr>
          <w:rFonts w:ascii="Times New Roman" w:hAnsi="Times New Roman" w:cs="Times New Roman"/>
          <w:sz w:val="24"/>
          <w:szCs w:val="24"/>
          <w:lang w:val="en-IE"/>
        </w:rPr>
        <w:t>n our study</w:t>
      </w:r>
      <w:r w:rsidR="00C32372">
        <w:rPr>
          <w:rFonts w:ascii="Times New Roman" w:hAnsi="Times New Roman" w:cs="Times New Roman"/>
          <w:sz w:val="24"/>
          <w:szCs w:val="24"/>
          <w:lang w:val="en-IE"/>
        </w:rPr>
        <w:t>,</w:t>
      </w:r>
      <w:r w:rsidR="00AF6442" w:rsidRPr="00AF6442">
        <w:rPr>
          <w:rFonts w:ascii="Times New Roman" w:hAnsi="Times New Roman" w:cs="Times New Roman"/>
          <w:sz w:val="24"/>
          <w:szCs w:val="24"/>
          <w:lang w:val="en-IE"/>
        </w:rPr>
        <w:t xml:space="preserve"> we used DPPH to assess the total antioxidant activity of each sample.</w:t>
      </w:r>
    </w:p>
    <w:p w14:paraId="7A30E325" w14:textId="5F5B0543" w:rsidR="00AF6442" w:rsidRPr="00AF6442" w:rsidRDefault="00AF6442" w:rsidP="00AF6442">
      <w:pPr>
        <w:spacing w:line="360" w:lineRule="auto"/>
        <w:rPr>
          <w:rFonts w:ascii="Times New Roman" w:hAnsi="Times New Roman" w:cs="Times New Roman"/>
          <w:sz w:val="24"/>
          <w:szCs w:val="24"/>
          <w:lang w:val="en-IE"/>
        </w:rPr>
      </w:pPr>
      <w:r w:rsidRPr="00AF6442">
        <w:rPr>
          <w:rFonts w:ascii="Times New Roman" w:hAnsi="Times New Roman" w:cs="Times New Roman"/>
          <w:sz w:val="24"/>
          <w:szCs w:val="24"/>
          <w:lang w:val="en-IE"/>
        </w:rPr>
        <w:t>There was a noticeabl</w:t>
      </w:r>
      <w:r w:rsidR="001E01F4">
        <w:rPr>
          <w:rFonts w:ascii="Times New Roman" w:hAnsi="Times New Roman" w:cs="Times New Roman"/>
          <w:sz w:val="24"/>
          <w:szCs w:val="24"/>
          <w:lang w:val="en-IE"/>
        </w:rPr>
        <w:t>e</w:t>
      </w:r>
      <w:r w:rsidRPr="00AF6442">
        <w:rPr>
          <w:rFonts w:ascii="Times New Roman" w:hAnsi="Times New Roman" w:cs="Times New Roman"/>
          <w:sz w:val="24"/>
          <w:szCs w:val="24"/>
          <w:lang w:val="en-IE"/>
        </w:rPr>
        <w:t xml:space="preserve"> increase in free radical scavenging activity</w:t>
      </w:r>
      <w:r w:rsidR="001E01F4">
        <w:rPr>
          <w:rFonts w:ascii="Times New Roman" w:hAnsi="Times New Roman" w:cs="Times New Roman"/>
          <w:sz w:val="24"/>
          <w:szCs w:val="24"/>
          <w:lang w:val="en-IE"/>
        </w:rPr>
        <w:t xml:space="preserve"> in</w:t>
      </w:r>
      <w:r w:rsidRPr="00AF6442">
        <w:rPr>
          <w:rFonts w:ascii="Times New Roman" w:hAnsi="Times New Roman" w:cs="Times New Roman"/>
          <w:sz w:val="24"/>
          <w:szCs w:val="24"/>
          <w:lang w:val="en-IE"/>
        </w:rPr>
        <w:t xml:space="preserve"> the </w:t>
      </w:r>
      <w:bookmarkStart w:id="12" w:name="_Hlk95860198"/>
      <w:r w:rsidR="007B1DF3">
        <w:rPr>
          <w:rFonts w:ascii="Times New Roman" w:hAnsi="Times New Roman" w:cs="Times New Roman"/>
          <w:sz w:val="24"/>
          <w:szCs w:val="24"/>
          <w:lang w:val="en-IE"/>
        </w:rPr>
        <w:t>SC-HAL</w:t>
      </w:r>
      <w:r w:rsidR="00EC42B6">
        <w:rPr>
          <w:rFonts w:ascii="Times New Roman" w:hAnsi="Times New Roman" w:cs="Times New Roman"/>
          <w:sz w:val="24"/>
          <w:szCs w:val="24"/>
          <w:lang w:val="en-IE"/>
        </w:rPr>
        <w:t xml:space="preserve"> group </w:t>
      </w:r>
      <w:bookmarkEnd w:id="12"/>
      <w:r w:rsidRPr="00AF6442">
        <w:rPr>
          <w:rFonts w:ascii="Times New Roman" w:hAnsi="Times New Roman" w:cs="Times New Roman"/>
          <w:sz w:val="24"/>
          <w:szCs w:val="24"/>
          <w:lang w:val="en-IE"/>
        </w:rPr>
        <w:t>compared to</w:t>
      </w:r>
      <w:r w:rsidR="00D60D76">
        <w:rPr>
          <w:rFonts w:ascii="Times New Roman" w:hAnsi="Times New Roman" w:cs="Times New Roman"/>
          <w:sz w:val="24"/>
          <w:szCs w:val="24"/>
          <w:lang w:val="en-IE"/>
        </w:rPr>
        <w:t xml:space="preserve"> the</w:t>
      </w:r>
      <w:r w:rsidR="00EC42B6">
        <w:rPr>
          <w:rFonts w:ascii="Times New Roman" w:hAnsi="Times New Roman" w:cs="Times New Roman"/>
          <w:sz w:val="24"/>
          <w:szCs w:val="24"/>
          <w:lang w:val="en-IE"/>
        </w:rPr>
        <w:t xml:space="preserve"> SC-HAL-</w:t>
      </w:r>
      <w:r w:rsidR="00D26045">
        <w:rPr>
          <w:rFonts w:ascii="Times New Roman" w:hAnsi="Times New Roman" w:cs="Times New Roman"/>
          <w:sz w:val="24"/>
          <w:szCs w:val="24"/>
          <w:lang w:val="en-IE"/>
        </w:rPr>
        <w:t>CBD</w:t>
      </w:r>
      <w:r w:rsidR="00D60D76">
        <w:rPr>
          <w:rFonts w:ascii="Times New Roman" w:hAnsi="Times New Roman" w:cs="Times New Roman"/>
          <w:sz w:val="24"/>
          <w:szCs w:val="24"/>
          <w:lang w:val="en-IE"/>
        </w:rPr>
        <w:t xml:space="preserve"> group.</w:t>
      </w:r>
      <w:r w:rsidRPr="00AF6442">
        <w:rPr>
          <w:rFonts w:ascii="Times New Roman" w:hAnsi="Times New Roman" w:cs="Times New Roman"/>
          <w:sz w:val="24"/>
          <w:szCs w:val="24"/>
          <w:lang w:val="en-IE"/>
        </w:rPr>
        <w:t xml:space="preserve"> indicating </w:t>
      </w:r>
      <w:r w:rsidR="001E01F4">
        <w:rPr>
          <w:rFonts w:ascii="Times New Roman" w:hAnsi="Times New Roman" w:cs="Times New Roman"/>
          <w:sz w:val="24"/>
          <w:szCs w:val="24"/>
          <w:lang w:val="en-IE"/>
        </w:rPr>
        <w:t xml:space="preserve">that </w:t>
      </w:r>
      <w:r w:rsidRPr="00AF6442">
        <w:rPr>
          <w:rFonts w:ascii="Times New Roman" w:hAnsi="Times New Roman" w:cs="Times New Roman"/>
          <w:sz w:val="24"/>
          <w:szCs w:val="24"/>
          <w:lang w:val="en-IE"/>
        </w:rPr>
        <w:t>the liver had more antioxidant activity here as a compensatory mechanism for the increase in free radical production observed in this group. Rao and Balachandran</w:t>
      </w:r>
      <w:r w:rsidR="001C6625">
        <w:rPr>
          <w:rFonts w:ascii="Times New Roman" w:hAnsi="Times New Roman" w:cs="Times New Roman"/>
          <w:sz w:val="24"/>
          <w:szCs w:val="24"/>
          <w:lang w:val="en-IE"/>
        </w:rPr>
        <w:t xml:space="preserve"> (2002)</w:t>
      </w:r>
      <w:r w:rsidRPr="00AF6442">
        <w:rPr>
          <w:rFonts w:ascii="Times New Roman" w:hAnsi="Times New Roman" w:cs="Times New Roman"/>
          <w:sz w:val="24"/>
          <w:szCs w:val="24"/>
          <w:lang w:val="en-IE"/>
        </w:rPr>
        <w:t xml:space="preserve"> proposed that disequilibrium between free-radical metabolism and the antioxidant system can produce excessive reactive oxygen species (ROS) and </w:t>
      </w:r>
      <w:r w:rsidR="007E440C">
        <w:rPr>
          <w:rFonts w:ascii="Times New Roman" w:hAnsi="Times New Roman" w:cs="Times New Roman"/>
          <w:sz w:val="24"/>
          <w:szCs w:val="24"/>
          <w:lang w:val="en-IE"/>
        </w:rPr>
        <w:t xml:space="preserve">other </w:t>
      </w:r>
      <w:r w:rsidRPr="00AF6442">
        <w:rPr>
          <w:rFonts w:ascii="Times New Roman" w:hAnsi="Times New Roman" w:cs="Times New Roman"/>
          <w:sz w:val="24"/>
          <w:szCs w:val="24"/>
          <w:lang w:val="en-IE"/>
        </w:rPr>
        <w:t>enzymes such as SOD, glutathione peroxidase ( GSH-Px)</w:t>
      </w:r>
      <w:r w:rsidR="00C32372">
        <w:rPr>
          <w:rFonts w:ascii="Times New Roman" w:hAnsi="Times New Roman" w:cs="Times New Roman"/>
          <w:sz w:val="24"/>
          <w:szCs w:val="24"/>
          <w:lang w:val="en-IE"/>
        </w:rPr>
        <w:t>,</w:t>
      </w:r>
      <w:r w:rsidRPr="00AF6442">
        <w:rPr>
          <w:rFonts w:ascii="Times New Roman" w:hAnsi="Times New Roman" w:cs="Times New Roman"/>
          <w:sz w:val="24"/>
          <w:szCs w:val="24"/>
          <w:lang w:val="en-IE"/>
        </w:rPr>
        <w:t xml:space="preserve"> and CAT.  DPPH, a stable radical</w:t>
      </w:r>
      <w:r w:rsidR="004312CF">
        <w:rPr>
          <w:rFonts w:ascii="Times New Roman" w:hAnsi="Times New Roman" w:cs="Times New Roman"/>
          <w:sz w:val="24"/>
          <w:szCs w:val="24"/>
          <w:lang w:val="en-IE"/>
        </w:rPr>
        <w:t xml:space="preserve"> </w:t>
      </w:r>
      <w:r w:rsidR="004312CF" w:rsidRPr="00AF6442">
        <w:rPr>
          <w:rFonts w:ascii="Times New Roman" w:hAnsi="Times New Roman" w:cs="Times New Roman"/>
          <w:sz w:val="24"/>
          <w:szCs w:val="24"/>
          <w:lang w:val="en-IE"/>
        </w:rPr>
        <w:t xml:space="preserve">(Sagar and Singh, 2020) </w:t>
      </w:r>
      <w:r w:rsidRPr="00AF6442">
        <w:rPr>
          <w:rFonts w:ascii="Times New Roman" w:hAnsi="Times New Roman" w:cs="Times New Roman"/>
          <w:sz w:val="24"/>
          <w:szCs w:val="24"/>
          <w:lang w:val="en-IE"/>
        </w:rPr>
        <w:t>interacts with</w:t>
      </w:r>
      <w:r w:rsidR="002C392C">
        <w:rPr>
          <w:rFonts w:ascii="Times New Roman" w:hAnsi="Times New Roman" w:cs="Times New Roman"/>
          <w:sz w:val="24"/>
          <w:szCs w:val="24"/>
          <w:lang w:val="en-IE"/>
        </w:rPr>
        <w:t xml:space="preserve"> the antioxidant enzymes</w:t>
      </w:r>
      <w:r w:rsidRPr="00AF6442">
        <w:rPr>
          <w:rFonts w:ascii="Times New Roman" w:hAnsi="Times New Roman" w:cs="Times New Roman"/>
          <w:sz w:val="24"/>
          <w:szCs w:val="24"/>
          <w:lang w:val="en-IE"/>
        </w:rPr>
        <w:t xml:space="preserve"> which </w:t>
      </w:r>
      <w:r w:rsidR="007F2280">
        <w:rPr>
          <w:rFonts w:ascii="Times New Roman" w:hAnsi="Times New Roman" w:cs="Times New Roman"/>
          <w:sz w:val="24"/>
          <w:szCs w:val="24"/>
          <w:lang w:val="en-IE"/>
        </w:rPr>
        <w:t>were</w:t>
      </w:r>
      <w:r w:rsidRPr="00AF6442">
        <w:rPr>
          <w:rFonts w:ascii="Times New Roman" w:hAnsi="Times New Roman" w:cs="Times New Roman"/>
          <w:sz w:val="24"/>
          <w:szCs w:val="24"/>
          <w:lang w:val="en-IE"/>
        </w:rPr>
        <w:t xml:space="preserve"> </w:t>
      </w:r>
      <w:r w:rsidRPr="00AF6442">
        <w:rPr>
          <w:rFonts w:ascii="Times New Roman" w:hAnsi="Times New Roman" w:cs="Times New Roman"/>
          <w:sz w:val="24"/>
          <w:szCs w:val="24"/>
          <w:lang w:val="en-IE"/>
        </w:rPr>
        <w:lastRenderedPageBreak/>
        <w:t>produced more in</w:t>
      </w:r>
      <w:r w:rsidR="007F2280">
        <w:rPr>
          <w:rFonts w:ascii="Times New Roman" w:hAnsi="Times New Roman" w:cs="Times New Roman"/>
          <w:sz w:val="24"/>
          <w:szCs w:val="24"/>
          <w:lang w:val="en-IE"/>
        </w:rPr>
        <w:t xml:space="preserve"> the SC-HAL</w:t>
      </w:r>
      <w:r w:rsidR="000E20FE">
        <w:rPr>
          <w:rFonts w:ascii="Times New Roman" w:hAnsi="Times New Roman" w:cs="Times New Roman"/>
          <w:sz w:val="24"/>
          <w:szCs w:val="24"/>
          <w:lang w:val="en-IE"/>
        </w:rPr>
        <w:t xml:space="preserve"> groups in this study.</w:t>
      </w:r>
      <w:r w:rsidRPr="00AF6442">
        <w:rPr>
          <w:rFonts w:ascii="Times New Roman" w:hAnsi="Times New Roman" w:cs="Times New Roman"/>
          <w:sz w:val="24"/>
          <w:szCs w:val="24"/>
          <w:lang w:val="en-IE"/>
        </w:rPr>
        <w:t xml:space="preserve"> This may explain why DPPH activit</w:t>
      </w:r>
      <w:r w:rsidR="001E01F4">
        <w:rPr>
          <w:rFonts w:ascii="Times New Roman" w:hAnsi="Times New Roman" w:cs="Times New Roman"/>
          <w:sz w:val="24"/>
          <w:szCs w:val="24"/>
          <w:lang w:val="en-IE"/>
        </w:rPr>
        <w:t>y</w:t>
      </w:r>
      <w:r w:rsidR="00724A43">
        <w:rPr>
          <w:rFonts w:ascii="Times New Roman" w:hAnsi="Times New Roman" w:cs="Times New Roman"/>
          <w:sz w:val="24"/>
          <w:szCs w:val="24"/>
          <w:lang w:val="en-IE"/>
        </w:rPr>
        <w:t xml:space="preserve"> in the liver</w:t>
      </w:r>
      <w:r w:rsidRPr="00AF6442">
        <w:rPr>
          <w:rFonts w:ascii="Times New Roman" w:hAnsi="Times New Roman" w:cs="Times New Roman"/>
          <w:sz w:val="24"/>
          <w:szCs w:val="24"/>
          <w:lang w:val="en-IE"/>
        </w:rPr>
        <w:t xml:space="preserve"> w</w:t>
      </w:r>
      <w:r w:rsidR="001E01F4">
        <w:rPr>
          <w:rFonts w:ascii="Times New Roman" w:hAnsi="Times New Roman" w:cs="Times New Roman"/>
          <w:sz w:val="24"/>
          <w:szCs w:val="24"/>
          <w:lang w:val="en-IE"/>
        </w:rPr>
        <w:t>as</w:t>
      </w:r>
      <w:r w:rsidRPr="00AF6442">
        <w:rPr>
          <w:rFonts w:ascii="Times New Roman" w:hAnsi="Times New Roman" w:cs="Times New Roman"/>
          <w:sz w:val="24"/>
          <w:szCs w:val="24"/>
          <w:lang w:val="en-IE"/>
        </w:rPr>
        <w:t xml:space="preserve"> increased mostly in </w:t>
      </w:r>
      <w:r w:rsidR="00107AC2">
        <w:rPr>
          <w:rFonts w:ascii="Times New Roman" w:hAnsi="Times New Roman" w:cs="Times New Roman"/>
          <w:sz w:val="24"/>
          <w:szCs w:val="24"/>
          <w:lang w:val="en-IE"/>
        </w:rPr>
        <w:t>the SC-</w:t>
      </w:r>
      <w:r w:rsidR="00B852E0">
        <w:rPr>
          <w:rFonts w:ascii="Times New Roman" w:hAnsi="Times New Roman" w:cs="Times New Roman"/>
          <w:sz w:val="24"/>
          <w:szCs w:val="24"/>
          <w:lang w:val="en-IE"/>
        </w:rPr>
        <w:t xml:space="preserve">HAL group. </w:t>
      </w:r>
      <w:r w:rsidR="006C043B">
        <w:rPr>
          <w:rFonts w:ascii="Times New Roman" w:hAnsi="Times New Roman" w:cs="Times New Roman"/>
          <w:sz w:val="24"/>
          <w:szCs w:val="24"/>
          <w:lang w:val="en-IE"/>
        </w:rPr>
        <w:t>This</w:t>
      </w:r>
      <w:r w:rsidRPr="00AF6442">
        <w:rPr>
          <w:rFonts w:ascii="Times New Roman" w:hAnsi="Times New Roman" w:cs="Times New Roman"/>
          <w:sz w:val="24"/>
          <w:szCs w:val="24"/>
          <w:lang w:val="en-IE"/>
        </w:rPr>
        <w:t xml:space="preserve"> study also </w:t>
      </w:r>
      <w:r w:rsidR="001E01F4">
        <w:rPr>
          <w:rFonts w:ascii="Times New Roman" w:hAnsi="Times New Roman" w:cs="Times New Roman"/>
          <w:sz w:val="24"/>
          <w:szCs w:val="24"/>
          <w:lang w:val="en-IE"/>
        </w:rPr>
        <w:t xml:space="preserve">found </w:t>
      </w:r>
      <w:r w:rsidRPr="00AF6442">
        <w:rPr>
          <w:rFonts w:ascii="Times New Roman" w:hAnsi="Times New Roman" w:cs="Times New Roman"/>
          <w:sz w:val="24"/>
          <w:szCs w:val="24"/>
          <w:lang w:val="en-IE"/>
        </w:rPr>
        <w:t xml:space="preserve">low DPPH scavenging activity in the </w:t>
      </w:r>
      <w:r w:rsidR="006E74FE">
        <w:rPr>
          <w:rFonts w:ascii="Times New Roman" w:hAnsi="Times New Roman" w:cs="Times New Roman"/>
          <w:sz w:val="24"/>
          <w:szCs w:val="24"/>
          <w:lang w:val="en-IE"/>
        </w:rPr>
        <w:t xml:space="preserve">CH-HAL </w:t>
      </w:r>
      <w:r w:rsidR="002920B1">
        <w:rPr>
          <w:rFonts w:ascii="Times New Roman" w:hAnsi="Times New Roman" w:cs="Times New Roman"/>
          <w:sz w:val="24"/>
          <w:szCs w:val="24"/>
          <w:lang w:val="en-IE"/>
        </w:rPr>
        <w:t xml:space="preserve">group </w:t>
      </w:r>
      <w:r w:rsidRPr="00AF6442">
        <w:rPr>
          <w:rFonts w:ascii="Times New Roman" w:hAnsi="Times New Roman" w:cs="Times New Roman"/>
          <w:sz w:val="24"/>
          <w:szCs w:val="24"/>
          <w:lang w:val="en-IE"/>
        </w:rPr>
        <w:t>compared to</w:t>
      </w:r>
      <w:r w:rsidR="006E74FE">
        <w:rPr>
          <w:rFonts w:ascii="Times New Roman" w:hAnsi="Times New Roman" w:cs="Times New Roman"/>
          <w:sz w:val="24"/>
          <w:szCs w:val="24"/>
          <w:lang w:val="en-IE"/>
        </w:rPr>
        <w:t xml:space="preserve"> the </w:t>
      </w:r>
      <w:r w:rsidRPr="00AF6442">
        <w:rPr>
          <w:rFonts w:ascii="Times New Roman" w:hAnsi="Times New Roman" w:cs="Times New Roman"/>
          <w:sz w:val="24"/>
          <w:szCs w:val="24"/>
          <w:lang w:val="en-IE"/>
        </w:rPr>
        <w:t xml:space="preserve"> </w:t>
      </w:r>
      <w:r w:rsidR="006E74FE">
        <w:rPr>
          <w:rFonts w:ascii="Times New Roman" w:hAnsi="Times New Roman" w:cs="Times New Roman"/>
          <w:sz w:val="24"/>
          <w:szCs w:val="24"/>
          <w:lang w:val="en-IE"/>
        </w:rPr>
        <w:t>CH-</w:t>
      </w:r>
      <w:r w:rsidR="001659CD">
        <w:rPr>
          <w:rFonts w:ascii="Times New Roman" w:hAnsi="Times New Roman" w:cs="Times New Roman"/>
          <w:sz w:val="24"/>
          <w:szCs w:val="24"/>
          <w:lang w:val="en-IE"/>
        </w:rPr>
        <w:t>HAL-CBD group</w:t>
      </w:r>
      <w:r w:rsidR="00E71E44">
        <w:rPr>
          <w:rFonts w:ascii="Times New Roman" w:hAnsi="Times New Roman" w:cs="Times New Roman"/>
          <w:sz w:val="24"/>
          <w:szCs w:val="24"/>
          <w:lang w:val="en-IE"/>
        </w:rPr>
        <w:t xml:space="preserve"> in the liver</w:t>
      </w:r>
      <w:r w:rsidR="001E01F4">
        <w:rPr>
          <w:rFonts w:ascii="Times New Roman" w:hAnsi="Times New Roman" w:cs="Times New Roman"/>
          <w:sz w:val="24"/>
          <w:szCs w:val="24"/>
          <w:lang w:val="en-IE"/>
        </w:rPr>
        <w:t>.</w:t>
      </w:r>
      <w:r w:rsidR="001659CD">
        <w:rPr>
          <w:rFonts w:ascii="Times New Roman" w:hAnsi="Times New Roman" w:cs="Times New Roman"/>
          <w:sz w:val="24"/>
          <w:szCs w:val="24"/>
          <w:lang w:val="en-IE"/>
        </w:rPr>
        <w:t xml:space="preserve"> </w:t>
      </w:r>
      <w:r w:rsidR="00766FA5">
        <w:rPr>
          <w:rFonts w:ascii="Times New Roman" w:hAnsi="Times New Roman" w:cs="Times New Roman"/>
          <w:sz w:val="24"/>
          <w:szCs w:val="24"/>
          <w:lang w:val="en-IE"/>
        </w:rPr>
        <w:t xml:space="preserve"> </w:t>
      </w:r>
      <w:r w:rsidRPr="00AF6442">
        <w:rPr>
          <w:rFonts w:ascii="Times New Roman" w:hAnsi="Times New Roman" w:cs="Times New Roman"/>
          <w:sz w:val="24"/>
          <w:szCs w:val="24"/>
          <w:lang w:val="en-IE"/>
        </w:rPr>
        <w:t xml:space="preserve"> This sugges</w:t>
      </w:r>
      <w:r w:rsidR="001E01F4">
        <w:rPr>
          <w:rFonts w:ascii="Times New Roman" w:hAnsi="Times New Roman" w:cs="Times New Roman"/>
          <w:sz w:val="24"/>
          <w:szCs w:val="24"/>
          <w:lang w:val="en-IE"/>
        </w:rPr>
        <w:t xml:space="preserve">ts </w:t>
      </w:r>
      <w:r w:rsidRPr="00AF6442">
        <w:rPr>
          <w:rFonts w:ascii="Times New Roman" w:hAnsi="Times New Roman" w:cs="Times New Roman"/>
          <w:sz w:val="24"/>
          <w:szCs w:val="24"/>
          <w:lang w:val="en-IE"/>
        </w:rPr>
        <w:t xml:space="preserve">the inability of the liver to increase antioxidant production and activity after prolonged administration of haloperidol and the ability of CBD to reverse the detrimental effects of chronic haloperidol administration in the liver.  </w:t>
      </w:r>
    </w:p>
    <w:p w14:paraId="1D552FFB" w14:textId="22635CCF" w:rsidR="00EF2FE8" w:rsidRDefault="00AF6442" w:rsidP="00AF6442">
      <w:pPr>
        <w:spacing w:line="360" w:lineRule="auto"/>
        <w:rPr>
          <w:rFonts w:ascii="Times New Roman" w:hAnsi="Times New Roman" w:cs="Times New Roman"/>
          <w:sz w:val="24"/>
          <w:szCs w:val="24"/>
          <w:lang w:val="en-IE"/>
        </w:rPr>
      </w:pPr>
      <w:r w:rsidRPr="00AF6442">
        <w:rPr>
          <w:rFonts w:ascii="Times New Roman" w:hAnsi="Times New Roman" w:cs="Times New Roman"/>
          <w:sz w:val="24"/>
          <w:szCs w:val="24"/>
          <w:lang w:val="en-IE"/>
        </w:rPr>
        <w:t xml:space="preserve"> Reduced DPPH scavenging activity in</w:t>
      </w:r>
      <w:r w:rsidR="00774D54">
        <w:rPr>
          <w:rFonts w:ascii="Times New Roman" w:hAnsi="Times New Roman" w:cs="Times New Roman"/>
          <w:sz w:val="24"/>
          <w:szCs w:val="24"/>
          <w:lang w:val="en-IE"/>
        </w:rPr>
        <w:t xml:space="preserve"> </w:t>
      </w:r>
      <w:r w:rsidR="00EB4777">
        <w:rPr>
          <w:rFonts w:ascii="Times New Roman" w:hAnsi="Times New Roman" w:cs="Times New Roman"/>
          <w:sz w:val="24"/>
          <w:szCs w:val="24"/>
          <w:lang w:val="en-IE"/>
        </w:rPr>
        <w:t xml:space="preserve">the </w:t>
      </w:r>
      <w:r w:rsidR="00774D54">
        <w:rPr>
          <w:rFonts w:ascii="Times New Roman" w:hAnsi="Times New Roman" w:cs="Times New Roman"/>
          <w:sz w:val="24"/>
          <w:szCs w:val="24"/>
          <w:lang w:val="en-IE"/>
        </w:rPr>
        <w:t>CH-HAL group</w:t>
      </w:r>
      <w:r w:rsidRPr="00AF6442">
        <w:rPr>
          <w:rFonts w:ascii="Times New Roman" w:hAnsi="Times New Roman" w:cs="Times New Roman"/>
          <w:sz w:val="24"/>
          <w:szCs w:val="24"/>
          <w:lang w:val="en-IE"/>
        </w:rPr>
        <w:t xml:space="preserve"> compared to </w:t>
      </w:r>
      <w:r w:rsidR="001E01F4">
        <w:rPr>
          <w:rFonts w:ascii="Times New Roman" w:hAnsi="Times New Roman" w:cs="Times New Roman"/>
          <w:sz w:val="24"/>
          <w:szCs w:val="24"/>
          <w:lang w:val="en-IE"/>
        </w:rPr>
        <w:t xml:space="preserve">the </w:t>
      </w:r>
      <w:r w:rsidRPr="00AF6442">
        <w:rPr>
          <w:rFonts w:ascii="Times New Roman" w:hAnsi="Times New Roman" w:cs="Times New Roman"/>
          <w:sz w:val="24"/>
          <w:szCs w:val="24"/>
          <w:lang w:val="en-IE"/>
        </w:rPr>
        <w:t>other groups was also observed in the kidney</w:t>
      </w:r>
      <w:r w:rsidR="00607B44">
        <w:rPr>
          <w:rFonts w:ascii="Times New Roman" w:hAnsi="Times New Roman" w:cs="Times New Roman"/>
          <w:sz w:val="24"/>
          <w:szCs w:val="24"/>
          <w:lang w:val="en-IE"/>
        </w:rPr>
        <w:t>s</w:t>
      </w:r>
      <w:r w:rsidRPr="00AF6442">
        <w:rPr>
          <w:rFonts w:ascii="Times New Roman" w:hAnsi="Times New Roman" w:cs="Times New Roman"/>
          <w:sz w:val="24"/>
          <w:szCs w:val="24"/>
          <w:lang w:val="en-IE"/>
        </w:rPr>
        <w:t xml:space="preserve">. </w:t>
      </w:r>
      <w:bookmarkStart w:id="13" w:name="_Hlk130918320"/>
      <w:r w:rsidR="00E2206F" w:rsidRPr="00E2206F">
        <w:rPr>
          <w:rFonts w:ascii="Times New Roman" w:hAnsi="Times New Roman" w:cs="Times New Roman"/>
          <w:sz w:val="24"/>
          <w:szCs w:val="24"/>
          <w:lang w:val="en-IE"/>
        </w:rPr>
        <w:t>This strengthened earlier observations</w:t>
      </w:r>
      <w:r w:rsidR="00607B44">
        <w:rPr>
          <w:rFonts w:ascii="Times New Roman" w:hAnsi="Times New Roman" w:cs="Times New Roman"/>
          <w:sz w:val="24"/>
          <w:szCs w:val="24"/>
          <w:lang w:val="en-IE"/>
        </w:rPr>
        <w:t xml:space="preserve"> in the liver</w:t>
      </w:r>
      <w:r w:rsidR="00E2206F" w:rsidRPr="00E2206F">
        <w:rPr>
          <w:rFonts w:ascii="Times New Roman" w:hAnsi="Times New Roman" w:cs="Times New Roman"/>
          <w:sz w:val="24"/>
          <w:szCs w:val="24"/>
          <w:lang w:val="en-IE"/>
        </w:rPr>
        <w:t xml:space="preserve"> that prolonged administration of haloperidol decreased antioxidants production and induced oxidative stress</w:t>
      </w:r>
      <w:r w:rsidR="00C00756">
        <w:rPr>
          <w:rFonts w:ascii="Times New Roman" w:hAnsi="Times New Roman" w:cs="Times New Roman"/>
          <w:sz w:val="24"/>
          <w:szCs w:val="24"/>
          <w:lang w:val="en-IE"/>
        </w:rPr>
        <w:t xml:space="preserve"> </w:t>
      </w:r>
      <w:r w:rsidR="00C00756" w:rsidRPr="00AF6442">
        <w:rPr>
          <w:rFonts w:ascii="Times New Roman" w:hAnsi="Times New Roman" w:cs="Times New Roman"/>
          <w:sz w:val="24"/>
          <w:szCs w:val="24"/>
          <w:lang w:val="en-IE"/>
        </w:rPr>
        <w:t xml:space="preserve">(Boskovic et al.,2013), </w:t>
      </w:r>
      <w:r w:rsidR="00E2206F" w:rsidRPr="00E2206F">
        <w:rPr>
          <w:rFonts w:ascii="Times New Roman" w:hAnsi="Times New Roman" w:cs="Times New Roman"/>
          <w:sz w:val="24"/>
          <w:szCs w:val="24"/>
          <w:lang w:val="en-IE"/>
        </w:rPr>
        <w:t xml:space="preserve">the difference between </w:t>
      </w:r>
      <w:r w:rsidR="00EB4777">
        <w:rPr>
          <w:rFonts w:ascii="Times New Roman" w:hAnsi="Times New Roman" w:cs="Times New Roman"/>
          <w:sz w:val="24"/>
          <w:szCs w:val="24"/>
          <w:lang w:val="en-IE"/>
        </w:rPr>
        <w:t xml:space="preserve">the </w:t>
      </w:r>
      <w:r w:rsidR="00E2206F" w:rsidRPr="00E2206F">
        <w:rPr>
          <w:rFonts w:ascii="Times New Roman" w:hAnsi="Times New Roman" w:cs="Times New Roman"/>
          <w:sz w:val="24"/>
          <w:szCs w:val="24"/>
          <w:lang w:val="en-IE"/>
        </w:rPr>
        <w:t>CH-HAL group, and CH-HAL-CBD group indicated CBD alleviate the oxidative stress induced by prolonged haloperidol administration</w:t>
      </w:r>
      <w:r w:rsidR="00607B44">
        <w:rPr>
          <w:rFonts w:ascii="Times New Roman" w:hAnsi="Times New Roman" w:cs="Times New Roman"/>
          <w:sz w:val="24"/>
          <w:szCs w:val="24"/>
          <w:lang w:val="en-IE"/>
        </w:rPr>
        <w:t xml:space="preserve"> in the kidneys</w:t>
      </w:r>
      <w:r w:rsidR="00E2206F" w:rsidRPr="00E2206F">
        <w:rPr>
          <w:rFonts w:ascii="Times New Roman" w:hAnsi="Times New Roman" w:cs="Times New Roman"/>
          <w:sz w:val="24"/>
          <w:szCs w:val="24"/>
          <w:lang w:val="en-IE"/>
        </w:rPr>
        <w:t>.</w:t>
      </w:r>
      <w:r w:rsidR="00C44367">
        <w:rPr>
          <w:rFonts w:ascii="Times New Roman" w:hAnsi="Times New Roman" w:cs="Times New Roman"/>
          <w:sz w:val="24"/>
          <w:szCs w:val="24"/>
          <w:lang w:val="en-IE"/>
        </w:rPr>
        <w:t xml:space="preserve"> </w:t>
      </w:r>
      <w:r w:rsidR="00582BBC">
        <w:rPr>
          <w:rFonts w:ascii="Times New Roman" w:hAnsi="Times New Roman" w:cs="Times New Roman"/>
          <w:sz w:val="24"/>
          <w:szCs w:val="24"/>
          <w:lang w:val="en-IE"/>
        </w:rPr>
        <w:t xml:space="preserve">We also noted that </w:t>
      </w:r>
      <w:r w:rsidR="00C31E9A">
        <w:rPr>
          <w:rFonts w:ascii="Times New Roman" w:hAnsi="Times New Roman" w:cs="Times New Roman"/>
          <w:sz w:val="24"/>
          <w:szCs w:val="24"/>
          <w:lang w:val="en-IE"/>
        </w:rPr>
        <w:t>there</w:t>
      </w:r>
      <w:r w:rsidR="00582BBC">
        <w:rPr>
          <w:rFonts w:ascii="Times New Roman" w:hAnsi="Times New Roman" w:cs="Times New Roman"/>
          <w:sz w:val="24"/>
          <w:szCs w:val="24"/>
          <w:lang w:val="en-IE"/>
        </w:rPr>
        <w:t xml:space="preserve"> was no significant diffe</w:t>
      </w:r>
      <w:r w:rsidR="00117ACB">
        <w:rPr>
          <w:rFonts w:ascii="Times New Roman" w:hAnsi="Times New Roman" w:cs="Times New Roman"/>
          <w:sz w:val="24"/>
          <w:szCs w:val="24"/>
          <w:lang w:val="en-IE"/>
        </w:rPr>
        <w:t>rence between</w:t>
      </w:r>
      <w:r w:rsidR="00C31E9A">
        <w:rPr>
          <w:rFonts w:ascii="Times New Roman" w:hAnsi="Times New Roman" w:cs="Times New Roman"/>
          <w:sz w:val="24"/>
          <w:szCs w:val="24"/>
          <w:lang w:val="en-IE"/>
        </w:rPr>
        <w:t xml:space="preserve"> the</w:t>
      </w:r>
      <w:r w:rsidR="00117ACB">
        <w:rPr>
          <w:rFonts w:ascii="Times New Roman" w:hAnsi="Times New Roman" w:cs="Times New Roman"/>
          <w:sz w:val="24"/>
          <w:szCs w:val="24"/>
          <w:lang w:val="en-IE"/>
        </w:rPr>
        <w:t xml:space="preserve"> </w:t>
      </w:r>
      <w:r w:rsidR="00C31E9A">
        <w:rPr>
          <w:rFonts w:ascii="Times New Roman" w:hAnsi="Times New Roman" w:cs="Times New Roman"/>
          <w:sz w:val="24"/>
          <w:szCs w:val="24"/>
          <w:lang w:val="en-IE"/>
        </w:rPr>
        <w:t xml:space="preserve">SC-HAL group </w:t>
      </w:r>
      <w:r w:rsidR="00C31E9A" w:rsidRPr="00AF6442">
        <w:rPr>
          <w:rFonts w:ascii="Times New Roman" w:hAnsi="Times New Roman" w:cs="Times New Roman"/>
          <w:sz w:val="24"/>
          <w:szCs w:val="24"/>
          <w:lang w:val="en-IE"/>
        </w:rPr>
        <w:t>compared to</w:t>
      </w:r>
      <w:r w:rsidR="00C31E9A">
        <w:rPr>
          <w:rFonts w:ascii="Times New Roman" w:hAnsi="Times New Roman" w:cs="Times New Roman"/>
          <w:sz w:val="24"/>
          <w:szCs w:val="24"/>
          <w:lang w:val="en-IE"/>
        </w:rPr>
        <w:t xml:space="preserve"> the SC-HAL-CBD group</w:t>
      </w:r>
      <w:r w:rsidR="00547875">
        <w:rPr>
          <w:rFonts w:ascii="Times New Roman" w:hAnsi="Times New Roman" w:cs="Times New Roman"/>
          <w:sz w:val="24"/>
          <w:szCs w:val="24"/>
          <w:lang w:val="en-IE"/>
        </w:rPr>
        <w:t xml:space="preserve"> unlike what </w:t>
      </w:r>
      <w:r w:rsidR="002D05DA">
        <w:rPr>
          <w:rFonts w:ascii="Times New Roman" w:hAnsi="Times New Roman" w:cs="Times New Roman"/>
          <w:sz w:val="24"/>
          <w:szCs w:val="24"/>
          <w:lang w:val="en-IE"/>
        </w:rPr>
        <w:t xml:space="preserve">was </w:t>
      </w:r>
      <w:r w:rsidR="00547875">
        <w:rPr>
          <w:rFonts w:ascii="Times New Roman" w:hAnsi="Times New Roman" w:cs="Times New Roman"/>
          <w:sz w:val="24"/>
          <w:szCs w:val="24"/>
          <w:lang w:val="en-IE"/>
        </w:rPr>
        <w:t>obtained in the liver</w:t>
      </w:r>
      <w:r w:rsidR="004E4B2B">
        <w:rPr>
          <w:rFonts w:ascii="Times New Roman" w:hAnsi="Times New Roman" w:cs="Times New Roman"/>
          <w:sz w:val="24"/>
          <w:szCs w:val="24"/>
          <w:lang w:val="en-IE"/>
        </w:rPr>
        <w:t xml:space="preserve">, </w:t>
      </w:r>
      <w:r w:rsidR="009A3CA1">
        <w:rPr>
          <w:rFonts w:ascii="Times New Roman" w:hAnsi="Times New Roman" w:cs="Times New Roman"/>
          <w:sz w:val="24"/>
          <w:szCs w:val="24"/>
          <w:lang w:val="en-IE"/>
        </w:rPr>
        <w:t>this suggested that</w:t>
      </w:r>
      <w:r w:rsidR="003A295D">
        <w:rPr>
          <w:rFonts w:ascii="Times New Roman" w:hAnsi="Times New Roman" w:cs="Times New Roman"/>
          <w:sz w:val="24"/>
          <w:szCs w:val="24"/>
          <w:lang w:val="en-IE"/>
        </w:rPr>
        <w:t xml:space="preserve"> sub</w:t>
      </w:r>
      <w:r w:rsidR="00DB7460">
        <w:rPr>
          <w:rFonts w:ascii="Times New Roman" w:hAnsi="Times New Roman" w:cs="Times New Roman"/>
          <w:sz w:val="24"/>
          <w:szCs w:val="24"/>
          <w:lang w:val="en-IE"/>
        </w:rPr>
        <w:t>-chronic</w:t>
      </w:r>
      <w:r w:rsidR="009A3CA1">
        <w:rPr>
          <w:rFonts w:ascii="Times New Roman" w:hAnsi="Times New Roman" w:cs="Times New Roman"/>
          <w:sz w:val="24"/>
          <w:szCs w:val="24"/>
          <w:lang w:val="en-IE"/>
        </w:rPr>
        <w:t xml:space="preserve"> administration</w:t>
      </w:r>
      <w:r w:rsidR="00DB7460">
        <w:rPr>
          <w:rFonts w:ascii="Times New Roman" w:hAnsi="Times New Roman" w:cs="Times New Roman"/>
          <w:sz w:val="24"/>
          <w:szCs w:val="24"/>
          <w:lang w:val="en-IE"/>
        </w:rPr>
        <w:t xml:space="preserve"> of haloperidol did not</w:t>
      </w:r>
      <w:r w:rsidR="00AD11FB">
        <w:rPr>
          <w:rFonts w:ascii="Times New Roman" w:hAnsi="Times New Roman" w:cs="Times New Roman"/>
          <w:sz w:val="24"/>
          <w:szCs w:val="24"/>
          <w:lang w:val="en-IE"/>
        </w:rPr>
        <w:t xml:space="preserve"> alter the oxidative stress </w:t>
      </w:r>
      <w:r w:rsidR="00E06857">
        <w:rPr>
          <w:rFonts w:ascii="Times New Roman" w:hAnsi="Times New Roman" w:cs="Times New Roman"/>
          <w:sz w:val="24"/>
          <w:szCs w:val="24"/>
          <w:lang w:val="en-IE"/>
        </w:rPr>
        <w:t xml:space="preserve">indices in the </w:t>
      </w:r>
      <w:r w:rsidR="00D313B1">
        <w:rPr>
          <w:rFonts w:ascii="Times New Roman" w:hAnsi="Times New Roman" w:cs="Times New Roman"/>
          <w:sz w:val="24"/>
          <w:szCs w:val="24"/>
          <w:lang w:val="en-IE"/>
        </w:rPr>
        <w:t>kidney.</w:t>
      </w:r>
      <w:r w:rsidR="003A295D">
        <w:rPr>
          <w:rFonts w:ascii="Times New Roman" w:hAnsi="Times New Roman" w:cs="Times New Roman"/>
          <w:sz w:val="24"/>
          <w:szCs w:val="24"/>
          <w:lang w:val="en-IE"/>
        </w:rPr>
        <w:t xml:space="preserve"> </w:t>
      </w:r>
      <w:r w:rsidR="00E2206F" w:rsidRPr="00E2206F">
        <w:rPr>
          <w:rFonts w:ascii="Times New Roman" w:hAnsi="Times New Roman" w:cs="Times New Roman"/>
          <w:sz w:val="24"/>
          <w:szCs w:val="24"/>
          <w:lang w:val="en-IE"/>
        </w:rPr>
        <w:t xml:space="preserve"> </w:t>
      </w:r>
    </w:p>
    <w:p w14:paraId="4086F5AE" w14:textId="5E0CB5D5" w:rsidR="00AF6442" w:rsidRDefault="00EF2FE8" w:rsidP="00AF6442">
      <w:pPr>
        <w:spacing w:line="360" w:lineRule="auto"/>
        <w:rPr>
          <w:rFonts w:ascii="Times New Roman" w:hAnsi="Times New Roman" w:cs="Times New Roman"/>
          <w:b/>
          <w:bCs/>
          <w:sz w:val="24"/>
          <w:szCs w:val="24"/>
          <w:lang w:val="en-IE"/>
        </w:rPr>
      </w:pPr>
      <w:r w:rsidRPr="00EF2FE8">
        <w:rPr>
          <w:rFonts w:ascii="Times New Roman" w:hAnsi="Times New Roman" w:cs="Times New Roman"/>
          <w:b/>
          <w:bCs/>
          <w:sz w:val="24"/>
          <w:szCs w:val="24"/>
          <w:lang w:val="en-IE"/>
        </w:rPr>
        <w:t>Conclusion</w:t>
      </w:r>
      <w:r w:rsidR="00E2206F" w:rsidRPr="00EF2FE8">
        <w:rPr>
          <w:rFonts w:ascii="Times New Roman" w:hAnsi="Times New Roman" w:cs="Times New Roman"/>
          <w:b/>
          <w:bCs/>
          <w:sz w:val="24"/>
          <w:szCs w:val="24"/>
          <w:lang w:val="en-IE"/>
        </w:rPr>
        <w:t xml:space="preserve">  </w:t>
      </w:r>
      <w:bookmarkEnd w:id="13"/>
    </w:p>
    <w:p w14:paraId="7EF75933" w14:textId="74E82AA8" w:rsidR="00573251" w:rsidRPr="00573251" w:rsidRDefault="00573251" w:rsidP="00573251">
      <w:pPr>
        <w:spacing w:line="360" w:lineRule="auto"/>
        <w:rPr>
          <w:rFonts w:ascii="Times New Roman" w:hAnsi="Times New Roman" w:cs="Times New Roman"/>
          <w:sz w:val="24"/>
          <w:szCs w:val="24"/>
        </w:rPr>
      </w:pPr>
      <w:r w:rsidRPr="00573251">
        <w:rPr>
          <w:rFonts w:ascii="Times New Roman" w:hAnsi="Times New Roman" w:cs="Times New Roman"/>
          <w:sz w:val="24"/>
          <w:szCs w:val="24"/>
        </w:rPr>
        <w:t>In summary, there were differences in the activity of antioxidant enzymes, between chronic and subchronic administration of haloperidol and the effects of CBD on the antioxidant enzymes were less pronounced with chronic administration of haloperidol suggesting prolonged administration of haloperidol</w:t>
      </w:r>
      <w:r>
        <w:rPr>
          <w:rFonts w:ascii="Times New Roman" w:hAnsi="Times New Roman" w:cs="Times New Roman"/>
          <w:sz w:val="24"/>
          <w:szCs w:val="24"/>
        </w:rPr>
        <w:t xml:space="preserve"> </w:t>
      </w:r>
      <w:r w:rsidRPr="00573251">
        <w:rPr>
          <w:rFonts w:ascii="Times New Roman" w:hAnsi="Times New Roman" w:cs="Times New Roman"/>
          <w:sz w:val="24"/>
          <w:szCs w:val="24"/>
        </w:rPr>
        <w:t xml:space="preserve">induced oxidative stress in the two end organs and may impair their functioning. A clinical study on the effects of long-term use of haloperidol and other conventional antipsychotics on the liver and kidney is highly desirable in a country like Nigeria where conventional antipsychotics are still widely used, and some patients have been on these medications for decades. </w:t>
      </w:r>
    </w:p>
    <w:p w14:paraId="63D8C806" w14:textId="77777777" w:rsidR="00EF2FE8" w:rsidRPr="00EF2FE8" w:rsidRDefault="00EF2FE8" w:rsidP="00AF6442">
      <w:pPr>
        <w:spacing w:line="360" w:lineRule="auto"/>
        <w:rPr>
          <w:rFonts w:ascii="Times New Roman" w:hAnsi="Times New Roman" w:cs="Times New Roman"/>
          <w:b/>
          <w:bCs/>
          <w:sz w:val="24"/>
          <w:szCs w:val="24"/>
          <w:lang w:val="en-IE"/>
        </w:rPr>
      </w:pPr>
    </w:p>
    <w:p w14:paraId="25D994D8" w14:textId="0BD8E15D" w:rsidR="007D552C" w:rsidRPr="00A969BF" w:rsidRDefault="00ED06FD" w:rsidP="005B24A8">
      <w:pPr>
        <w:pStyle w:val="NormalWeb"/>
        <w:spacing w:line="360" w:lineRule="auto"/>
        <w:jc w:val="both"/>
        <w:rPr>
          <w:b/>
          <w:bCs/>
          <w:lang w:val="en-IE"/>
        </w:rPr>
      </w:pPr>
      <w:r>
        <w:rPr>
          <w:b/>
          <w:bCs/>
          <w:lang w:val="en-IE"/>
        </w:rPr>
        <w:t>Acknowledgements</w:t>
      </w:r>
    </w:p>
    <w:p w14:paraId="272FD62C" w14:textId="24BF1FD7" w:rsidR="007D552C" w:rsidRDefault="007D552C" w:rsidP="005B24A8">
      <w:pPr>
        <w:pStyle w:val="NormalWeb"/>
        <w:spacing w:line="360" w:lineRule="auto"/>
        <w:jc w:val="both"/>
        <w:rPr>
          <w:lang w:val="en-IE"/>
        </w:rPr>
      </w:pPr>
      <w:r w:rsidRPr="00F814B9">
        <w:rPr>
          <w:lang w:val="en-IE"/>
        </w:rPr>
        <w:t>Dr Opeyemi Awofeso, Mr Sunday Adenekan, Mr Abiodun Doherty, Mr Chiadika Chimeremeze,  Hafeez Shittu, Hasnat Osibote, Damilola Oshunkoya, Abisola Kolawole, Amarachi Nwachukwu, Is</w:t>
      </w:r>
      <w:r w:rsidR="0017316E">
        <w:rPr>
          <w:lang w:val="en-IE"/>
        </w:rPr>
        <w:t>i</w:t>
      </w:r>
      <w:r w:rsidRPr="00F814B9">
        <w:rPr>
          <w:lang w:val="en-IE"/>
        </w:rPr>
        <w:t xml:space="preserve">dore Okafor. </w:t>
      </w:r>
    </w:p>
    <w:p w14:paraId="533553D2" w14:textId="47FFBEBC" w:rsidR="00E11D71" w:rsidRPr="00E11D71" w:rsidRDefault="00E11D71" w:rsidP="005B24A8">
      <w:pPr>
        <w:pStyle w:val="NormalWeb"/>
        <w:spacing w:line="360" w:lineRule="auto"/>
        <w:jc w:val="both"/>
        <w:rPr>
          <w:b/>
          <w:bCs/>
          <w:lang w:val="en-IE"/>
        </w:rPr>
      </w:pPr>
      <w:r w:rsidRPr="00E11D71">
        <w:rPr>
          <w:b/>
          <w:bCs/>
          <w:lang w:val="en-IE"/>
        </w:rPr>
        <w:t>Declaration of Interest</w:t>
      </w:r>
    </w:p>
    <w:p w14:paraId="0FB86F8F" w14:textId="3F198B79" w:rsidR="007D552C" w:rsidRPr="00F814B9" w:rsidRDefault="007D552C" w:rsidP="005B24A8">
      <w:pPr>
        <w:pStyle w:val="NormalWeb"/>
        <w:spacing w:line="360" w:lineRule="auto"/>
        <w:jc w:val="both"/>
        <w:rPr>
          <w:lang w:val="en-IE"/>
        </w:rPr>
      </w:pPr>
      <w:r w:rsidRPr="00F814B9">
        <w:rPr>
          <w:lang w:val="en-IE"/>
        </w:rPr>
        <w:lastRenderedPageBreak/>
        <w:t>Funding</w:t>
      </w:r>
      <w:r w:rsidR="004F4E77" w:rsidRPr="00F814B9">
        <w:rPr>
          <w:lang w:val="en-IE"/>
        </w:rPr>
        <w:t xml:space="preserve">: </w:t>
      </w:r>
      <w:r w:rsidRPr="00F814B9">
        <w:rPr>
          <w:lang w:val="en-IE"/>
        </w:rPr>
        <w:t xml:space="preserve">This research is supported by the South African Research Chair in PTSD hosted by Stellenbosch University, funded by the Department of Science and Technology South </w:t>
      </w:r>
      <w:r w:rsidR="007C005E" w:rsidRPr="00F814B9">
        <w:rPr>
          <w:lang w:val="en-IE"/>
        </w:rPr>
        <w:t>Africa,</w:t>
      </w:r>
      <w:r w:rsidRPr="00F814B9">
        <w:rPr>
          <w:lang w:val="en-IE"/>
        </w:rPr>
        <w:t xml:space="preserve"> and administered by the National Research Foundation. This work was supported by </w:t>
      </w:r>
      <w:bookmarkStart w:id="14" w:name="_Hlk59364883"/>
      <w:r w:rsidRPr="00F814B9">
        <w:rPr>
          <w:lang w:val="en-IE"/>
        </w:rPr>
        <w:t>Cannabis Science Inc.</w:t>
      </w:r>
    </w:p>
    <w:bookmarkEnd w:id="14"/>
    <w:p w14:paraId="5898DD60" w14:textId="0657512C" w:rsidR="007D552C" w:rsidRDefault="007D552C" w:rsidP="005B24A8">
      <w:pPr>
        <w:pStyle w:val="NormalWeb"/>
        <w:spacing w:line="360" w:lineRule="auto"/>
        <w:jc w:val="both"/>
        <w:rPr>
          <w:lang w:val="en-IE"/>
        </w:rPr>
      </w:pPr>
      <w:r w:rsidRPr="00F814B9">
        <w:rPr>
          <w:lang w:val="en-IE"/>
        </w:rPr>
        <w:t>Disclosure statement</w:t>
      </w:r>
      <w:r w:rsidR="004F4E77" w:rsidRPr="00F814B9">
        <w:rPr>
          <w:lang w:val="en-IE"/>
        </w:rPr>
        <w:t xml:space="preserve">: </w:t>
      </w:r>
      <w:r w:rsidRPr="00F814B9">
        <w:rPr>
          <w:lang w:val="en-IE"/>
        </w:rPr>
        <w:t>Cannabis Science Inc., however, did not contribute towards the development of the protocol, the experiments</w:t>
      </w:r>
      <w:r w:rsidR="005F74C3">
        <w:rPr>
          <w:lang w:val="en-IE"/>
        </w:rPr>
        <w:t>,</w:t>
      </w:r>
      <w:r w:rsidRPr="00F814B9">
        <w:rPr>
          <w:lang w:val="en-IE"/>
        </w:rPr>
        <w:t xml:space="preserve"> or the analysis or interpretation of the data.</w:t>
      </w:r>
    </w:p>
    <w:p w14:paraId="30399185" w14:textId="7D708579" w:rsidR="00896DA3" w:rsidRPr="004F615E" w:rsidRDefault="006F6A41" w:rsidP="006F6A41">
      <w:pPr>
        <w:pStyle w:val="NormalWeb"/>
        <w:spacing w:line="360" w:lineRule="auto"/>
        <w:jc w:val="both"/>
        <w:rPr>
          <w:b/>
          <w:bCs/>
          <w:lang w:val="en-IE"/>
        </w:rPr>
      </w:pPr>
      <w:r w:rsidRPr="004F615E">
        <w:rPr>
          <w:b/>
          <w:bCs/>
          <w:lang w:val="en-IE"/>
        </w:rPr>
        <w:t>Declaration of Generative AI</w:t>
      </w:r>
      <w:r w:rsidR="0034570B" w:rsidRPr="004F615E">
        <w:rPr>
          <w:b/>
          <w:bCs/>
          <w:lang w:val="en-IE"/>
        </w:rPr>
        <w:t xml:space="preserve"> (Artificial intelligence)</w:t>
      </w:r>
      <w:r w:rsidRPr="004F615E">
        <w:rPr>
          <w:b/>
          <w:bCs/>
          <w:lang w:val="en-IE"/>
        </w:rPr>
        <w:t xml:space="preserve"> and </w:t>
      </w:r>
      <w:r w:rsidR="004C52D0">
        <w:rPr>
          <w:b/>
          <w:bCs/>
          <w:lang w:val="en-IE"/>
        </w:rPr>
        <w:t>AI-assisted</w:t>
      </w:r>
      <w:r w:rsidRPr="004F615E">
        <w:rPr>
          <w:b/>
          <w:bCs/>
          <w:lang w:val="en-IE"/>
        </w:rPr>
        <w:t xml:space="preserve"> technologies in the writing </w:t>
      </w:r>
      <w:r w:rsidR="004F615E" w:rsidRPr="004F615E">
        <w:rPr>
          <w:b/>
          <w:bCs/>
          <w:lang w:val="en-IE"/>
        </w:rPr>
        <w:t>process.</w:t>
      </w:r>
    </w:p>
    <w:p w14:paraId="30CCE54A" w14:textId="295C49F5" w:rsidR="008C3D80" w:rsidRPr="008C3D80" w:rsidRDefault="008C3D80" w:rsidP="005B24A8">
      <w:pPr>
        <w:pStyle w:val="NormalWeb"/>
        <w:spacing w:line="360" w:lineRule="auto"/>
        <w:jc w:val="both"/>
        <w:rPr>
          <w:lang w:val="en-IE"/>
        </w:rPr>
      </w:pPr>
      <w:r w:rsidRPr="008C3D80">
        <w:rPr>
          <w:lang w:val="en-IE"/>
        </w:rPr>
        <w:t>During the preparation of this work</w:t>
      </w:r>
      <w:r w:rsidR="004C52D0">
        <w:rPr>
          <w:lang w:val="en-IE"/>
        </w:rPr>
        <w:t>,</w:t>
      </w:r>
      <w:r w:rsidRPr="008C3D80">
        <w:rPr>
          <w:lang w:val="en-IE"/>
        </w:rPr>
        <w:t xml:space="preserve"> the author</w:t>
      </w:r>
      <w:r w:rsidR="001250C9">
        <w:rPr>
          <w:lang w:val="en-IE"/>
        </w:rPr>
        <w:t xml:space="preserve">s did not use </w:t>
      </w:r>
      <w:r w:rsidR="002435C6" w:rsidRPr="002435C6">
        <w:rPr>
          <w:lang w:val="en-IE"/>
        </w:rPr>
        <w:t xml:space="preserve">generative AI and AI-assisted technologies in the writing </w:t>
      </w:r>
      <w:r w:rsidR="00F133AD" w:rsidRPr="002435C6">
        <w:rPr>
          <w:lang w:val="en-IE"/>
        </w:rPr>
        <w:t>process.</w:t>
      </w:r>
    </w:p>
    <w:p w14:paraId="276D019A" w14:textId="77777777" w:rsidR="008C3D80" w:rsidRDefault="008C3D80" w:rsidP="00793AB0">
      <w:pPr>
        <w:shd w:val="clear" w:color="auto" w:fill="FFFFFF"/>
        <w:spacing w:after="0" w:line="360" w:lineRule="auto"/>
        <w:rPr>
          <w:rFonts w:ascii="Times New Roman" w:eastAsia="Times New Roman" w:hAnsi="Times New Roman" w:cs="Times New Roman"/>
          <w:b/>
          <w:bCs/>
          <w:color w:val="1D2228"/>
          <w:sz w:val="24"/>
          <w:szCs w:val="24"/>
        </w:rPr>
      </w:pPr>
    </w:p>
    <w:p w14:paraId="76D3340E" w14:textId="77777777" w:rsidR="008C3D80" w:rsidRDefault="008C3D80" w:rsidP="00793AB0">
      <w:pPr>
        <w:shd w:val="clear" w:color="auto" w:fill="FFFFFF"/>
        <w:spacing w:after="0" w:line="360" w:lineRule="auto"/>
        <w:rPr>
          <w:rFonts w:ascii="Times New Roman" w:eastAsia="Times New Roman" w:hAnsi="Times New Roman" w:cs="Times New Roman"/>
          <w:b/>
          <w:bCs/>
          <w:color w:val="1D2228"/>
          <w:sz w:val="24"/>
          <w:szCs w:val="24"/>
        </w:rPr>
      </w:pPr>
    </w:p>
    <w:p w14:paraId="2D5F9B22" w14:textId="1BE33775" w:rsidR="00793AB0" w:rsidRPr="00793AB0" w:rsidRDefault="00793AB0" w:rsidP="00793AB0">
      <w:pPr>
        <w:shd w:val="clear" w:color="auto" w:fill="FFFFFF"/>
        <w:spacing w:after="0" w:line="360" w:lineRule="auto"/>
        <w:rPr>
          <w:rFonts w:ascii="Times New Roman" w:eastAsia="Times New Roman" w:hAnsi="Times New Roman" w:cs="Times New Roman"/>
          <w:b/>
          <w:bCs/>
          <w:color w:val="1D2228"/>
          <w:sz w:val="24"/>
          <w:szCs w:val="24"/>
        </w:rPr>
      </w:pPr>
      <w:r w:rsidRPr="00793AB0">
        <w:rPr>
          <w:rFonts w:ascii="Times New Roman" w:eastAsia="Times New Roman" w:hAnsi="Times New Roman" w:cs="Times New Roman"/>
          <w:b/>
          <w:bCs/>
          <w:color w:val="1D2228"/>
          <w:sz w:val="24"/>
          <w:szCs w:val="24"/>
        </w:rPr>
        <w:t>Animal Welfare Ethical Statement</w:t>
      </w:r>
    </w:p>
    <w:p w14:paraId="47CF3EDE" w14:textId="77777777" w:rsidR="00793AB0" w:rsidRPr="00793AB0" w:rsidRDefault="00793AB0" w:rsidP="00793AB0">
      <w:pPr>
        <w:shd w:val="clear" w:color="auto" w:fill="FFFFFF"/>
        <w:spacing w:after="0" w:line="360" w:lineRule="auto"/>
        <w:rPr>
          <w:rFonts w:ascii="Times New Roman" w:eastAsia="Times New Roman" w:hAnsi="Times New Roman" w:cs="Times New Roman"/>
          <w:color w:val="1D2228"/>
          <w:sz w:val="24"/>
          <w:szCs w:val="24"/>
        </w:rPr>
      </w:pPr>
    </w:p>
    <w:p w14:paraId="74ABAA7B" w14:textId="5E01A98C" w:rsidR="00793AB0" w:rsidRPr="00793AB0" w:rsidRDefault="00793AB0" w:rsidP="00793AB0">
      <w:pPr>
        <w:spacing w:after="200" w:line="360" w:lineRule="auto"/>
        <w:jc w:val="both"/>
        <w:rPr>
          <w:rFonts w:ascii="Times New Roman" w:eastAsiaTheme="minorEastAsia" w:hAnsi="Times New Roman" w:cs="Times New Roman"/>
          <w:color w:val="000000" w:themeColor="text1"/>
          <w:sz w:val="24"/>
          <w:szCs w:val="24"/>
          <w:shd w:val="clear" w:color="auto" w:fill="FFFFFF"/>
        </w:rPr>
      </w:pPr>
      <w:r w:rsidRPr="00793AB0">
        <w:rPr>
          <w:rFonts w:ascii="Times New Roman" w:eastAsiaTheme="minorEastAsia" w:hAnsi="Times New Roman" w:cs="Times New Roman"/>
          <w:color w:val="000000" w:themeColor="text1"/>
          <w:sz w:val="24"/>
          <w:szCs w:val="24"/>
          <w:shd w:val="clear" w:color="auto" w:fill="FFFFFF"/>
        </w:rPr>
        <w:t xml:space="preserve">The animals were properly housed </w:t>
      </w:r>
      <w:r w:rsidRPr="00793AB0">
        <w:rPr>
          <w:rFonts w:ascii="Times New Roman" w:eastAsiaTheme="minorEastAsia" w:hAnsi="Times New Roman" w:cs="Times New Roman"/>
          <w:color w:val="000000" w:themeColor="text1"/>
          <w:sz w:val="24"/>
          <w:szCs w:val="24"/>
          <w:shd w:val="clear" w:color="auto" w:fill="FFFFFF"/>
          <w:lang w:val="en-IE"/>
        </w:rPr>
        <w:t>in clean polypropylene cages with well-ventilated and hygienic compartments</w:t>
      </w:r>
      <w:r w:rsidRPr="00793AB0">
        <w:rPr>
          <w:rFonts w:ascii="Times New Roman" w:eastAsiaTheme="minorEastAsia" w:hAnsi="Times New Roman" w:cs="Times New Roman"/>
          <w:color w:val="000000" w:themeColor="text1"/>
          <w:sz w:val="24"/>
          <w:szCs w:val="24"/>
          <w:shd w:val="clear" w:color="auto" w:fill="FFFFFF"/>
        </w:rPr>
        <w:t xml:space="preserve">, fed with </w:t>
      </w:r>
      <w:r w:rsidRPr="00793AB0">
        <w:rPr>
          <w:rFonts w:ascii="Times New Roman" w:eastAsiaTheme="minorEastAsia" w:hAnsi="Times New Roman" w:cs="Times New Roman"/>
          <w:color w:val="000000" w:themeColor="text1"/>
          <w:sz w:val="24"/>
          <w:szCs w:val="24"/>
          <w:shd w:val="clear" w:color="auto" w:fill="FFFFFF"/>
          <w:lang w:val="en-IE"/>
        </w:rPr>
        <w:t>standard rodent pellets (</w:t>
      </w:r>
      <w:r w:rsidRPr="00793AB0">
        <w:rPr>
          <w:rFonts w:ascii="Times New Roman" w:eastAsiaTheme="minorEastAsia" w:hAnsi="Times New Roman" w:cs="Times New Roman"/>
          <w:color w:val="000000" w:themeColor="text1"/>
          <w:sz w:val="24"/>
          <w:szCs w:val="24"/>
        </w:rPr>
        <w:t>Ladokun Feed Plc., Ibadan, Nigeria)</w:t>
      </w:r>
      <w:r w:rsidRPr="00793AB0">
        <w:rPr>
          <w:rFonts w:ascii="Times New Roman" w:eastAsiaTheme="minorEastAsia" w:hAnsi="Times New Roman" w:cs="Times New Roman"/>
          <w:color w:val="000000" w:themeColor="text1"/>
          <w:sz w:val="24"/>
          <w:szCs w:val="24"/>
          <w:shd w:val="clear" w:color="auto" w:fill="FFFFFF"/>
          <w:lang w:val="en-IE"/>
        </w:rPr>
        <w:t xml:space="preserve"> and water </w:t>
      </w:r>
      <w:r w:rsidRPr="00793AB0">
        <w:rPr>
          <w:rFonts w:ascii="Times New Roman" w:eastAsiaTheme="minorEastAsia" w:hAnsi="Times New Roman" w:cs="Times New Roman"/>
          <w:i/>
          <w:iCs/>
          <w:color w:val="000000" w:themeColor="text1"/>
          <w:sz w:val="24"/>
          <w:szCs w:val="24"/>
          <w:shd w:val="clear" w:color="auto" w:fill="FFFFFF"/>
          <w:lang w:val="en-IE"/>
        </w:rPr>
        <w:t>ad libitum,</w:t>
      </w:r>
      <w:r w:rsidRPr="00793AB0">
        <w:rPr>
          <w:rFonts w:ascii="Times New Roman" w:eastAsiaTheme="minorEastAsia" w:hAnsi="Times New Roman" w:cs="Times New Roman"/>
          <w:color w:val="000000" w:themeColor="text1"/>
          <w:sz w:val="24"/>
          <w:szCs w:val="24"/>
          <w:shd w:val="clear" w:color="auto" w:fill="FFFFFF"/>
        </w:rPr>
        <w:t xml:space="preserve"> and kept in surroundings appropriate to their species and </w:t>
      </w:r>
      <w:r w:rsidR="004C52D0">
        <w:rPr>
          <w:rFonts w:ascii="Times New Roman" w:eastAsiaTheme="minorEastAsia" w:hAnsi="Times New Roman" w:cs="Times New Roman"/>
          <w:color w:val="000000" w:themeColor="text1"/>
          <w:sz w:val="24"/>
          <w:szCs w:val="24"/>
          <w:shd w:val="clear" w:color="auto" w:fill="FFFFFF"/>
        </w:rPr>
        <w:t>acclimatized</w:t>
      </w:r>
      <w:r w:rsidRPr="00793AB0">
        <w:rPr>
          <w:rFonts w:ascii="Times New Roman" w:eastAsiaTheme="minorEastAsia" w:hAnsi="Times New Roman" w:cs="Times New Roman"/>
          <w:color w:val="000000" w:themeColor="text1"/>
          <w:sz w:val="24"/>
          <w:szCs w:val="24"/>
          <w:shd w:val="clear" w:color="auto" w:fill="FFFFFF"/>
        </w:rPr>
        <w:t xml:space="preserve"> for a period of 2 weeks before experimental procedures were undertaken in accordance with the United States National Institutes of Health Guidelines for Care and Use of Laboratory Animals in Biomedical Research (National Research Council, 2011). The study was approved by the </w:t>
      </w:r>
      <w:r w:rsidRPr="00793AB0">
        <w:rPr>
          <w:rFonts w:ascii="Times New Roman" w:eastAsiaTheme="minorEastAsia" w:hAnsi="Times New Roman" w:cs="Times New Roman"/>
          <w:color w:val="000000" w:themeColor="text1"/>
          <w:sz w:val="24"/>
          <w:szCs w:val="24"/>
          <w:shd w:val="clear" w:color="auto" w:fill="FFFFFF"/>
          <w:lang w:val="en-IE"/>
        </w:rPr>
        <w:t xml:space="preserve">Institutional </w:t>
      </w:r>
      <w:r w:rsidRPr="00793AB0">
        <w:rPr>
          <w:rFonts w:ascii="Times New Roman" w:eastAsiaTheme="minorEastAsia" w:hAnsi="Times New Roman" w:cs="Times New Roman"/>
          <w:color w:val="000000" w:themeColor="text1"/>
          <w:sz w:val="24"/>
          <w:szCs w:val="24"/>
          <w:shd w:val="clear" w:color="auto" w:fill="FFFFFF"/>
        </w:rPr>
        <w:t>Review Board (IRB) of NIMR, Yaba, Lagos, Nigeria (IRB/16/329) and Stellenbosch University’s Health Research Ethics Committee: Animal Care and Use (SU-ACUD16-00137).</w:t>
      </w:r>
    </w:p>
    <w:p w14:paraId="3C2FD93D" w14:textId="77777777" w:rsidR="00984140" w:rsidRPr="00984140" w:rsidRDefault="00984140" w:rsidP="00984140">
      <w:pPr>
        <w:spacing w:after="200" w:line="360" w:lineRule="auto"/>
        <w:jc w:val="both"/>
        <w:rPr>
          <w:rFonts w:ascii="Times New Roman" w:eastAsiaTheme="minorEastAsia" w:hAnsi="Times New Roman" w:cs="Times New Roman"/>
          <w:b/>
          <w:bCs/>
          <w:color w:val="000000" w:themeColor="text1"/>
          <w:sz w:val="24"/>
          <w:szCs w:val="24"/>
          <w:shd w:val="clear" w:color="auto" w:fill="FFFFFF"/>
          <w:lang w:val="en-IE"/>
        </w:rPr>
      </w:pPr>
      <w:r w:rsidRPr="00984140">
        <w:rPr>
          <w:rFonts w:ascii="Times New Roman" w:eastAsiaTheme="minorEastAsia" w:hAnsi="Times New Roman" w:cs="Times New Roman"/>
          <w:b/>
          <w:bCs/>
          <w:color w:val="000000" w:themeColor="text1"/>
          <w:sz w:val="24"/>
          <w:szCs w:val="24"/>
          <w:shd w:val="clear" w:color="auto" w:fill="FFFFFF"/>
        </w:rPr>
        <w:t>Ethical Standards</w:t>
      </w:r>
    </w:p>
    <w:p w14:paraId="23FE85CE" w14:textId="7A14E56C" w:rsidR="007B393E" w:rsidRPr="00F814B9" w:rsidRDefault="00A41621" w:rsidP="005B24A8">
      <w:pPr>
        <w:pStyle w:val="NormalWeb"/>
        <w:spacing w:line="360" w:lineRule="auto"/>
        <w:jc w:val="both"/>
        <w:rPr>
          <w:lang w:val="en-IE"/>
        </w:rPr>
      </w:pPr>
      <w:r w:rsidRPr="00A41621">
        <w:rPr>
          <w:lang w:val="en-IE"/>
        </w:rPr>
        <w:t>The authors assert that all procedures contributing to this work comply with the</w:t>
      </w:r>
      <w:r>
        <w:rPr>
          <w:lang w:val="en-IE"/>
        </w:rPr>
        <w:t xml:space="preserve"> </w:t>
      </w:r>
      <w:r w:rsidR="002C6793">
        <w:rPr>
          <w:lang w:val="en-IE"/>
        </w:rPr>
        <w:t xml:space="preserve"> </w:t>
      </w:r>
      <w:r w:rsidR="00AB5FE4" w:rsidRPr="00AB5FE4">
        <w:rPr>
          <w:lang w:val="en-IE"/>
        </w:rPr>
        <w:t>International Guiding Principles for Biomedical Research Involving Animals, as issued by the Council for the International Organizations of Medical Sciences.</w:t>
      </w:r>
    </w:p>
    <w:p w14:paraId="7B7186C2" w14:textId="77777777" w:rsidR="007D552C" w:rsidRPr="00F814B9" w:rsidRDefault="007D552C" w:rsidP="005B24A8">
      <w:pPr>
        <w:spacing w:line="360" w:lineRule="auto"/>
        <w:rPr>
          <w:rFonts w:ascii="Times New Roman" w:hAnsi="Times New Roman" w:cs="Times New Roman"/>
          <w:bCs/>
          <w:sz w:val="24"/>
          <w:szCs w:val="24"/>
          <w:lang w:val="en-IE"/>
        </w:rPr>
      </w:pPr>
    </w:p>
    <w:p w14:paraId="3C76FE52" w14:textId="77777777" w:rsidR="009C4862" w:rsidRPr="00F814B9" w:rsidRDefault="009C4862" w:rsidP="005B24A8">
      <w:pPr>
        <w:pStyle w:val="NormalWeb"/>
        <w:spacing w:line="360" w:lineRule="auto"/>
        <w:jc w:val="both"/>
        <w:rPr>
          <w:lang w:val="en-IE"/>
        </w:rPr>
      </w:pPr>
      <w:bookmarkStart w:id="15" w:name="_Hlk125455904"/>
      <w:r w:rsidRPr="00F814B9">
        <w:rPr>
          <w:lang w:val="en-IE"/>
        </w:rPr>
        <w:lastRenderedPageBreak/>
        <w:t>REFERENCES</w:t>
      </w:r>
    </w:p>
    <w:bookmarkEnd w:id="15"/>
    <w:p w14:paraId="3CF7D018" w14:textId="77777777" w:rsidR="00D01950" w:rsidRPr="000659CF"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Andreassen OA, Meshul CK, Moore C, Jørgensen HA. Oral dyskinesias and morphological changes in rat striatum during long-term haloperidol administration. Vol. 157, Psychopharmacology. 2001. p. 11–9.</w:t>
      </w:r>
    </w:p>
    <w:p w14:paraId="09F6EBDC" w14:textId="77777777" w:rsidR="00D01950" w:rsidRDefault="00D01950" w:rsidP="00D01950">
      <w:pPr>
        <w:spacing w:before="100" w:beforeAutospacing="1" w:after="100" w:afterAutospacing="1" w:line="360" w:lineRule="auto"/>
        <w:ind w:left="360"/>
        <w:rPr>
          <w:rStyle w:val="Hyperlink"/>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 xml:space="preserve">Andreazza AC, Barakauskas VE, Fazeli S, Feresten A, Shao L, Wei V, et al. Effects of haloperidol and clozapine administration on oxidative stress in rat brain, liver and serum. Neurosci Lett [Internet]. 2015;591:36–40. Available from: </w:t>
      </w:r>
      <w:hyperlink r:id="rId7" w:history="1">
        <w:r w:rsidRPr="000659CF">
          <w:rPr>
            <w:rStyle w:val="Hyperlink"/>
            <w:rFonts w:ascii="Times New Roman" w:eastAsia="Times New Roman" w:hAnsi="Times New Roman" w:cs="Times New Roman"/>
            <w:sz w:val="24"/>
            <w:szCs w:val="24"/>
          </w:rPr>
          <w:t>http://dx.doi.org/10.1016/j.neulet.2015.02.028</w:t>
        </w:r>
      </w:hyperlink>
    </w:p>
    <w:p w14:paraId="60C300CE" w14:textId="77777777" w:rsidR="00D01950" w:rsidRPr="000659CF"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 xml:space="preserve">Atalay S, </w:t>
      </w:r>
      <w:r>
        <w:rPr>
          <w:rFonts w:ascii="Times New Roman" w:eastAsia="Times New Roman" w:hAnsi="Times New Roman" w:cs="Times New Roman"/>
          <w:sz w:val="24"/>
          <w:szCs w:val="24"/>
        </w:rPr>
        <w:t>Jarocka-Karpowicz</w:t>
      </w:r>
      <w:r w:rsidRPr="000659CF">
        <w:rPr>
          <w:rFonts w:ascii="Times New Roman" w:eastAsia="Times New Roman" w:hAnsi="Times New Roman" w:cs="Times New Roman"/>
          <w:sz w:val="24"/>
          <w:szCs w:val="24"/>
        </w:rPr>
        <w:t xml:space="preserve"> I, Skrzydlewska E, Skrzydlewskas E. Antioxidative and anti-inflammatory properties of cannabidiol. Antioxidants. 2020;9(1):1–20.</w:t>
      </w:r>
    </w:p>
    <w:p w14:paraId="3402CD48" w14:textId="7777777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Bhattacharya A, Hegazy AN, Deigendesch N, Kosack L, Cupovic J, Kandasamy RK, et al. Superoxide Dismutase 1 Protects Hepatocytes from Type I Interferon-Driven Oxidative Damage. Immunity. 2015 Nov 17;43(5):974–86.</w:t>
      </w:r>
    </w:p>
    <w:p w14:paraId="6A8A12F4" w14:textId="7777777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Bishnoi M, Boparai RK. An animal model to study the molecular basis of tardive dyskinesia. Methods Mol Biol. 2012;829:193–201.</w:t>
      </w:r>
    </w:p>
    <w:p w14:paraId="4E0605A3" w14:textId="77777777" w:rsidR="00D01950" w:rsidRPr="000659CF"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 xml:space="preserve">Booz GW. Free Radical Biology &amp; Medicine Cannabidiol as an emergent therapeutic strategy for lessening the impact of </w:t>
      </w:r>
      <w:r>
        <w:rPr>
          <w:rFonts w:ascii="Times New Roman" w:eastAsia="Times New Roman" w:hAnsi="Times New Roman" w:cs="Times New Roman"/>
          <w:sz w:val="24"/>
          <w:szCs w:val="24"/>
        </w:rPr>
        <w:t>inflammation</w:t>
      </w:r>
      <w:r w:rsidRPr="000659CF">
        <w:rPr>
          <w:rFonts w:ascii="Times New Roman" w:eastAsia="Times New Roman" w:hAnsi="Times New Roman" w:cs="Times New Roman"/>
          <w:sz w:val="24"/>
          <w:szCs w:val="24"/>
        </w:rPr>
        <w:t xml:space="preserve"> on oxidative stress. Free Radic Biol Med [Internet]. 2011;51(5):1054–61. Available from: </w:t>
      </w:r>
      <w:hyperlink r:id="rId8" w:history="1">
        <w:r w:rsidRPr="000659CF">
          <w:rPr>
            <w:rStyle w:val="Hyperlink"/>
            <w:rFonts w:ascii="Times New Roman" w:eastAsia="Times New Roman" w:hAnsi="Times New Roman" w:cs="Times New Roman"/>
            <w:sz w:val="24"/>
            <w:szCs w:val="24"/>
          </w:rPr>
          <w:t>http://dx.doi.org/10.1016/j.freeradbiomed.2011.01.007</w:t>
        </w:r>
      </w:hyperlink>
    </w:p>
    <w:p w14:paraId="581326BD" w14:textId="77777777" w:rsidR="00D01950" w:rsidRPr="000659CF"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Bošković M, Grabnar I, Terzič T, Kores Plesničar B, Vovk T. Oxidative stress in schizophrenia patients treated with long-acting haloperidol decanoate. Psychiatry Res. 2013;210(3):761–8.</w:t>
      </w:r>
    </w:p>
    <w:p w14:paraId="71C20968" w14:textId="7777777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Boskovic M, Vovk TT, Kores Plesničar B, Grabnar I, Vovk TT, Kores Plesnicar B, et al. Oxidative Stress in Schizophrenia. Curr Neuropharmacol. 2011;9(2):301–12.</w:t>
      </w:r>
    </w:p>
    <w:p w14:paraId="3BEFD870" w14:textId="77777777" w:rsidR="00D01950" w:rsidRPr="000659CF"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Bowen WD, Moses EL, Tolentino PJ, Michael Walker J. Metabolites of haloperidol display preferential activity at σ receptors compared to dopamine D-2 receptors. Eur J Pharmacol. 1990 Feb 27;177(3):111–8.</w:t>
      </w:r>
    </w:p>
    <w:p w14:paraId="7B4F0BB0" w14:textId="0218D2CC"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lastRenderedPageBreak/>
        <w:t xml:space="preserve">Brown J, Winterstein A. Potential Adverse Drug Events and </w:t>
      </w:r>
      <w:r w:rsidR="00F4767E">
        <w:rPr>
          <w:rFonts w:ascii="Times New Roman" w:eastAsia="Times New Roman" w:hAnsi="Times New Roman" w:cs="Times New Roman"/>
          <w:sz w:val="24"/>
          <w:szCs w:val="24"/>
        </w:rPr>
        <w:t>Drug–Drug</w:t>
      </w:r>
      <w:r w:rsidRPr="000659CF">
        <w:rPr>
          <w:rFonts w:ascii="Times New Roman" w:eastAsia="Times New Roman" w:hAnsi="Times New Roman" w:cs="Times New Roman"/>
          <w:sz w:val="24"/>
          <w:szCs w:val="24"/>
        </w:rPr>
        <w:t xml:space="preserve"> Interactions with Medical and Consumer Cannabidiol (CBD) Use. J Clin Med. 2019;8(7):989.</w:t>
      </w:r>
    </w:p>
    <w:p w14:paraId="22805853" w14:textId="7777777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Buege JA, Aust SD. Microsomal Lipid Peroxidation. Methods Enzymol. 1978;52:302-310.</w:t>
      </w:r>
    </w:p>
    <w:p w14:paraId="30C92585" w14:textId="7777777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 xml:space="preserve">Burk RF, Hill KE. Glutathione Peroxidases. In: Comprehensive Toxicology, Second Edition. </w:t>
      </w:r>
      <w:hyperlink r:id="rId9" w:tooltip="Go to table of contents for this volume/issue" w:history="1">
        <w:r w:rsidRPr="000659CF">
          <w:rPr>
            <w:rStyle w:val="Hyperlink"/>
            <w:rFonts w:ascii="Times New Roman" w:eastAsia="Times New Roman" w:hAnsi="Times New Roman" w:cs="Times New Roman"/>
            <w:sz w:val="24"/>
            <w:szCs w:val="24"/>
          </w:rPr>
          <w:t>Volume 4</w:t>
        </w:r>
      </w:hyperlink>
      <w:r w:rsidRPr="000659CF">
        <w:rPr>
          <w:rFonts w:ascii="Times New Roman" w:eastAsia="Times New Roman" w:hAnsi="Times New Roman" w:cs="Times New Roman"/>
          <w:sz w:val="24"/>
          <w:szCs w:val="24"/>
        </w:rPr>
        <w:t>, 2010, Pages 229-242.</w:t>
      </w:r>
    </w:p>
    <w:p w14:paraId="2FB13017" w14:textId="7777777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Cassol-Jr OJ, Comim CM, Silva BR, Hermani F V., Constantino LS, Felisberto F, et al. Treatment with cannabidiol reverses oxidative stress parameters, cognitive impairment and mortality in rats submitted to sepsis by cecal ligation and puncture. Brain Res. 2010 Aug 21;1348:128–38.</w:t>
      </w:r>
    </w:p>
    <w:p w14:paraId="3B8EB4DA" w14:textId="77777777" w:rsidR="00D01950" w:rsidRPr="000659CF"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Chen J, Hou C, Chen X, Wang D, Yang P, He X, et al. Protective effect of cannabidiol on hydrogen peroxide-induced apoptosis, inflammation, and oxidative stress in nucleus pulposus cells. Mol Med Rep. 2016 Sep 1;14(3):2321–7.</w:t>
      </w:r>
    </w:p>
    <w:p w14:paraId="6CBCE882" w14:textId="7777777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 xml:space="preserve">Cho CH, Lee HJ. Oxidative stress and tardive dyskinesia: Pharmacogenetic evidence. Prog Neuro-Psychopharmacology Biol Psychiatry [Internet]. 2013;46:207–13. Available from: </w:t>
      </w:r>
      <w:r w:rsidRPr="000659CF">
        <w:rPr>
          <w:rFonts w:ascii="Times New Roman" w:eastAsia="Times New Roman" w:hAnsi="Times New Roman" w:cs="Times New Roman"/>
          <w:sz w:val="24"/>
          <w:szCs w:val="24"/>
        </w:rPr>
        <w:fldChar w:fldCharType="begin"/>
      </w:r>
      <w:ins w:id="16" w:author="jaiyeola Thosin kajero" w:date="2023-04-02T22:35:00Z">
        <w:r w:rsidRPr="000659CF">
          <w:rPr>
            <w:rFonts w:ascii="Times New Roman" w:eastAsia="Times New Roman" w:hAnsi="Times New Roman" w:cs="Times New Roman"/>
            <w:sz w:val="24"/>
            <w:szCs w:val="24"/>
          </w:rPr>
          <w:instrText xml:space="preserve"> HYPERLINK "</w:instrText>
        </w:r>
      </w:ins>
      <w:r w:rsidRPr="000659CF">
        <w:rPr>
          <w:rFonts w:ascii="Times New Roman" w:eastAsia="Times New Roman" w:hAnsi="Times New Roman" w:cs="Times New Roman"/>
          <w:sz w:val="24"/>
          <w:szCs w:val="24"/>
        </w:rPr>
        <w:instrText>http://dx.doi.org/10.1016/j.pnpbp.2012.10.018</w:instrText>
      </w:r>
      <w:ins w:id="17" w:author="jaiyeola Thosin kajero" w:date="2023-04-02T22:35:00Z">
        <w:r w:rsidRPr="000659CF">
          <w:rPr>
            <w:rFonts w:ascii="Times New Roman" w:eastAsia="Times New Roman" w:hAnsi="Times New Roman" w:cs="Times New Roman"/>
            <w:sz w:val="24"/>
            <w:szCs w:val="24"/>
          </w:rPr>
          <w:instrText xml:space="preserve">" </w:instrText>
        </w:r>
      </w:ins>
      <w:r w:rsidRPr="000659CF">
        <w:rPr>
          <w:rFonts w:ascii="Times New Roman" w:eastAsia="Times New Roman" w:hAnsi="Times New Roman" w:cs="Times New Roman"/>
          <w:sz w:val="24"/>
          <w:szCs w:val="24"/>
        </w:rPr>
      </w:r>
      <w:r w:rsidRPr="000659CF">
        <w:rPr>
          <w:rFonts w:ascii="Times New Roman" w:eastAsia="Times New Roman" w:hAnsi="Times New Roman" w:cs="Times New Roman"/>
          <w:sz w:val="24"/>
          <w:szCs w:val="24"/>
        </w:rPr>
        <w:fldChar w:fldCharType="separate"/>
      </w:r>
      <w:r w:rsidRPr="000659CF">
        <w:rPr>
          <w:rStyle w:val="Hyperlink"/>
          <w:rFonts w:ascii="Times New Roman" w:eastAsia="Times New Roman" w:hAnsi="Times New Roman" w:cs="Times New Roman"/>
          <w:sz w:val="24"/>
          <w:szCs w:val="24"/>
        </w:rPr>
        <w:t>http://dx.doi.org/10.1016/j.pnpbp.2012.10.018</w:t>
      </w:r>
      <w:r w:rsidRPr="000659CF">
        <w:rPr>
          <w:rFonts w:ascii="Times New Roman" w:eastAsia="Times New Roman" w:hAnsi="Times New Roman" w:cs="Times New Roman"/>
          <w:sz w:val="24"/>
          <w:szCs w:val="24"/>
        </w:rPr>
        <w:fldChar w:fldCharType="end"/>
      </w:r>
    </w:p>
    <w:p w14:paraId="2630B0D9" w14:textId="77777777" w:rsidR="00D01950" w:rsidRDefault="00D01950" w:rsidP="00D01950">
      <w:pPr>
        <w:spacing w:before="100" w:beforeAutospacing="1" w:after="100" w:afterAutospacing="1" w:line="360" w:lineRule="auto"/>
        <w:ind w:left="360"/>
        <w:rPr>
          <w:rStyle w:val="Hyperlink"/>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 xml:space="preserve">Cobley JN, Fiorello ML, Bailey DM. 13 Reasons Why the Brain Is Susceptible To Oxidative Stress. Redox Biol [Internet]. 2018;15(January):490–503. Available from: </w:t>
      </w:r>
      <w:hyperlink r:id="rId10" w:history="1">
        <w:r w:rsidRPr="000659CF">
          <w:rPr>
            <w:rStyle w:val="Hyperlink"/>
            <w:rFonts w:ascii="Times New Roman" w:eastAsia="Times New Roman" w:hAnsi="Times New Roman" w:cs="Times New Roman"/>
            <w:sz w:val="24"/>
            <w:szCs w:val="24"/>
          </w:rPr>
          <w:t>https://doi.org/10.1016/j.redox.2018.01.008</w:t>
        </w:r>
      </w:hyperlink>
    </w:p>
    <w:p w14:paraId="34FD44C8" w14:textId="77777777" w:rsidR="00D01950" w:rsidRPr="000659CF"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Consroe P, Laguna J, Allender J, Snider S, Stern L, Sandyk R, et al. Controlled clinical trial of cannabidiol in Huntington’s disease. Pharmacol Biochem Behav. 1991;40(3):701–8.</w:t>
      </w:r>
    </w:p>
    <w:p w14:paraId="73447F39" w14:textId="7777777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Costa B, Trovato AE, Comelli F, Giagnoni G, Colleoni M. The non-psychoactive cannabis constituent cannabidiol is an orally effective therapeutic agent in rat chronic inflammatory and neuropathic pain. Eur J Pharmacol. 2007 Feb 5;556(1–3):75–83.</w:t>
      </w:r>
    </w:p>
    <w:p w14:paraId="25D1B45B" w14:textId="7777777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 xml:space="preserve">Council NR. Guide for the Care and Use of Laboratory Animals: Eighth Edition. Vol. 184, The Biochemical </w:t>
      </w:r>
      <w:r>
        <w:rPr>
          <w:rFonts w:ascii="Times New Roman" w:eastAsia="Times New Roman" w:hAnsi="Times New Roman" w:cs="Times New Roman"/>
          <w:sz w:val="24"/>
          <w:szCs w:val="24"/>
        </w:rPr>
        <w:t>Journal</w:t>
      </w:r>
      <w:r w:rsidRPr="000659CF">
        <w:rPr>
          <w:rFonts w:ascii="Times New Roman" w:eastAsia="Times New Roman" w:hAnsi="Times New Roman" w:cs="Times New Roman"/>
          <w:sz w:val="24"/>
          <w:szCs w:val="24"/>
        </w:rPr>
        <w:t>. 2010.</w:t>
      </w:r>
    </w:p>
    <w:p w14:paraId="7900CA44" w14:textId="7777777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lastRenderedPageBreak/>
        <w:t>Dakhale G, Khanzode S, Khanzode S, Saoji A, Khobragade L, Turankar A. Oxidative damage, and schizophrenia: The potential benefit by atypical antipsychotics. Neuropsychobiology. 2004;49(4):205–9.</w:t>
      </w:r>
    </w:p>
    <w:p w14:paraId="2E5C9049" w14:textId="77777777" w:rsidR="00D01950" w:rsidRPr="000659CF"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Damgaard TD, Otte JAH, Meinert L, Jensen K, Lametsch R. Antioxidant capacity of hydrolyzed porcine tissues. Food Sci Nutr. 2014 May 1;2(3):282–8.</w:t>
      </w:r>
    </w:p>
    <w:p w14:paraId="3018047B" w14:textId="77777777" w:rsidR="00D01950" w:rsidRPr="000659CF"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Devinsky O, Cilio MR, Cross H, Fernandez-Ruiz J, French J, Hill C, et al. Cannabidiol: Pharmacology and potential therapeutic role in epilepsy and other neuropsychiatric disorders. Epilepsia. 2014;55(6):791–802.</w:t>
      </w:r>
    </w:p>
    <w:p w14:paraId="2470B2DC" w14:textId="77777777" w:rsidR="00D01950" w:rsidRPr="000659CF"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 xml:space="preserve">El-Awdan SA, Abdel Jaleel GA, Saleh DO. Alleviation of </w:t>
      </w:r>
      <w:r>
        <w:rPr>
          <w:rFonts w:ascii="Times New Roman" w:eastAsia="Times New Roman" w:hAnsi="Times New Roman" w:cs="Times New Roman"/>
          <w:sz w:val="24"/>
          <w:szCs w:val="24"/>
        </w:rPr>
        <w:t>haloperidol-induced</w:t>
      </w:r>
      <w:r w:rsidRPr="000659CF">
        <w:rPr>
          <w:rFonts w:ascii="Times New Roman" w:eastAsia="Times New Roman" w:hAnsi="Times New Roman" w:cs="Times New Roman"/>
          <w:sz w:val="24"/>
          <w:szCs w:val="24"/>
        </w:rPr>
        <w:t xml:space="preserve"> oxidative stress in rats: Effects of sucrose vs grape seed extract. Bull Fac Pharmacy, Cairo Univ. 2015 Jun;53(1):29–35.</w:t>
      </w:r>
    </w:p>
    <w:p w14:paraId="128A630A" w14:textId="7777777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Eftekhari A, Ahmadian E, Azarmi Y, Parvizpur A, Hamishehkar H, Eghbal MA. In vitro/vivo studies towards mechanisms of risperidone-induced oxidative stress and the protective role of coenzyme Q10 and N-acetylcysteine. Toxicol Mech Methods. 2016 Sep 1;26(7):520–8.</w:t>
      </w:r>
    </w:p>
    <w:p w14:paraId="62062430" w14:textId="7777777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Elchuri S, Oberley TD, Qi W, Eisenstein RS, Roberts LJ, Van Remmen H, et al. CuZnSOD deficiency leads to persistent and widespread oxidative damage and hepatocarcinogenesis later in life. Oncogene. 2005 Jan 13;24(3):367–80.</w:t>
      </w:r>
    </w:p>
    <w:p w14:paraId="20A73010" w14:textId="77777777" w:rsidR="00D01950" w:rsidRPr="000659CF"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Forsman A, Larsson M, Lundborg H, Renstrom P. On the distribution and elimination of haloperidol in cholecystectomized patients. Eur J Drug Metab Pharmacokinet. 1981 Oct;6(4):249–53.</w:t>
      </w:r>
    </w:p>
    <w:p w14:paraId="48EB9B7F" w14:textId="77777777" w:rsidR="00D01950" w:rsidRPr="000659CF"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Fouad AA, Jresat I. Therapeutic potential of cannabidiol against ischemia/reperfusion liver injury in rats. Eur J Pharmacol. 2011 Nov 16;670(1):216–23.</w:t>
      </w:r>
    </w:p>
    <w:p w14:paraId="11B92E22" w14:textId="7777777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Fouad AA, Al-Mulhim AS, Jresat I. Cannabidiol treatment ameliorates ischemia/reperfusion renal injury in rats. Life Sci. 2012 Sep 17;91(7–8):284–92.</w:t>
      </w:r>
    </w:p>
    <w:p w14:paraId="082B7D69" w14:textId="77777777" w:rsidR="00D01950" w:rsidRPr="000659CF"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Guimarães, F.S., Chiaretti, T.M., Graeff, F.G. </w:t>
      </w:r>
      <w:r w:rsidRPr="000659CF">
        <w:rPr>
          <w:rFonts w:ascii="Times New Roman" w:eastAsia="Times New Roman" w:hAnsi="Times New Roman" w:cs="Times New Roman"/>
          <w:i/>
          <w:iCs/>
          <w:sz w:val="24"/>
          <w:szCs w:val="24"/>
        </w:rPr>
        <w:t>et al.</w:t>
      </w:r>
      <w:r w:rsidRPr="000659CF">
        <w:rPr>
          <w:rFonts w:ascii="Times New Roman" w:eastAsia="Times New Roman" w:hAnsi="Times New Roman" w:cs="Times New Roman"/>
          <w:sz w:val="24"/>
          <w:szCs w:val="24"/>
        </w:rPr>
        <w:t> Antianxiety effect of cannabidiol in the elevated plus-maze. </w:t>
      </w:r>
      <w:r w:rsidRPr="000659CF">
        <w:rPr>
          <w:rFonts w:ascii="Times New Roman" w:eastAsia="Times New Roman" w:hAnsi="Times New Roman" w:cs="Times New Roman"/>
          <w:i/>
          <w:iCs/>
          <w:sz w:val="24"/>
          <w:szCs w:val="24"/>
        </w:rPr>
        <w:t>Psychopharmacology</w:t>
      </w:r>
      <w:r w:rsidRPr="000659CF">
        <w:rPr>
          <w:rFonts w:ascii="Times New Roman" w:eastAsia="Times New Roman" w:hAnsi="Times New Roman" w:cs="Times New Roman"/>
          <w:sz w:val="24"/>
          <w:szCs w:val="24"/>
        </w:rPr>
        <w:t> </w:t>
      </w:r>
      <w:r w:rsidRPr="000659CF">
        <w:rPr>
          <w:rFonts w:ascii="Times New Roman" w:eastAsia="Times New Roman" w:hAnsi="Times New Roman" w:cs="Times New Roman"/>
          <w:b/>
          <w:bCs/>
          <w:sz w:val="24"/>
          <w:szCs w:val="24"/>
        </w:rPr>
        <w:t>100</w:t>
      </w:r>
      <w:r w:rsidRPr="000659CF">
        <w:rPr>
          <w:rFonts w:ascii="Times New Roman" w:eastAsia="Times New Roman" w:hAnsi="Times New Roman" w:cs="Times New Roman"/>
          <w:sz w:val="24"/>
          <w:szCs w:val="24"/>
        </w:rPr>
        <w:t>, 558–559 (1990).</w:t>
      </w:r>
    </w:p>
    <w:p w14:paraId="0776DB52" w14:textId="7777777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lastRenderedPageBreak/>
        <w:t>Halici Z, Dursun H, Keles ON, Odaci E, Suleyman H, Aydin N, et al. Effect of chronic treatment of haloperidol on the rat liver: A stereological and histopathological study. Naunyn Schmiedebergs Arch Pharmacol. 2009;379(3):253–61.</w:t>
      </w:r>
    </w:p>
    <w:p w14:paraId="75C898C6" w14:textId="7777777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Harris ED. Regulation of antioxidant enzymes 1. FASEB J. 1992 Jun;6(9):2675–83.</w:t>
      </w:r>
    </w:p>
    <w:p w14:paraId="2B99E8C7" w14:textId="77777777" w:rsidR="00D01950" w:rsidRPr="000659CF"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Harvey BH, Bester AM. Withdrawal-associated changes in peripheral nitrogen oxides and striatal cyclic GMP after chronic haloperidol treatment. Behav Brain Res. 2000;111(1–2):203–11.</w:t>
      </w:r>
    </w:p>
    <w:p w14:paraId="4A83F614" w14:textId="77777777" w:rsidR="00D01950" w:rsidRPr="000659CF"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Holley AK, Bakthavatchalu V, Velez-Roman JM, St. Clair DK. Manganese superoxide dismutase: Guardian of the powerhouse. Vol. 12, International Journal of Molecular Sciences. 2011. p. 7114–62.</w:t>
      </w:r>
    </w:p>
    <w:p w14:paraId="43844AA9" w14:textId="7777777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Iffland K, Grotenhermen F. An Update on Safety and Side Effects of Cannabidiol: A Review of Clinical Data and Relevant Animal Studies. Cannabis Cannabinoid Res. 2017;2(1):139–54.</w:t>
      </w:r>
    </w:p>
    <w:p w14:paraId="453116BA" w14:textId="7777777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Iwahashi K, Yoneyama H, Ohnishi T, Nakamura K, Miyatake R, Suwaki H, et al. Haloperidol inhibits neuronal nitric oxide synthase activity by preventing electron transfer. Neuropsychobiology. 1996;33(2):76–9.</w:t>
      </w:r>
    </w:p>
    <w:p w14:paraId="0741B58A" w14:textId="77777777" w:rsidR="00D01950" w:rsidRPr="000659CF"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Iuvone T, Esposito G, Esposito R, Santamaria R, Di Rosa M, Izzo AA. Neuroprotective effect of cannabidiol, a non-psychoactive component from Cannabis sativa, on β-amyloid-induced toxicity in PC12 cells. J Neurochem. 2004;89(1):134–41.</w:t>
      </w:r>
    </w:p>
    <w:p w14:paraId="7EDE2C0C" w14:textId="7777777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Kajero JA, Seedat S, Ohaeri J, Akindele A, Aina O. Investigation of the effects of cannabidiol on vacuous chewing movements, locomotion, oxidative stress, and blood glucose in rats treated with oral haloperidol. World J Biol Psychiatry. 2020;21(8).</w:t>
      </w:r>
    </w:p>
    <w:p w14:paraId="2C4CBC0D" w14:textId="7777777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Kamyar M, Razavi BM, Vahdati Hasani F, Mehri S, Foroutanfar A, Hosseinzadeh H. Crocin prevents haloperidol-induced orofacial dyskinesia: Possible an antioxidant mechanism. Iran J Basic Med Sci. 2016;19(10):1070–9.</w:t>
      </w:r>
    </w:p>
    <w:p w14:paraId="16D70396" w14:textId="77777777" w:rsidR="00D01950" w:rsidRPr="000659CF"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Kedare SB, Singh RP. Genesis and development of DPPH method of antioxidant assay. J Food Sci Technol. 2011;48(4):412–22.</w:t>
      </w:r>
    </w:p>
    <w:p w14:paraId="51B14232" w14:textId="7777777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lastRenderedPageBreak/>
        <w:t>Kiriakakis V, Bhatia KP, Quinn NP, Marsden CD. The natural history of tardive dystonia. A long-term follow-up study of 107 cases. Brain. 1998;121(11):2053–66.</w:t>
      </w:r>
    </w:p>
    <w:p w14:paraId="1845548E" w14:textId="77777777" w:rsidR="00D01950" w:rsidRPr="000659CF"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Kudo S, Ishizaki T. Pharmacokinetics of haloperidol. An update. Vol. 37, Clinical Pharmacokinetics. Adis International Ltd; 1999. p. 435–56.</w:t>
      </w:r>
    </w:p>
    <w:p w14:paraId="36C97DA4" w14:textId="77777777" w:rsidR="00D01950" w:rsidRDefault="00D01950" w:rsidP="00D01950">
      <w:pPr>
        <w:spacing w:before="100" w:beforeAutospacing="1" w:after="100" w:afterAutospacing="1" w:line="360" w:lineRule="auto"/>
        <w:ind w:left="360"/>
        <w:rPr>
          <w:rStyle w:val="Hyperlink"/>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 xml:space="preserve">Kulkarni S, Naidu P. Oxidative stress and tardive dyskinesia: role of natural antioxidants. Iran J Pharm Res [Internet]. 2010 Nov 20 [cited 2021 May 16];0(Supplement 1):11–11. Available from: </w:t>
      </w:r>
      <w:hyperlink r:id="rId11" w:history="1">
        <w:r w:rsidRPr="000659CF">
          <w:rPr>
            <w:rStyle w:val="Hyperlink"/>
            <w:rFonts w:ascii="Times New Roman" w:eastAsia="Times New Roman" w:hAnsi="Times New Roman" w:cs="Times New Roman"/>
            <w:sz w:val="24"/>
            <w:szCs w:val="24"/>
          </w:rPr>
          <w:t>http://ijpr.sbmu.ac.ir/article_85.html</w:t>
        </w:r>
      </w:hyperlink>
    </w:p>
    <w:p w14:paraId="6AE5BCF0" w14:textId="7777777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Lerner PP, Miodownik C, Lerner V. Tardive dyskinesia (syndrome): Current concept and modern approaches to its management. Vol. 69, Psychiatry and Clinical Neurosciences. Blackwell Publishing; 2015. p. 321–34.</w:t>
      </w:r>
    </w:p>
    <w:p w14:paraId="0A8E4484" w14:textId="7777777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Mechoulam R, Peters M, Murillo-Rodriguez E, Hanuš LO. Cannabidiol - Recent advances. Vol. 4, Chemistry and Biodiversity. 2007. p. 1678–92.</w:t>
      </w:r>
    </w:p>
    <w:p w14:paraId="0EE74337" w14:textId="7777777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Mukhopadhyay P, Rajesh M, Horváth B, Bátkai1 S, Park O, Tanashian G,  Gao R Y,  Patel V V, Wink D A, Liaudet L, Haskó G, Mechoulam R, and Pacher P. Cannabidiol protects against hepatic ischemia/reperfusion injury by attenuating inflammatory signalling and response, oxidative/nitrative stress, and cell death. Free Radic Biol Med 2011 May 15; 50(10) 1368–1381</w:t>
      </w:r>
      <w:r>
        <w:rPr>
          <w:rFonts w:ascii="Times New Roman" w:eastAsia="Times New Roman" w:hAnsi="Times New Roman" w:cs="Times New Roman"/>
          <w:sz w:val="24"/>
          <w:szCs w:val="24"/>
        </w:rPr>
        <w:t>.</w:t>
      </w:r>
    </w:p>
    <w:p w14:paraId="590A3E7D" w14:textId="77777777" w:rsidR="00D01950" w:rsidRPr="000659CF"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Naidu PS, Kulkarni SK. Effect of 5-HT1A and 5-HT2A/2C receptor modulation on neuroleptic-induced vacuous chewing movements. Eur J Pharmacol. 2001 Sep 28;428(1):81–6.</w:t>
      </w:r>
    </w:p>
    <w:p w14:paraId="790C335F" w14:textId="77777777" w:rsidR="00D01950" w:rsidRPr="000659CF"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Naidu PS, Kulkarni SK. Possible involvement of prostaglandins in haloperidol-induced orofacial dyskinesia in rats. Eur J Pharmacol. 2001;430(2–3).</w:t>
      </w:r>
    </w:p>
    <w:p w14:paraId="641BCE47" w14:textId="7777777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Naidu PS, Kulkarni SK. Excitatory mechanisms in neuroleptic-induced vacuous chewing movements (VCMs): Possible involvement of calcium and nitric oxide. Behav Pharmacol. 2001;12(3):2</w:t>
      </w:r>
    </w:p>
    <w:p w14:paraId="19C562EC" w14:textId="77777777" w:rsidR="00D01950" w:rsidRPr="000659CF"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lastRenderedPageBreak/>
        <w:t>Patil R, Hiray Y, Shinde S, Langade P. Reversal of haloperidol-induced orofacial dyskinesia by Murraya koenigii leaves in experimental animals. Pharm Biol. 2012;50(6):691–7.</w:t>
      </w:r>
    </w:p>
    <w:p w14:paraId="4470A524" w14:textId="7777777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Peres FF, Lima AC, Hallak JEC, Crippa JA, Silva RH, Abílio VC. Cannabidiol as a promising strategy to treat and prevent movement disorders? Vol. 9, Frontiers in Pharmacology. 2018.</w:t>
      </w:r>
    </w:p>
    <w:p w14:paraId="307C32C4" w14:textId="7777777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1F54CC">
        <w:rPr>
          <w:rFonts w:ascii="Times New Roman" w:eastAsia="Times New Roman" w:hAnsi="Times New Roman" w:cs="Times New Roman"/>
          <w:sz w:val="24"/>
          <w:szCs w:val="24"/>
        </w:rPr>
        <w:t xml:space="preserve"> </w:t>
      </w:r>
      <w:r w:rsidRPr="000659CF">
        <w:rPr>
          <w:rFonts w:ascii="Times New Roman" w:eastAsia="Times New Roman" w:hAnsi="Times New Roman" w:cs="Times New Roman"/>
          <w:sz w:val="24"/>
          <w:szCs w:val="24"/>
        </w:rPr>
        <w:t>Pisanti S, Malfitano AM, Ciaglia E, Lamberti A, Ranieri R, Cuomo G, et al. Cannabidiol: State of the art and new challenges for therapeutic applications. Pharmacol Ther. 2017;175:133–50.</w:t>
      </w:r>
    </w:p>
    <w:p w14:paraId="27B45721" w14:textId="77777777" w:rsidR="00D01950" w:rsidRPr="000659CF"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Rao A V., Balachandran B. Role of oxidative stress and antioxidants in neurodegenerative diseases. Vol. 5, Nutritional Neuroscience. 2002. p. 291–309.</w:t>
      </w:r>
    </w:p>
    <w:p w14:paraId="4C7F633B" w14:textId="52F48E3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 xml:space="preserve">Roversi K, Benvegnú DM, Roversi K, Trevizol F, Vey LT, Elias F, et al. Haloperidol-loaded lipid-core polymeric nanocapsules reduce DNA damage in blood and oxidative stress in </w:t>
      </w:r>
      <w:r w:rsidR="00F4767E">
        <w:rPr>
          <w:rFonts w:ascii="Times New Roman" w:eastAsia="Times New Roman" w:hAnsi="Times New Roman" w:cs="Times New Roman"/>
          <w:sz w:val="24"/>
          <w:szCs w:val="24"/>
        </w:rPr>
        <w:t xml:space="preserve">the </w:t>
      </w:r>
      <w:r w:rsidRPr="000659CF">
        <w:rPr>
          <w:rFonts w:ascii="Times New Roman" w:eastAsia="Times New Roman" w:hAnsi="Times New Roman" w:cs="Times New Roman"/>
          <w:sz w:val="24"/>
          <w:szCs w:val="24"/>
        </w:rPr>
        <w:t>liver and kidneys of rats. J Nanoparticle Res. 2015;17(4).</w:t>
      </w:r>
    </w:p>
    <w:p w14:paraId="4E0EAAE5" w14:textId="77777777" w:rsidR="00D01950" w:rsidRPr="000659CF"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Sánchez-Moreno C, Larrauri JA, Saura-Calixto F. A procedure to measure the antiradical efficiency of polyphenols. J Sci Food Agric. 1998 Feb;76(2):270–6.</w:t>
      </w:r>
    </w:p>
    <w:p w14:paraId="23BEF294" w14:textId="7777777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Samara E, Bialer M, Harvey DJ. Metabolism of cannabidiol by the rat. Eur J Drug Metab Pharmacokinet. 1991;16(4).</w:t>
      </w:r>
    </w:p>
    <w:p w14:paraId="6F6CD401" w14:textId="7777777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Sasaki H, Hashimoto K, Maeda Y, Inada T, Kitao Y, Fukui S, et al. Rolipram, a selective c-AMP phosphodiesterase inhibitor suppresses oro-facial dyskinetic movements in rats. Life Sci. 1995;56(25).</w:t>
      </w:r>
    </w:p>
    <w:p w14:paraId="3D0E2C11" w14:textId="77777777" w:rsidR="00D01950" w:rsidRPr="000659CF"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Sedlak J, Lindsay RH. Estimation of total, protein-bound, and nonprotein sulfhydryl groups in tissue with Ellman’s reagent. Anal Biochem. 1968;25(C).</w:t>
      </w:r>
    </w:p>
    <w:p w14:paraId="63BD4BD6" w14:textId="7777777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 xml:space="preserve">Sinha AK. </w:t>
      </w:r>
      <w:r>
        <w:rPr>
          <w:rFonts w:ascii="Times New Roman" w:eastAsia="Times New Roman" w:hAnsi="Times New Roman" w:cs="Times New Roman"/>
          <w:sz w:val="24"/>
          <w:szCs w:val="24"/>
        </w:rPr>
        <w:t>Colourimetric</w:t>
      </w:r>
      <w:r w:rsidRPr="000659CF">
        <w:rPr>
          <w:rFonts w:ascii="Times New Roman" w:eastAsia="Times New Roman" w:hAnsi="Times New Roman" w:cs="Times New Roman"/>
          <w:sz w:val="24"/>
          <w:szCs w:val="24"/>
        </w:rPr>
        <w:t xml:space="preserve"> assay of catalase. Anal Biochem. 1972;47(2):389–94.</w:t>
      </w:r>
    </w:p>
    <w:p w14:paraId="70132B67" w14:textId="77777777" w:rsidR="00D01950" w:rsidRPr="000659CF"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Soares RZ, Vuolo F, Dall’Igna DM, Michels M, Crippa JA de S, Hallak JEC, et al. Evaluation of the role of the cannabidiol system in an animal model of ischemia/reperfusion kidney injury. Rev Bras Ter Intensiva. 2015;27(4).</w:t>
      </w:r>
    </w:p>
    <w:p w14:paraId="2A750661" w14:textId="7777777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lastRenderedPageBreak/>
        <w:t xml:space="preserve">Sonego AB, Prado DS, Vale GT, Sepulveda-Diaz JE, Cunha TM, Tirapelli CR, et al. Cannabidiol prevents haloperidol-induced </w:t>
      </w:r>
      <w:r>
        <w:rPr>
          <w:rFonts w:ascii="Times New Roman" w:eastAsia="Times New Roman" w:hAnsi="Times New Roman" w:cs="Times New Roman"/>
          <w:sz w:val="24"/>
          <w:szCs w:val="24"/>
        </w:rPr>
        <w:t>vacuous</w:t>
      </w:r>
      <w:r w:rsidRPr="000659CF">
        <w:rPr>
          <w:rFonts w:ascii="Times New Roman" w:eastAsia="Times New Roman" w:hAnsi="Times New Roman" w:cs="Times New Roman"/>
          <w:sz w:val="24"/>
          <w:szCs w:val="24"/>
        </w:rPr>
        <w:t xml:space="preserve"> chewing movements and inflammatory changes in mice via PPARγ receptors. Brain Behav Immun. 2018 Nov 1;74:241–51.</w:t>
      </w:r>
    </w:p>
    <w:p w14:paraId="668289BB" w14:textId="77777777" w:rsidR="00D01950" w:rsidRPr="000659CF"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Sun M, Zigman S. An improved spectrophotometric assay for superoxide dismutase based on epinephrine autoxidation. Anal Biochem. 1978;90(1):81-9. doi: 10.1016/0003-2697(78)90010-6. PMID: 727489.</w:t>
      </w:r>
    </w:p>
    <w:p w14:paraId="38EACA9D" w14:textId="7777777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Umar MU. Phenomenology of tardive syndromes: Clinical presentation and manifestations. In: Tardive Dyskinesia: Current Approach. 2018.</w:t>
      </w:r>
    </w:p>
    <w:p w14:paraId="226BB04B" w14:textId="77777777" w:rsidR="00D01950" w:rsidRPr="000659CF"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Ursini F, Maiorino M. Glutathione Peroxidases. In: Encyclopedia of Biological Chemistry: Second Edition. Elsevier Inc.; 2013. p. 399–404.</w:t>
      </w:r>
    </w:p>
    <w:p w14:paraId="1856FD1F" w14:textId="77777777" w:rsidR="00D01950"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Uyanik A, Unal D, Halici Z, Cetinkaya R, Altunkaynak BZ, Keles ON, et al. Does haloperidol have side effects on histological and stereological structure of the rat kidneys</w:t>
      </w:r>
      <w:r>
        <w:rPr>
          <w:rFonts w:ascii="Times New Roman" w:eastAsia="Times New Roman" w:hAnsi="Times New Roman" w:cs="Times New Roman"/>
          <w:sz w:val="24"/>
          <w:szCs w:val="24"/>
        </w:rPr>
        <w:t>?</w:t>
      </w:r>
      <w:r w:rsidRPr="000659CF">
        <w:rPr>
          <w:rFonts w:ascii="Times New Roman" w:eastAsia="Times New Roman" w:hAnsi="Times New Roman" w:cs="Times New Roman"/>
          <w:sz w:val="24"/>
          <w:szCs w:val="24"/>
        </w:rPr>
        <w:t xml:space="preserve"> Ren Fail. 2009;31(7):573–81.</w:t>
      </w:r>
    </w:p>
    <w:p w14:paraId="5C3959DD" w14:textId="77777777" w:rsidR="00D01950" w:rsidRPr="000659CF"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Weisiger RA, Fridovich - I. Mitochondrial superoxide dismutase. Site of synthesis and intramitochondrial localization. J Biol Chem. 1973;248(13).</w:t>
      </w:r>
    </w:p>
    <w:p w14:paraId="1F3957B1" w14:textId="77777777" w:rsidR="00D01950" w:rsidRPr="000659CF" w:rsidRDefault="00D01950" w:rsidP="00D01950">
      <w:pPr>
        <w:spacing w:before="100" w:beforeAutospacing="1" w:after="100" w:afterAutospacing="1" w:line="360" w:lineRule="auto"/>
        <w:ind w:left="360"/>
        <w:rPr>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Yin J, Barr AM, Ramos-Miguel A, Procyshyn RM. Antipsychotic Induced Dopamine Supersensitivity Psychosis: A Comprehensive Review. 2016;1–10.</w:t>
      </w:r>
    </w:p>
    <w:p w14:paraId="75E5E40F" w14:textId="77777777" w:rsidR="00D01950" w:rsidRDefault="00D01950" w:rsidP="00D01950">
      <w:pPr>
        <w:spacing w:before="100" w:beforeAutospacing="1" w:after="100" w:afterAutospacing="1" w:line="360" w:lineRule="auto"/>
        <w:ind w:left="360"/>
        <w:rPr>
          <w:rStyle w:val="Hyperlink"/>
          <w:rFonts w:ascii="Times New Roman" w:eastAsia="Times New Roman" w:hAnsi="Times New Roman" w:cs="Times New Roman"/>
          <w:sz w:val="24"/>
          <w:szCs w:val="24"/>
        </w:rPr>
      </w:pPr>
      <w:r w:rsidRPr="000659CF">
        <w:rPr>
          <w:rFonts w:ascii="Times New Roman" w:eastAsia="Times New Roman" w:hAnsi="Times New Roman" w:cs="Times New Roman"/>
          <w:sz w:val="24"/>
          <w:szCs w:val="24"/>
        </w:rPr>
        <w:t xml:space="preserve">Zhang XY, Yao JK. Oxidative stress and therapeutic implications in psychiatric disorders. Prog Neuro-Psychopharmacology Biol Psychiatry [Internet]. 2013;46:197–9. Available from: </w:t>
      </w:r>
      <w:hyperlink r:id="rId12" w:history="1">
        <w:r w:rsidRPr="000659CF">
          <w:rPr>
            <w:rStyle w:val="Hyperlink"/>
            <w:rFonts w:ascii="Times New Roman" w:eastAsia="Times New Roman" w:hAnsi="Times New Roman" w:cs="Times New Roman"/>
            <w:sz w:val="24"/>
            <w:szCs w:val="24"/>
          </w:rPr>
          <w:t>http://dx.doi.org/10.1016/j.pnpbp.2013.03.003</w:t>
        </w:r>
      </w:hyperlink>
    </w:p>
    <w:p w14:paraId="12942934" w14:textId="77777777" w:rsidR="00A635E8" w:rsidRPr="00F814B9" w:rsidRDefault="00A635E8" w:rsidP="005B24A8">
      <w:pPr>
        <w:spacing w:line="360" w:lineRule="auto"/>
        <w:rPr>
          <w:rFonts w:ascii="Times New Roman" w:hAnsi="Times New Roman" w:cs="Times New Roman"/>
          <w:b/>
          <w:bCs/>
          <w:sz w:val="24"/>
          <w:szCs w:val="24"/>
        </w:rPr>
      </w:pPr>
    </w:p>
    <w:sectPr w:rsidR="00A635E8" w:rsidRPr="00F814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046B4" w14:textId="77777777" w:rsidR="006A6A4A" w:rsidRDefault="006A6A4A" w:rsidP="007A3908">
      <w:pPr>
        <w:spacing w:after="0" w:line="240" w:lineRule="auto"/>
      </w:pPr>
      <w:r>
        <w:separator/>
      </w:r>
    </w:p>
  </w:endnote>
  <w:endnote w:type="continuationSeparator" w:id="0">
    <w:p w14:paraId="40F0F442" w14:textId="77777777" w:rsidR="006A6A4A" w:rsidRDefault="006A6A4A" w:rsidP="007A3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960E9" w14:textId="77777777" w:rsidR="006A6A4A" w:rsidRDefault="006A6A4A" w:rsidP="007A3908">
      <w:pPr>
        <w:spacing w:after="0" w:line="240" w:lineRule="auto"/>
      </w:pPr>
      <w:r>
        <w:separator/>
      </w:r>
    </w:p>
  </w:footnote>
  <w:footnote w:type="continuationSeparator" w:id="0">
    <w:p w14:paraId="51132D87" w14:textId="77777777" w:rsidR="006A6A4A" w:rsidRDefault="006A6A4A" w:rsidP="007A39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87CB6"/>
    <w:multiLevelType w:val="hybridMultilevel"/>
    <w:tmpl w:val="8CDC5780"/>
    <w:lvl w:ilvl="0" w:tplc="076E63D8">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206132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iyeola Thosin kajero">
    <w15:presenceInfo w15:providerId="Windows Live" w15:userId="49639e15364225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761"/>
    <w:rsid w:val="000016A4"/>
    <w:rsid w:val="000017C6"/>
    <w:rsid w:val="00002B1A"/>
    <w:rsid w:val="00003104"/>
    <w:rsid w:val="00003E80"/>
    <w:rsid w:val="00004377"/>
    <w:rsid w:val="000051F7"/>
    <w:rsid w:val="000057CA"/>
    <w:rsid w:val="00005D57"/>
    <w:rsid w:val="00006F66"/>
    <w:rsid w:val="000106AA"/>
    <w:rsid w:val="00010F5A"/>
    <w:rsid w:val="00013147"/>
    <w:rsid w:val="000133F1"/>
    <w:rsid w:val="0001371C"/>
    <w:rsid w:val="00013A28"/>
    <w:rsid w:val="000140D3"/>
    <w:rsid w:val="000140EF"/>
    <w:rsid w:val="0001454C"/>
    <w:rsid w:val="00014B30"/>
    <w:rsid w:val="00017E10"/>
    <w:rsid w:val="00020C61"/>
    <w:rsid w:val="00022313"/>
    <w:rsid w:val="00023675"/>
    <w:rsid w:val="00024298"/>
    <w:rsid w:val="00024519"/>
    <w:rsid w:val="00024D7D"/>
    <w:rsid w:val="00025330"/>
    <w:rsid w:val="00030B9A"/>
    <w:rsid w:val="00030C66"/>
    <w:rsid w:val="00030CF1"/>
    <w:rsid w:val="00030F08"/>
    <w:rsid w:val="00031723"/>
    <w:rsid w:val="0003381E"/>
    <w:rsid w:val="00034B9F"/>
    <w:rsid w:val="00035157"/>
    <w:rsid w:val="000365B8"/>
    <w:rsid w:val="00036D58"/>
    <w:rsid w:val="00037EE6"/>
    <w:rsid w:val="00042BD4"/>
    <w:rsid w:val="00043382"/>
    <w:rsid w:val="00043783"/>
    <w:rsid w:val="00044591"/>
    <w:rsid w:val="00044617"/>
    <w:rsid w:val="00045B2D"/>
    <w:rsid w:val="00045D24"/>
    <w:rsid w:val="0005157F"/>
    <w:rsid w:val="000521E6"/>
    <w:rsid w:val="000563E4"/>
    <w:rsid w:val="000565FD"/>
    <w:rsid w:val="0005739E"/>
    <w:rsid w:val="0005780D"/>
    <w:rsid w:val="00057FED"/>
    <w:rsid w:val="000620D2"/>
    <w:rsid w:val="0006340D"/>
    <w:rsid w:val="0006375F"/>
    <w:rsid w:val="000646AB"/>
    <w:rsid w:val="00064B82"/>
    <w:rsid w:val="00067D56"/>
    <w:rsid w:val="000718D6"/>
    <w:rsid w:val="00071EC6"/>
    <w:rsid w:val="00072FAC"/>
    <w:rsid w:val="00075DDA"/>
    <w:rsid w:val="000764B8"/>
    <w:rsid w:val="00076B93"/>
    <w:rsid w:val="000770C4"/>
    <w:rsid w:val="000776CF"/>
    <w:rsid w:val="000806FE"/>
    <w:rsid w:val="00081BEE"/>
    <w:rsid w:val="00083064"/>
    <w:rsid w:val="00083507"/>
    <w:rsid w:val="00083715"/>
    <w:rsid w:val="000838D0"/>
    <w:rsid w:val="0008419C"/>
    <w:rsid w:val="00085728"/>
    <w:rsid w:val="00085D24"/>
    <w:rsid w:val="00086472"/>
    <w:rsid w:val="00086B63"/>
    <w:rsid w:val="000873E9"/>
    <w:rsid w:val="00087F6F"/>
    <w:rsid w:val="00087FFB"/>
    <w:rsid w:val="00095A7E"/>
    <w:rsid w:val="00095ABA"/>
    <w:rsid w:val="00096B2C"/>
    <w:rsid w:val="0009718C"/>
    <w:rsid w:val="00097905"/>
    <w:rsid w:val="00097D70"/>
    <w:rsid w:val="000A0442"/>
    <w:rsid w:val="000A1CEF"/>
    <w:rsid w:val="000A2686"/>
    <w:rsid w:val="000A29FA"/>
    <w:rsid w:val="000A2FC2"/>
    <w:rsid w:val="000A42E0"/>
    <w:rsid w:val="000A4F6D"/>
    <w:rsid w:val="000A5243"/>
    <w:rsid w:val="000A5331"/>
    <w:rsid w:val="000A7C79"/>
    <w:rsid w:val="000B1484"/>
    <w:rsid w:val="000B15CB"/>
    <w:rsid w:val="000B1ACA"/>
    <w:rsid w:val="000B287E"/>
    <w:rsid w:val="000B2BBA"/>
    <w:rsid w:val="000B352D"/>
    <w:rsid w:val="000B3E34"/>
    <w:rsid w:val="000B3FDC"/>
    <w:rsid w:val="000B477F"/>
    <w:rsid w:val="000B49D7"/>
    <w:rsid w:val="000B52DA"/>
    <w:rsid w:val="000B541B"/>
    <w:rsid w:val="000B7430"/>
    <w:rsid w:val="000B7B01"/>
    <w:rsid w:val="000C0586"/>
    <w:rsid w:val="000C277C"/>
    <w:rsid w:val="000C299A"/>
    <w:rsid w:val="000C32B4"/>
    <w:rsid w:val="000C44E0"/>
    <w:rsid w:val="000C4F34"/>
    <w:rsid w:val="000C59CA"/>
    <w:rsid w:val="000C5B9B"/>
    <w:rsid w:val="000C617B"/>
    <w:rsid w:val="000C6401"/>
    <w:rsid w:val="000C6AE8"/>
    <w:rsid w:val="000D1267"/>
    <w:rsid w:val="000D19D3"/>
    <w:rsid w:val="000D1A31"/>
    <w:rsid w:val="000D2499"/>
    <w:rsid w:val="000D542B"/>
    <w:rsid w:val="000D5CF3"/>
    <w:rsid w:val="000D5E9B"/>
    <w:rsid w:val="000D6EC0"/>
    <w:rsid w:val="000D6F95"/>
    <w:rsid w:val="000D7F07"/>
    <w:rsid w:val="000E02BF"/>
    <w:rsid w:val="000E0BEF"/>
    <w:rsid w:val="000E0FF4"/>
    <w:rsid w:val="000E1A39"/>
    <w:rsid w:val="000E1AC5"/>
    <w:rsid w:val="000E1D4B"/>
    <w:rsid w:val="000E20FE"/>
    <w:rsid w:val="000E4A8E"/>
    <w:rsid w:val="000E5717"/>
    <w:rsid w:val="000E5E0A"/>
    <w:rsid w:val="000E6738"/>
    <w:rsid w:val="000E6F4F"/>
    <w:rsid w:val="000F0E9C"/>
    <w:rsid w:val="000F5EF8"/>
    <w:rsid w:val="000F7AB6"/>
    <w:rsid w:val="0010042F"/>
    <w:rsid w:val="0010089C"/>
    <w:rsid w:val="00101152"/>
    <w:rsid w:val="00102248"/>
    <w:rsid w:val="00102B9F"/>
    <w:rsid w:val="00102E78"/>
    <w:rsid w:val="00103D6F"/>
    <w:rsid w:val="00104110"/>
    <w:rsid w:val="0010470F"/>
    <w:rsid w:val="00104BB6"/>
    <w:rsid w:val="00104C4C"/>
    <w:rsid w:val="00107491"/>
    <w:rsid w:val="00107AC2"/>
    <w:rsid w:val="0011047C"/>
    <w:rsid w:val="00111435"/>
    <w:rsid w:val="00113CF0"/>
    <w:rsid w:val="00113F95"/>
    <w:rsid w:val="00114CCB"/>
    <w:rsid w:val="00114D80"/>
    <w:rsid w:val="00115EEE"/>
    <w:rsid w:val="001166C1"/>
    <w:rsid w:val="00116E6D"/>
    <w:rsid w:val="0011737F"/>
    <w:rsid w:val="00117ACB"/>
    <w:rsid w:val="001205A8"/>
    <w:rsid w:val="00121624"/>
    <w:rsid w:val="00121FD9"/>
    <w:rsid w:val="00123D78"/>
    <w:rsid w:val="00124A19"/>
    <w:rsid w:val="001250C9"/>
    <w:rsid w:val="0012540D"/>
    <w:rsid w:val="00125CB7"/>
    <w:rsid w:val="00126DFD"/>
    <w:rsid w:val="001270C0"/>
    <w:rsid w:val="0013056D"/>
    <w:rsid w:val="0013219E"/>
    <w:rsid w:val="00132A72"/>
    <w:rsid w:val="001336DF"/>
    <w:rsid w:val="00134C11"/>
    <w:rsid w:val="0013544A"/>
    <w:rsid w:val="001357F1"/>
    <w:rsid w:val="00135FBC"/>
    <w:rsid w:val="00137142"/>
    <w:rsid w:val="00137469"/>
    <w:rsid w:val="001379B0"/>
    <w:rsid w:val="00137A7A"/>
    <w:rsid w:val="00141E78"/>
    <w:rsid w:val="00142860"/>
    <w:rsid w:val="0014336C"/>
    <w:rsid w:val="0014516E"/>
    <w:rsid w:val="0014524E"/>
    <w:rsid w:val="00145759"/>
    <w:rsid w:val="00146A57"/>
    <w:rsid w:val="0014750B"/>
    <w:rsid w:val="001515CC"/>
    <w:rsid w:val="00155FC8"/>
    <w:rsid w:val="001569D8"/>
    <w:rsid w:val="00161292"/>
    <w:rsid w:val="0016220E"/>
    <w:rsid w:val="00162A59"/>
    <w:rsid w:val="00164640"/>
    <w:rsid w:val="001649B6"/>
    <w:rsid w:val="001649C6"/>
    <w:rsid w:val="001655BB"/>
    <w:rsid w:val="001656A9"/>
    <w:rsid w:val="00165912"/>
    <w:rsid w:val="001659CD"/>
    <w:rsid w:val="001673E5"/>
    <w:rsid w:val="001679E4"/>
    <w:rsid w:val="00167C8F"/>
    <w:rsid w:val="001702DA"/>
    <w:rsid w:val="00170A6B"/>
    <w:rsid w:val="00170E99"/>
    <w:rsid w:val="00171B8C"/>
    <w:rsid w:val="00171CB5"/>
    <w:rsid w:val="0017316E"/>
    <w:rsid w:val="001732A2"/>
    <w:rsid w:val="0017388D"/>
    <w:rsid w:val="00173E75"/>
    <w:rsid w:val="001742F5"/>
    <w:rsid w:val="00174FA5"/>
    <w:rsid w:val="00176088"/>
    <w:rsid w:val="001761F4"/>
    <w:rsid w:val="00176E53"/>
    <w:rsid w:val="00177C34"/>
    <w:rsid w:val="00181FEE"/>
    <w:rsid w:val="00182832"/>
    <w:rsid w:val="00183165"/>
    <w:rsid w:val="00183F6A"/>
    <w:rsid w:val="00184785"/>
    <w:rsid w:val="00185070"/>
    <w:rsid w:val="0018592D"/>
    <w:rsid w:val="00185A26"/>
    <w:rsid w:val="00185A68"/>
    <w:rsid w:val="0018706B"/>
    <w:rsid w:val="00187BBD"/>
    <w:rsid w:val="00187BE2"/>
    <w:rsid w:val="00190422"/>
    <w:rsid w:val="00191808"/>
    <w:rsid w:val="00192C87"/>
    <w:rsid w:val="00192D08"/>
    <w:rsid w:val="001931FE"/>
    <w:rsid w:val="00193E91"/>
    <w:rsid w:val="00194312"/>
    <w:rsid w:val="001946E1"/>
    <w:rsid w:val="00194AE2"/>
    <w:rsid w:val="00194B7C"/>
    <w:rsid w:val="0019542A"/>
    <w:rsid w:val="00197197"/>
    <w:rsid w:val="00197294"/>
    <w:rsid w:val="001976B7"/>
    <w:rsid w:val="001A01E1"/>
    <w:rsid w:val="001A062C"/>
    <w:rsid w:val="001A0EBC"/>
    <w:rsid w:val="001A1529"/>
    <w:rsid w:val="001A2AC8"/>
    <w:rsid w:val="001A33DD"/>
    <w:rsid w:val="001A34BC"/>
    <w:rsid w:val="001A3879"/>
    <w:rsid w:val="001A554D"/>
    <w:rsid w:val="001A5550"/>
    <w:rsid w:val="001A5E14"/>
    <w:rsid w:val="001A793E"/>
    <w:rsid w:val="001A7F52"/>
    <w:rsid w:val="001B019B"/>
    <w:rsid w:val="001B0B9A"/>
    <w:rsid w:val="001B17C2"/>
    <w:rsid w:val="001B2161"/>
    <w:rsid w:val="001B2BDE"/>
    <w:rsid w:val="001B767E"/>
    <w:rsid w:val="001C14CF"/>
    <w:rsid w:val="001C3336"/>
    <w:rsid w:val="001C35CA"/>
    <w:rsid w:val="001C366E"/>
    <w:rsid w:val="001C6625"/>
    <w:rsid w:val="001C6E56"/>
    <w:rsid w:val="001C6E68"/>
    <w:rsid w:val="001D0011"/>
    <w:rsid w:val="001D043B"/>
    <w:rsid w:val="001D0605"/>
    <w:rsid w:val="001D0920"/>
    <w:rsid w:val="001D10E7"/>
    <w:rsid w:val="001D1479"/>
    <w:rsid w:val="001D20D2"/>
    <w:rsid w:val="001D2E7D"/>
    <w:rsid w:val="001D30FA"/>
    <w:rsid w:val="001D32E8"/>
    <w:rsid w:val="001D57BC"/>
    <w:rsid w:val="001D6369"/>
    <w:rsid w:val="001D67C5"/>
    <w:rsid w:val="001D6BC6"/>
    <w:rsid w:val="001D6ECA"/>
    <w:rsid w:val="001D72C2"/>
    <w:rsid w:val="001D74EC"/>
    <w:rsid w:val="001E01F4"/>
    <w:rsid w:val="001E058B"/>
    <w:rsid w:val="001E15B6"/>
    <w:rsid w:val="001E18F0"/>
    <w:rsid w:val="001E1DC6"/>
    <w:rsid w:val="001E27D0"/>
    <w:rsid w:val="001E3233"/>
    <w:rsid w:val="001E3705"/>
    <w:rsid w:val="001E37B4"/>
    <w:rsid w:val="001E414E"/>
    <w:rsid w:val="001E4A05"/>
    <w:rsid w:val="001E564C"/>
    <w:rsid w:val="001E66D5"/>
    <w:rsid w:val="001E7DF5"/>
    <w:rsid w:val="001F0FDB"/>
    <w:rsid w:val="001F10D1"/>
    <w:rsid w:val="001F21CE"/>
    <w:rsid w:val="001F471F"/>
    <w:rsid w:val="001F494C"/>
    <w:rsid w:val="001F5545"/>
    <w:rsid w:val="001F576E"/>
    <w:rsid w:val="001F6BB5"/>
    <w:rsid w:val="001F6BE4"/>
    <w:rsid w:val="001F6D8E"/>
    <w:rsid w:val="00200193"/>
    <w:rsid w:val="002019EC"/>
    <w:rsid w:val="00201D9F"/>
    <w:rsid w:val="0020415A"/>
    <w:rsid w:val="0020440E"/>
    <w:rsid w:val="0020593E"/>
    <w:rsid w:val="00206EC0"/>
    <w:rsid w:val="00207DE5"/>
    <w:rsid w:val="00211843"/>
    <w:rsid w:val="002135AE"/>
    <w:rsid w:val="002149F6"/>
    <w:rsid w:val="00215248"/>
    <w:rsid w:val="002160BF"/>
    <w:rsid w:val="002165D1"/>
    <w:rsid w:val="00217CD6"/>
    <w:rsid w:val="002218ED"/>
    <w:rsid w:val="00221DEE"/>
    <w:rsid w:val="00222324"/>
    <w:rsid w:val="00222602"/>
    <w:rsid w:val="002226D4"/>
    <w:rsid w:val="00222A79"/>
    <w:rsid w:val="0022465F"/>
    <w:rsid w:val="002267AA"/>
    <w:rsid w:val="0023043E"/>
    <w:rsid w:val="00230900"/>
    <w:rsid w:val="00230B95"/>
    <w:rsid w:val="00230D30"/>
    <w:rsid w:val="00231924"/>
    <w:rsid w:val="00232854"/>
    <w:rsid w:val="00232BBC"/>
    <w:rsid w:val="00233340"/>
    <w:rsid w:val="00234F2F"/>
    <w:rsid w:val="00236F69"/>
    <w:rsid w:val="00240413"/>
    <w:rsid w:val="00240A6E"/>
    <w:rsid w:val="00241107"/>
    <w:rsid w:val="0024168C"/>
    <w:rsid w:val="002421CD"/>
    <w:rsid w:val="002422D3"/>
    <w:rsid w:val="00242D9D"/>
    <w:rsid w:val="0024300F"/>
    <w:rsid w:val="002435C6"/>
    <w:rsid w:val="0024382C"/>
    <w:rsid w:val="00244123"/>
    <w:rsid w:val="002448CD"/>
    <w:rsid w:val="00247D78"/>
    <w:rsid w:val="0025026E"/>
    <w:rsid w:val="00250AA1"/>
    <w:rsid w:val="00251062"/>
    <w:rsid w:val="00252594"/>
    <w:rsid w:val="002637ED"/>
    <w:rsid w:val="00263EAC"/>
    <w:rsid w:val="0026538B"/>
    <w:rsid w:val="00265725"/>
    <w:rsid w:val="00265848"/>
    <w:rsid w:val="002669DF"/>
    <w:rsid w:val="002672F9"/>
    <w:rsid w:val="00271AC8"/>
    <w:rsid w:val="00271ACF"/>
    <w:rsid w:val="00272CB8"/>
    <w:rsid w:val="00273249"/>
    <w:rsid w:val="00273E65"/>
    <w:rsid w:val="00274755"/>
    <w:rsid w:val="00275AD1"/>
    <w:rsid w:val="00275B2D"/>
    <w:rsid w:val="00277679"/>
    <w:rsid w:val="00277BBD"/>
    <w:rsid w:val="00280F38"/>
    <w:rsid w:val="00281FE0"/>
    <w:rsid w:val="00282164"/>
    <w:rsid w:val="002836C9"/>
    <w:rsid w:val="002861DF"/>
    <w:rsid w:val="00286AFA"/>
    <w:rsid w:val="002920B1"/>
    <w:rsid w:val="002929D9"/>
    <w:rsid w:val="0029332C"/>
    <w:rsid w:val="00293345"/>
    <w:rsid w:val="002937C0"/>
    <w:rsid w:val="0029463D"/>
    <w:rsid w:val="00296FA1"/>
    <w:rsid w:val="00297DC9"/>
    <w:rsid w:val="002A0809"/>
    <w:rsid w:val="002A0B56"/>
    <w:rsid w:val="002A1B07"/>
    <w:rsid w:val="002A29E0"/>
    <w:rsid w:val="002A378B"/>
    <w:rsid w:val="002A4152"/>
    <w:rsid w:val="002A444E"/>
    <w:rsid w:val="002A612F"/>
    <w:rsid w:val="002A7F5A"/>
    <w:rsid w:val="002B0299"/>
    <w:rsid w:val="002B135D"/>
    <w:rsid w:val="002B13FD"/>
    <w:rsid w:val="002B21AC"/>
    <w:rsid w:val="002B2848"/>
    <w:rsid w:val="002B4855"/>
    <w:rsid w:val="002B5609"/>
    <w:rsid w:val="002B7248"/>
    <w:rsid w:val="002C019C"/>
    <w:rsid w:val="002C089C"/>
    <w:rsid w:val="002C0FA1"/>
    <w:rsid w:val="002C1923"/>
    <w:rsid w:val="002C1CC0"/>
    <w:rsid w:val="002C1D33"/>
    <w:rsid w:val="002C2275"/>
    <w:rsid w:val="002C239A"/>
    <w:rsid w:val="002C24DD"/>
    <w:rsid w:val="002C2BBA"/>
    <w:rsid w:val="002C392C"/>
    <w:rsid w:val="002C553B"/>
    <w:rsid w:val="002C5F08"/>
    <w:rsid w:val="002C6793"/>
    <w:rsid w:val="002C7BB4"/>
    <w:rsid w:val="002C7E31"/>
    <w:rsid w:val="002D05DA"/>
    <w:rsid w:val="002D0846"/>
    <w:rsid w:val="002D15B9"/>
    <w:rsid w:val="002D1B2A"/>
    <w:rsid w:val="002D2A39"/>
    <w:rsid w:val="002D33E8"/>
    <w:rsid w:val="002D3F97"/>
    <w:rsid w:val="002D4867"/>
    <w:rsid w:val="002D4AF0"/>
    <w:rsid w:val="002D4D6E"/>
    <w:rsid w:val="002D5AAF"/>
    <w:rsid w:val="002D5FDE"/>
    <w:rsid w:val="002D6D20"/>
    <w:rsid w:val="002D6F35"/>
    <w:rsid w:val="002D705B"/>
    <w:rsid w:val="002D785C"/>
    <w:rsid w:val="002D7C4B"/>
    <w:rsid w:val="002E0B17"/>
    <w:rsid w:val="002E0EB9"/>
    <w:rsid w:val="002E1071"/>
    <w:rsid w:val="002E2692"/>
    <w:rsid w:val="002E4378"/>
    <w:rsid w:val="002E471A"/>
    <w:rsid w:val="002E4AF6"/>
    <w:rsid w:val="002F0BDD"/>
    <w:rsid w:val="002F312B"/>
    <w:rsid w:val="002F54DD"/>
    <w:rsid w:val="002F5D4C"/>
    <w:rsid w:val="002F60BD"/>
    <w:rsid w:val="002F650E"/>
    <w:rsid w:val="002F7750"/>
    <w:rsid w:val="002F7FB4"/>
    <w:rsid w:val="00300F00"/>
    <w:rsid w:val="00301BD9"/>
    <w:rsid w:val="00302238"/>
    <w:rsid w:val="00303DDA"/>
    <w:rsid w:val="00305571"/>
    <w:rsid w:val="0030564C"/>
    <w:rsid w:val="0030592A"/>
    <w:rsid w:val="00307046"/>
    <w:rsid w:val="00307243"/>
    <w:rsid w:val="0030798C"/>
    <w:rsid w:val="00310034"/>
    <w:rsid w:val="003105F1"/>
    <w:rsid w:val="00310FD6"/>
    <w:rsid w:val="00311E38"/>
    <w:rsid w:val="003123CF"/>
    <w:rsid w:val="00312C5F"/>
    <w:rsid w:val="00313169"/>
    <w:rsid w:val="0031440C"/>
    <w:rsid w:val="003150FE"/>
    <w:rsid w:val="00316004"/>
    <w:rsid w:val="00320055"/>
    <w:rsid w:val="003202D1"/>
    <w:rsid w:val="003204A3"/>
    <w:rsid w:val="00322475"/>
    <w:rsid w:val="0032425D"/>
    <w:rsid w:val="00324529"/>
    <w:rsid w:val="00324627"/>
    <w:rsid w:val="003255E6"/>
    <w:rsid w:val="00326F15"/>
    <w:rsid w:val="00327F9E"/>
    <w:rsid w:val="0033182A"/>
    <w:rsid w:val="003321EC"/>
    <w:rsid w:val="0033277C"/>
    <w:rsid w:val="00333062"/>
    <w:rsid w:val="003330D4"/>
    <w:rsid w:val="003331F2"/>
    <w:rsid w:val="003351A6"/>
    <w:rsid w:val="00336C3C"/>
    <w:rsid w:val="00337602"/>
    <w:rsid w:val="00337B39"/>
    <w:rsid w:val="00340516"/>
    <w:rsid w:val="00341F96"/>
    <w:rsid w:val="003427CB"/>
    <w:rsid w:val="00342ED0"/>
    <w:rsid w:val="003446A6"/>
    <w:rsid w:val="00344903"/>
    <w:rsid w:val="0034570B"/>
    <w:rsid w:val="00347AED"/>
    <w:rsid w:val="003514B2"/>
    <w:rsid w:val="00351BA9"/>
    <w:rsid w:val="00351C71"/>
    <w:rsid w:val="003558A7"/>
    <w:rsid w:val="0035592C"/>
    <w:rsid w:val="00355A85"/>
    <w:rsid w:val="00355FA3"/>
    <w:rsid w:val="003574AB"/>
    <w:rsid w:val="00357975"/>
    <w:rsid w:val="0036043A"/>
    <w:rsid w:val="00360B6F"/>
    <w:rsid w:val="00362823"/>
    <w:rsid w:val="0036315F"/>
    <w:rsid w:val="003660E5"/>
    <w:rsid w:val="00366819"/>
    <w:rsid w:val="003669AE"/>
    <w:rsid w:val="00367DAE"/>
    <w:rsid w:val="00370761"/>
    <w:rsid w:val="00370DEA"/>
    <w:rsid w:val="0037201B"/>
    <w:rsid w:val="00372AD9"/>
    <w:rsid w:val="00372BEE"/>
    <w:rsid w:val="0037316E"/>
    <w:rsid w:val="00373973"/>
    <w:rsid w:val="00373E4A"/>
    <w:rsid w:val="00374BCF"/>
    <w:rsid w:val="00375625"/>
    <w:rsid w:val="00375EB0"/>
    <w:rsid w:val="00375F44"/>
    <w:rsid w:val="00376A2D"/>
    <w:rsid w:val="00377E04"/>
    <w:rsid w:val="00381CE5"/>
    <w:rsid w:val="00381F8F"/>
    <w:rsid w:val="00382B49"/>
    <w:rsid w:val="00385E8D"/>
    <w:rsid w:val="00385F4F"/>
    <w:rsid w:val="00387489"/>
    <w:rsid w:val="0039127A"/>
    <w:rsid w:val="00391CBE"/>
    <w:rsid w:val="0039487B"/>
    <w:rsid w:val="00395EA9"/>
    <w:rsid w:val="00396F86"/>
    <w:rsid w:val="00397CF5"/>
    <w:rsid w:val="003A0F3C"/>
    <w:rsid w:val="003A16D1"/>
    <w:rsid w:val="003A2130"/>
    <w:rsid w:val="003A295D"/>
    <w:rsid w:val="003A391A"/>
    <w:rsid w:val="003A3BC6"/>
    <w:rsid w:val="003A4003"/>
    <w:rsid w:val="003A4109"/>
    <w:rsid w:val="003A4A76"/>
    <w:rsid w:val="003A6677"/>
    <w:rsid w:val="003A748E"/>
    <w:rsid w:val="003A784F"/>
    <w:rsid w:val="003A7FC7"/>
    <w:rsid w:val="003B06AB"/>
    <w:rsid w:val="003B2228"/>
    <w:rsid w:val="003B2451"/>
    <w:rsid w:val="003B3EC5"/>
    <w:rsid w:val="003B57DA"/>
    <w:rsid w:val="003B5913"/>
    <w:rsid w:val="003B670C"/>
    <w:rsid w:val="003B7323"/>
    <w:rsid w:val="003B7866"/>
    <w:rsid w:val="003C0163"/>
    <w:rsid w:val="003C0732"/>
    <w:rsid w:val="003C1512"/>
    <w:rsid w:val="003C1E3D"/>
    <w:rsid w:val="003C4B49"/>
    <w:rsid w:val="003C4D0D"/>
    <w:rsid w:val="003C54B0"/>
    <w:rsid w:val="003C5973"/>
    <w:rsid w:val="003C6A54"/>
    <w:rsid w:val="003C71FF"/>
    <w:rsid w:val="003D03C8"/>
    <w:rsid w:val="003D0C54"/>
    <w:rsid w:val="003D1B9B"/>
    <w:rsid w:val="003D225E"/>
    <w:rsid w:val="003D24FA"/>
    <w:rsid w:val="003D2861"/>
    <w:rsid w:val="003D59EF"/>
    <w:rsid w:val="003D5C97"/>
    <w:rsid w:val="003D61D1"/>
    <w:rsid w:val="003D6A1F"/>
    <w:rsid w:val="003D6BE1"/>
    <w:rsid w:val="003D7DEA"/>
    <w:rsid w:val="003E09C6"/>
    <w:rsid w:val="003E0EC3"/>
    <w:rsid w:val="003E1285"/>
    <w:rsid w:val="003E13B7"/>
    <w:rsid w:val="003E1521"/>
    <w:rsid w:val="003E3EC7"/>
    <w:rsid w:val="003E4284"/>
    <w:rsid w:val="003E4610"/>
    <w:rsid w:val="003E4640"/>
    <w:rsid w:val="003E482F"/>
    <w:rsid w:val="003E5705"/>
    <w:rsid w:val="003E6B5B"/>
    <w:rsid w:val="003F0018"/>
    <w:rsid w:val="003F1084"/>
    <w:rsid w:val="003F14E6"/>
    <w:rsid w:val="003F595F"/>
    <w:rsid w:val="003F5A6A"/>
    <w:rsid w:val="003F6B60"/>
    <w:rsid w:val="003F6DA9"/>
    <w:rsid w:val="003F786B"/>
    <w:rsid w:val="00400C79"/>
    <w:rsid w:val="004013A8"/>
    <w:rsid w:val="0040279B"/>
    <w:rsid w:val="00402B94"/>
    <w:rsid w:val="00402C7C"/>
    <w:rsid w:val="00403E6D"/>
    <w:rsid w:val="004047FD"/>
    <w:rsid w:val="0040510A"/>
    <w:rsid w:val="004108C3"/>
    <w:rsid w:val="00410B48"/>
    <w:rsid w:val="00411DFD"/>
    <w:rsid w:val="00411F04"/>
    <w:rsid w:val="00413799"/>
    <w:rsid w:val="004139BB"/>
    <w:rsid w:val="00413A49"/>
    <w:rsid w:val="00414033"/>
    <w:rsid w:val="0041534F"/>
    <w:rsid w:val="00420100"/>
    <w:rsid w:val="004208B7"/>
    <w:rsid w:val="0042117D"/>
    <w:rsid w:val="004230F7"/>
    <w:rsid w:val="0042328B"/>
    <w:rsid w:val="00423CCC"/>
    <w:rsid w:val="00426218"/>
    <w:rsid w:val="0042713B"/>
    <w:rsid w:val="004301C6"/>
    <w:rsid w:val="004312CF"/>
    <w:rsid w:val="00432BAB"/>
    <w:rsid w:val="00433128"/>
    <w:rsid w:val="0043331B"/>
    <w:rsid w:val="00433EC0"/>
    <w:rsid w:val="00433FCF"/>
    <w:rsid w:val="00435DF0"/>
    <w:rsid w:val="004366B7"/>
    <w:rsid w:val="0044025C"/>
    <w:rsid w:val="004433E4"/>
    <w:rsid w:val="00444BDA"/>
    <w:rsid w:val="00447747"/>
    <w:rsid w:val="0045105D"/>
    <w:rsid w:val="0045107E"/>
    <w:rsid w:val="00453E77"/>
    <w:rsid w:val="00456458"/>
    <w:rsid w:val="004578B9"/>
    <w:rsid w:val="00462DAE"/>
    <w:rsid w:val="00464695"/>
    <w:rsid w:val="004646B3"/>
    <w:rsid w:val="00464C8F"/>
    <w:rsid w:val="00465062"/>
    <w:rsid w:val="0046567B"/>
    <w:rsid w:val="004702DE"/>
    <w:rsid w:val="004707E7"/>
    <w:rsid w:val="0047243D"/>
    <w:rsid w:val="0047249B"/>
    <w:rsid w:val="00472882"/>
    <w:rsid w:val="004736A5"/>
    <w:rsid w:val="00474EC8"/>
    <w:rsid w:val="00477588"/>
    <w:rsid w:val="004801EC"/>
    <w:rsid w:val="00481CF7"/>
    <w:rsid w:val="00481D09"/>
    <w:rsid w:val="00482613"/>
    <w:rsid w:val="00484A64"/>
    <w:rsid w:val="00484C4E"/>
    <w:rsid w:val="0048529D"/>
    <w:rsid w:val="00485736"/>
    <w:rsid w:val="004866A0"/>
    <w:rsid w:val="00486AF4"/>
    <w:rsid w:val="00490DF9"/>
    <w:rsid w:val="004937D4"/>
    <w:rsid w:val="004939B6"/>
    <w:rsid w:val="00495801"/>
    <w:rsid w:val="004960A3"/>
    <w:rsid w:val="00496510"/>
    <w:rsid w:val="004975A4"/>
    <w:rsid w:val="004A0187"/>
    <w:rsid w:val="004A01F3"/>
    <w:rsid w:val="004A0321"/>
    <w:rsid w:val="004A2B4A"/>
    <w:rsid w:val="004A4C76"/>
    <w:rsid w:val="004A690F"/>
    <w:rsid w:val="004B22A5"/>
    <w:rsid w:val="004B2DB8"/>
    <w:rsid w:val="004B3128"/>
    <w:rsid w:val="004B34C0"/>
    <w:rsid w:val="004B4F3D"/>
    <w:rsid w:val="004B5D9D"/>
    <w:rsid w:val="004C16EE"/>
    <w:rsid w:val="004C1C74"/>
    <w:rsid w:val="004C2FF2"/>
    <w:rsid w:val="004C39BC"/>
    <w:rsid w:val="004C52D0"/>
    <w:rsid w:val="004C5F2A"/>
    <w:rsid w:val="004C6945"/>
    <w:rsid w:val="004C7DC8"/>
    <w:rsid w:val="004D129E"/>
    <w:rsid w:val="004D1D33"/>
    <w:rsid w:val="004D2CF4"/>
    <w:rsid w:val="004D3118"/>
    <w:rsid w:val="004D3695"/>
    <w:rsid w:val="004D421B"/>
    <w:rsid w:val="004D6023"/>
    <w:rsid w:val="004D61B9"/>
    <w:rsid w:val="004D73EB"/>
    <w:rsid w:val="004D7CFB"/>
    <w:rsid w:val="004E0C86"/>
    <w:rsid w:val="004E1429"/>
    <w:rsid w:val="004E17F4"/>
    <w:rsid w:val="004E3EB9"/>
    <w:rsid w:val="004E4967"/>
    <w:rsid w:val="004E4B2B"/>
    <w:rsid w:val="004E4E2E"/>
    <w:rsid w:val="004E5A76"/>
    <w:rsid w:val="004E6357"/>
    <w:rsid w:val="004E6A94"/>
    <w:rsid w:val="004F074F"/>
    <w:rsid w:val="004F134A"/>
    <w:rsid w:val="004F1761"/>
    <w:rsid w:val="004F1F87"/>
    <w:rsid w:val="004F2BCB"/>
    <w:rsid w:val="004F2C14"/>
    <w:rsid w:val="004F3FCC"/>
    <w:rsid w:val="004F40A9"/>
    <w:rsid w:val="004F45D7"/>
    <w:rsid w:val="004F4E77"/>
    <w:rsid w:val="004F50EA"/>
    <w:rsid w:val="004F5BB6"/>
    <w:rsid w:val="004F615E"/>
    <w:rsid w:val="004F6381"/>
    <w:rsid w:val="004F6E0C"/>
    <w:rsid w:val="004F7D37"/>
    <w:rsid w:val="00500846"/>
    <w:rsid w:val="00501B74"/>
    <w:rsid w:val="005023E7"/>
    <w:rsid w:val="00502591"/>
    <w:rsid w:val="0050313C"/>
    <w:rsid w:val="005039EB"/>
    <w:rsid w:val="00505972"/>
    <w:rsid w:val="00505B92"/>
    <w:rsid w:val="0050706F"/>
    <w:rsid w:val="005101CA"/>
    <w:rsid w:val="00510E25"/>
    <w:rsid w:val="0051124A"/>
    <w:rsid w:val="005117E2"/>
    <w:rsid w:val="00512457"/>
    <w:rsid w:val="00513AD4"/>
    <w:rsid w:val="00514BA3"/>
    <w:rsid w:val="00514D81"/>
    <w:rsid w:val="00514EC9"/>
    <w:rsid w:val="00516875"/>
    <w:rsid w:val="00516B25"/>
    <w:rsid w:val="00516B9A"/>
    <w:rsid w:val="00517459"/>
    <w:rsid w:val="00517C22"/>
    <w:rsid w:val="00517E8B"/>
    <w:rsid w:val="00517E8D"/>
    <w:rsid w:val="00523617"/>
    <w:rsid w:val="0052544D"/>
    <w:rsid w:val="0052608B"/>
    <w:rsid w:val="005272E9"/>
    <w:rsid w:val="005274EA"/>
    <w:rsid w:val="0052772E"/>
    <w:rsid w:val="00530D10"/>
    <w:rsid w:val="00530EF0"/>
    <w:rsid w:val="00531057"/>
    <w:rsid w:val="005310B2"/>
    <w:rsid w:val="00531890"/>
    <w:rsid w:val="00532C87"/>
    <w:rsid w:val="0053379E"/>
    <w:rsid w:val="00534523"/>
    <w:rsid w:val="0053487A"/>
    <w:rsid w:val="00534DF8"/>
    <w:rsid w:val="00535CCF"/>
    <w:rsid w:val="00536308"/>
    <w:rsid w:val="0053770B"/>
    <w:rsid w:val="00537C82"/>
    <w:rsid w:val="00540A93"/>
    <w:rsid w:val="00542EEC"/>
    <w:rsid w:val="005434D6"/>
    <w:rsid w:val="00543674"/>
    <w:rsid w:val="00546A51"/>
    <w:rsid w:val="005472AF"/>
    <w:rsid w:val="00547549"/>
    <w:rsid w:val="0054779C"/>
    <w:rsid w:val="00547875"/>
    <w:rsid w:val="00547B74"/>
    <w:rsid w:val="0055101E"/>
    <w:rsid w:val="00551757"/>
    <w:rsid w:val="00553D86"/>
    <w:rsid w:val="00554556"/>
    <w:rsid w:val="005549ED"/>
    <w:rsid w:val="00555040"/>
    <w:rsid w:val="005554B4"/>
    <w:rsid w:val="005565F9"/>
    <w:rsid w:val="00556B30"/>
    <w:rsid w:val="00560294"/>
    <w:rsid w:val="00560A5A"/>
    <w:rsid w:val="00561972"/>
    <w:rsid w:val="00561D05"/>
    <w:rsid w:val="0056200B"/>
    <w:rsid w:val="00562646"/>
    <w:rsid w:val="00562705"/>
    <w:rsid w:val="00562EFE"/>
    <w:rsid w:val="005660CD"/>
    <w:rsid w:val="00566AE7"/>
    <w:rsid w:val="00570B76"/>
    <w:rsid w:val="00570CB1"/>
    <w:rsid w:val="00570F92"/>
    <w:rsid w:val="00572DA9"/>
    <w:rsid w:val="00573251"/>
    <w:rsid w:val="005751FA"/>
    <w:rsid w:val="0057677D"/>
    <w:rsid w:val="0057719D"/>
    <w:rsid w:val="00577704"/>
    <w:rsid w:val="005779F7"/>
    <w:rsid w:val="0058053E"/>
    <w:rsid w:val="0058068C"/>
    <w:rsid w:val="00580922"/>
    <w:rsid w:val="00581080"/>
    <w:rsid w:val="00582BBC"/>
    <w:rsid w:val="00584605"/>
    <w:rsid w:val="00584CC7"/>
    <w:rsid w:val="005867E7"/>
    <w:rsid w:val="00586838"/>
    <w:rsid w:val="0059086C"/>
    <w:rsid w:val="00590FA7"/>
    <w:rsid w:val="00593D08"/>
    <w:rsid w:val="00594FE6"/>
    <w:rsid w:val="00595487"/>
    <w:rsid w:val="00595BAB"/>
    <w:rsid w:val="005972CE"/>
    <w:rsid w:val="00597E3C"/>
    <w:rsid w:val="005A015E"/>
    <w:rsid w:val="005A140B"/>
    <w:rsid w:val="005A14A8"/>
    <w:rsid w:val="005A1596"/>
    <w:rsid w:val="005A2701"/>
    <w:rsid w:val="005A2ED0"/>
    <w:rsid w:val="005A2F73"/>
    <w:rsid w:val="005A2F75"/>
    <w:rsid w:val="005A35DF"/>
    <w:rsid w:val="005A3AD4"/>
    <w:rsid w:val="005A491B"/>
    <w:rsid w:val="005A4A62"/>
    <w:rsid w:val="005A527C"/>
    <w:rsid w:val="005B1EC5"/>
    <w:rsid w:val="005B24A8"/>
    <w:rsid w:val="005B2EF3"/>
    <w:rsid w:val="005B4151"/>
    <w:rsid w:val="005B41A1"/>
    <w:rsid w:val="005B5799"/>
    <w:rsid w:val="005B625D"/>
    <w:rsid w:val="005B7AF2"/>
    <w:rsid w:val="005B7E73"/>
    <w:rsid w:val="005C0083"/>
    <w:rsid w:val="005C0956"/>
    <w:rsid w:val="005C251D"/>
    <w:rsid w:val="005C37C4"/>
    <w:rsid w:val="005C4788"/>
    <w:rsid w:val="005C4A77"/>
    <w:rsid w:val="005C4B81"/>
    <w:rsid w:val="005C56CF"/>
    <w:rsid w:val="005C6899"/>
    <w:rsid w:val="005D0E9C"/>
    <w:rsid w:val="005D119E"/>
    <w:rsid w:val="005D327F"/>
    <w:rsid w:val="005D366A"/>
    <w:rsid w:val="005D588C"/>
    <w:rsid w:val="005D6D64"/>
    <w:rsid w:val="005D7AED"/>
    <w:rsid w:val="005E04EE"/>
    <w:rsid w:val="005E0681"/>
    <w:rsid w:val="005E071E"/>
    <w:rsid w:val="005E0F40"/>
    <w:rsid w:val="005E1325"/>
    <w:rsid w:val="005E1C04"/>
    <w:rsid w:val="005E261A"/>
    <w:rsid w:val="005E28CD"/>
    <w:rsid w:val="005E46C1"/>
    <w:rsid w:val="005E4722"/>
    <w:rsid w:val="005E4CC0"/>
    <w:rsid w:val="005E5169"/>
    <w:rsid w:val="005E5F2D"/>
    <w:rsid w:val="005E60C6"/>
    <w:rsid w:val="005E66CB"/>
    <w:rsid w:val="005E71FB"/>
    <w:rsid w:val="005E7B8B"/>
    <w:rsid w:val="005F0275"/>
    <w:rsid w:val="005F2874"/>
    <w:rsid w:val="005F2C98"/>
    <w:rsid w:val="005F2F60"/>
    <w:rsid w:val="005F3446"/>
    <w:rsid w:val="005F3ABA"/>
    <w:rsid w:val="005F44BA"/>
    <w:rsid w:val="005F460E"/>
    <w:rsid w:val="005F54F7"/>
    <w:rsid w:val="005F598A"/>
    <w:rsid w:val="005F7069"/>
    <w:rsid w:val="005F74C3"/>
    <w:rsid w:val="005F7F42"/>
    <w:rsid w:val="006001A4"/>
    <w:rsid w:val="00600749"/>
    <w:rsid w:val="00600B00"/>
    <w:rsid w:val="006017F4"/>
    <w:rsid w:val="00601949"/>
    <w:rsid w:val="006046F6"/>
    <w:rsid w:val="00605007"/>
    <w:rsid w:val="006058C0"/>
    <w:rsid w:val="00606485"/>
    <w:rsid w:val="00606DA4"/>
    <w:rsid w:val="00607B44"/>
    <w:rsid w:val="00610B82"/>
    <w:rsid w:val="00610E54"/>
    <w:rsid w:val="0061526B"/>
    <w:rsid w:val="00615DC9"/>
    <w:rsid w:val="00615EB5"/>
    <w:rsid w:val="006174B5"/>
    <w:rsid w:val="006207BF"/>
    <w:rsid w:val="006207FA"/>
    <w:rsid w:val="00621E61"/>
    <w:rsid w:val="006229D6"/>
    <w:rsid w:val="00622EC2"/>
    <w:rsid w:val="00623031"/>
    <w:rsid w:val="00623C7B"/>
    <w:rsid w:val="006241F2"/>
    <w:rsid w:val="006253D6"/>
    <w:rsid w:val="00625617"/>
    <w:rsid w:val="00626537"/>
    <w:rsid w:val="00626663"/>
    <w:rsid w:val="006269A8"/>
    <w:rsid w:val="00626ADB"/>
    <w:rsid w:val="006276AF"/>
    <w:rsid w:val="006309A2"/>
    <w:rsid w:val="00632376"/>
    <w:rsid w:val="00632FEB"/>
    <w:rsid w:val="00633CC0"/>
    <w:rsid w:val="00633D31"/>
    <w:rsid w:val="00634CE5"/>
    <w:rsid w:val="00634F7F"/>
    <w:rsid w:val="00636B9A"/>
    <w:rsid w:val="00637C52"/>
    <w:rsid w:val="006401F4"/>
    <w:rsid w:val="00641189"/>
    <w:rsid w:val="0064184D"/>
    <w:rsid w:val="00641B64"/>
    <w:rsid w:val="00641BAF"/>
    <w:rsid w:val="00642CB7"/>
    <w:rsid w:val="00645253"/>
    <w:rsid w:val="00647B55"/>
    <w:rsid w:val="006500DC"/>
    <w:rsid w:val="0065232F"/>
    <w:rsid w:val="00652B2B"/>
    <w:rsid w:val="00652DB5"/>
    <w:rsid w:val="0065300F"/>
    <w:rsid w:val="0065343A"/>
    <w:rsid w:val="00653E6D"/>
    <w:rsid w:val="0065493C"/>
    <w:rsid w:val="00655537"/>
    <w:rsid w:val="00655FA1"/>
    <w:rsid w:val="00656EBC"/>
    <w:rsid w:val="006601A4"/>
    <w:rsid w:val="00660788"/>
    <w:rsid w:val="00660F8C"/>
    <w:rsid w:val="00662074"/>
    <w:rsid w:val="00662FF2"/>
    <w:rsid w:val="00663727"/>
    <w:rsid w:val="00663F9D"/>
    <w:rsid w:val="00665683"/>
    <w:rsid w:val="00665F89"/>
    <w:rsid w:val="006665AE"/>
    <w:rsid w:val="006670EF"/>
    <w:rsid w:val="00667846"/>
    <w:rsid w:val="006704A7"/>
    <w:rsid w:val="0067257F"/>
    <w:rsid w:val="0067266A"/>
    <w:rsid w:val="00672870"/>
    <w:rsid w:val="0067313A"/>
    <w:rsid w:val="00674E61"/>
    <w:rsid w:val="006753EC"/>
    <w:rsid w:val="00675B4D"/>
    <w:rsid w:val="00675BAC"/>
    <w:rsid w:val="00676758"/>
    <w:rsid w:val="0067722E"/>
    <w:rsid w:val="0067741F"/>
    <w:rsid w:val="00683E08"/>
    <w:rsid w:val="006847B9"/>
    <w:rsid w:val="00684B8A"/>
    <w:rsid w:val="00684FAC"/>
    <w:rsid w:val="00684FF0"/>
    <w:rsid w:val="006852F2"/>
    <w:rsid w:val="00687796"/>
    <w:rsid w:val="00690753"/>
    <w:rsid w:val="00690FEA"/>
    <w:rsid w:val="006911E3"/>
    <w:rsid w:val="00691BAA"/>
    <w:rsid w:val="00691E93"/>
    <w:rsid w:val="0069266A"/>
    <w:rsid w:val="00692770"/>
    <w:rsid w:val="0069377E"/>
    <w:rsid w:val="006941D3"/>
    <w:rsid w:val="00694E10"/>
    <w:rsid w:val="00695ABA"/>
    <w:rsid w:val="006A0325"/>
    <w:rsid w:val="006A0FC8"/>
    <w:rsid w:val="006A1490"/>
    <w:rsid w:val="006A1889"/>
    <w:rsid w:val="006A34BE"/>
    <w:rsid w:val="006A4DE4"/>
    <w:rsid w:val="006A5CB8"/>
    <w:rsid w:val="006A61D4"/>
    <w:rsid w:val="006A674F"/>
    <w:rsid w:val="006A6A4A"/>
    <w:rsid w:val="006A7A18"/>
    <w:rsid w:val="006B0387"/>
    <w:rsid w:val="006B0750"/>
    <w:rsid w:val="006B135F"/>
    <w:rsid w:val="006B1543"/>
    <w:rsid w:val="006B25AF"/>
    <w:rsid w:val="006B26B8"/>
    <w:rsid w:val="006B35D4"/>
    <w:rsid w:val="006B5B27"/>
    <w:rsid w:val="006B6810"/>
    <w:rsid w:val="006B72AA"/>
    <w:rsid w:val="006B7B03"/>
    <w:rsid w:val="006C0167"/>
    <w:rsid w:val="006C043B"/>
    <w:rsid w:val="006C0448"/>
    <w:rsid w:val="006C1E5C"/>
    <w:rsid w:val="006C2E2B"/>
    <w:rsid w:val="006C3B96"/>
    <w:rsid w:val="006C4DA2"/>
    <w:rsid w:val="006C63B9"/>
    <w:rsid w:val="006D0C64"/>
    <w:rsid w:val="006D117F"/>
    <w:rsid w:val="006D12DE"/>
    <w:rsid w:val="006D1607"/>
    <w:rsid w:val="006D4457"/>
    <w:rsid w:val="006D5B13"/>
    <w:rsid w:val="006D6CD8"/>
    <w:rsid w:val="006D72F6"/>
    <w:rsid w:val="006D7625"/>
    <w:rsid w:val="006E0967"/>
    <w:rsid w:val="006E0FC7"/>
    <w:rsid w:val="006E3299"/>
    <w:rsid w:val="006E3C4D"/>
    <w:rsid w:val="006E453F"/>
    <w:rsid w:val="006E6A6C"/>
    <w:rsid w:val="006E74FE"/>
    <w:rsid w:val="006F0840"/>
    <w:rsid w:val="006F1137"/>
    <w:rsid w:val="006F1B60"/>
    <w:rsid w:val="006F28CD"/>
    <w:rsid w:val="006F29CA"/>
    <w:rsid w:val="006F34CE"/>
    <w:rsid w:val="006F3794"/>
    <w:rsid w:val="006F40BB"/>
    <w:rsid w:val="006F41D1"/>
    <w:rsid w:val="006F43F6"/>
    <w:rsid w:val="006F5189"/>
    <w:rsid w:val="006F6A41"/>
    <w:rsid w:val="006F7302"/>
    <w:rsid w:val="006F7F66"/>
    <w:rsid w:val="007003F6"/>
    <w:rsid w:val="00700E00"/>
    <w:rsid w:val="00701C98"/>
    <w:rsid w:val="00701FC1"/>
    <w:rsid w:val="007025F7"/>
    <w:rsid w:val="00703078"/>
    <w:rsid w:val="00703282"/>
    <w:rsid w:val="00703DED"/>
    <w:rsid w:val="0070622D"/>
    <w:rsid w:val="00707369"/>
    <w:rsid w:val="00707F85"/>
    <w:rsid w:val="007101BA"/>
    <w:rsid w:val="00711444"/>
    <w:rsid w:val="0071245B"/>
    <w:rsid w:val="007124D9"/>
    <w:rsid w:val="0071335B"/>
    <w:rsid w:val="007141F6"/>
    <w:rsid w:val="00714406"/>
    <w:rsid w:val="007144AC"/>
    <w:rsid w:val="00715035"/>
    <w:rsid w:val="00715050"/>
    <w:rsid w:val="00715EC6"/>
    <w:rsid w:val="00716831"/>
    <w:rsid w:val="00717986"/>
    <w:rsid w:val="007207BE"/>
    <w:rsid w:val="00723C74"/>
    <w:rsid w:val="00724290"/>
    <w:rsid w:val="00724372"/>
    <w:rsid w:val="00724A2B"/>
    <w:rsid w:val="00724A43"/>
    <w:rsid w:val="00726148"/>
    <w:rsid w:val="00726EF5"/>
    <w:rsid w:val="00727D04"/>
    <w:rsid w:val="0073033D"/>
    <w:rsid w:val="00731019"/>
    <w:rsid w:val="007313D7"/>
    <w:rsid w:val="00731D10"/>
    <w:rsid w:val="007337AA"/>
    <w:rsid w:val="007359DB"/>
    <w:rsid w:val="00735D96"/>
    <w:rsid w:val="007377E0"/>
    <w:rsid w:val="00737B82"/>
    <w:rsid w:val="007449AD"/>
    <w:rsid w:val="00747600"/>
    <w:rsid w:val="007479A1"/>
    <w:rsid w:val="00747B7C"/>
    <w:rsid w:val="00750909"/>
    <w:rsid w:val="0075347B"/>
    <w:rsid w:val="00754905"/>
    <w:rsid w:val="00761FD0"/>
    <w:rsid w:val="007639DE"/>
    <w:rsid w:val="00765923"/>
    <w:rsid w:val="00765EC4"/>
    <w:rsid w:val="00766870"/>
    <w:rsid w:val="00766FA5"/>
    <w:rsid w:val="0076748F"/>
    <w:rsid w:val="007676F3"/>
    <w:rsid w:val="007702A9"/>
    <w:rsid w:val="00773749"/>
    <w:rsid w:val="0077380F"/>
    <w:rsid w:val="00773AA3"/>
    <w:rsid w:val="00774B00"/>
    <w:rsid w:val="00774B13"/>
    <w:rsid w:val="00774D54"/>
    <w:rsid w:val="00775983"/>
    <w:rsid w:val="00775A0E"/>
    <w:rsid w:val="007762A9"/>
    <w:rsid w:val="00776707"/>
    <w:rsid w:val="007772D2"/>
    <w:rsid w:val="0077797D"/>
    <w:rsid w:val="00780FB2"/>
    <w:rsid w:val="007811A6"/>
    <w:rsid w:val="00781322"/>
    <w:rsid w:val="007847CE"/>
    <w:rsid w:val="007855E0"/>
    <w:rsid w:val="007861CF"/>
    <w:rsid w:val="00787364"/>
    <w:rsid w:val="007878B3"/>
    <w:rsid w:val="0078796D"/>
    <w:rsid w:val="00790419"/>
    <w:rsid w:val="00790743"/>
    <w:rsid w:val="007922BF"/>
    <w:rsid w:val="00792AA5"/>
    <w:rsid w:val="00792C50"/>
    <w:rsid w:val="00793441"/>
    <w:rsid w:val="00793AB0"/>
    <w:rsid w:val="00793CC4"/>
    <w:rsid w:val="00795FA8"/>
    <w:rsid w:val="00797CAB"/>
    <w:rsid w:val="007A0073"/>
    <w:rsid w:val="007A09B9"/>
    <w:rsid w:val="007A2137"/>
    <w:rsid w:val="007A26CB"/>
    <w:rsid w:val="007A345E"/>
    <w:rsid w:val="007A3732"/>
    <w:rsid w:val="007A3908"/>
    <w:rsid w:val="007A468E"/>
    <w:rsid w:val="007A46D6"/>
    <w:rsid w:val="007A5699"/>
    <w:rsid w:val="007A6BA2"/>
    <w:rsid w:val="007A6D2D"/>
    <w:rsid w:val="007A7389"/>
    <w:rsid w:val="007B1321"/>
    <w:rsid w:val="007B1588"/>
    <w:rsid w:val="007B1DF3"/>
    <w:rsid w:val="007B393E"/>
    <w:rsid w:val="007B3BDE"/>
    <w:rsid w:val="007B43AB"/>
    <w:rsid w:val="007B453B"/>
    <w:rsid w:val="007B4892"/>
    <w:rsid w:val="007B6533"/>
    <w:rsid w:val="007B705B"/>
    <w:rsid w:val="007B762C"/>
    <w:rsid w:val="007C005E"/>
    <w:rsid w:val="007C17C6"/>
    <w:rsid w:val="007C20A0"/>
    <w:rsid w:val="007C325D"/>
    <w:rsid w:val="007C32E6"/>
    <w:rsid w:val="007C38E5"/>
    <w:rsid w:val="007C59F0"/>
    <w:rsid w:val="007C77F0"/>
    <w:rsid w:val="007C7A15"/>
    <w:rsid w:val="007D10A2"/>
    <w:rsid w:val="007D16FD"/>
    <w:rsid w:val="007D249C"/>
    <w:rsid w:val="007D2CE7"/>
    <w:rsid w:val="007D3672"/>
    <w:rsid w:val="007D438C"/>
    <w:rsid w:val="007D552C"/>
    <w:rsid w:val="007E1880"/>
    <w:rsid w:val="007E1B97"/>
    <w:rsid w:val="007E30B4"/>
    <w:rsid w:val="007E3805"/>
    <w:rsid w:val="007E3E23"/>
    <w:rsid w:val="007E440C"/>
    <w:rsid w:val="007E4B12"/>
    <w:rsid w:val="007E60B3"/>
    <w:rsid w:val="007E6AB4"/>
    <w:rsid w:val="007E793C"/>
    <w:rsid w:val="007F07C9"/>
    <w:rsid w:val="007F0B4C"/>
    <w:rsid w:val="007F13C8"/>
    <w:rsid w:val="007F2280"/>
    <w:rsid w:val="007F2A0E"/>
    <w:rsid w:val="007F3FD1"/>
    <w:rsid w:val="007F5624"/>
    <w:rsid w:val="007F70D5"/>
    <w:rsid w:val="007F713F"/>
    <w:rsid w:val="008009F7"/>
    <w:rsid w:val="00801FEF"/>
    <w:rsid w:val="00804625"/>
    <w:rsid w:val="008052DE"/>
    <w:rsid w:val="00805409"/>
    <w:rsid w:val="00805A19"/>
    <w:rsid w:val="00805E11"/>
    <w:rsid w:val="00806173"/>
    <w:rsid w:val="00806D4F"/>
    <w:rsid w:val="00812D8E"/>
    <w:rsid w:val="00813658"/>
    <w:rsid w:val="00813F13"/>
    <w:rsid w:val="00814696"/>
    <w:rsid w:val="0081486A"/>
    <w:rsid w:val="00815997"/>
    <w:rsid w:val="00815D37"/>
    <w:rsid w:val="00816F7F"/>
    <w:rsid w:val="0081747A"/>
    <w:rsid w:val="0081772F"/>
    <w:rsid w:val="00817A6B"/>
    <w:rsid w:val="00817D10"/>
    <w:rsid w:val="008222EC"/>
    <w:rsid w:val="0082400C"/>
    <w:rsid w:val="0082431F"/>
    <w:rsid w:val="00824E5B"/>
    <w:rsid w:val="00825A27"/>
    <w:rsid w:val="00830D5D"/>
    <w:rsid w:val="008311F3"/>
    <w:rsid w:val="0083171D"/>
    <w:rsid w:val="00833053"/>
    <w:rsid w:val="00834167"/>
    <w:rsid w:val="00834293"/>
    <w:rsid w:val="008351A6"/>
    <w:rsid w:val="0083734A"/>
    <w:rsid w:val="00837698"/>
    <w:rsid w:val="008405DD"/>
    <w:rsid w:val="008431D7"/>
    <w:rsid w:val="00844322"/>
    <w:rsid w:val="00845212"/>
    <w:rsid w:val="00845FCD"/>
    <w:rsid w:val="00851EFD"/>
    <w:rsid w:val="00853A7B"/>
    <w:rsid w:val="00854A43"/>
    <w:rsid w:val="00854DDA"/>
    <w:rsid w:val="0085569C"/>
    <w:rsid w:val="00855713"/>
    <w:rsid w:val="00855B15"/>
    <w:rsid w:val="00855CF1"/>
    <w:rsid w:val="00855EA7"/>
    <w:rsid w:val="00855FCF"/>
    <w:rsid w:val="0085709B"/>
    <w:rsid w:val="0085766C"/>
    <w:rsid w:val="008610E5"/>
    <w:rsid w:val="00861290"/>
    <w:rsid w:val="00861901"/>
    <w:rsid w:val="00861F39"/>
    <w:rsid w:val="00862198"/>
    <w:rsid w:val="00863BC3"/>
    <w:rsid w:val="00863C3A"/>
    <w:rsid w:val="008641BB"/>
    <w:rsid w:val="00865526"/>
    <w:rsid w:val="00865720"/>
    <w:rsid w:val="00866D47"/>
    <w:rsid w:val="00870329"/>
    <w:rsid w:val="0087167A"/>
    <w:rsid w:val="008717B0"/>
    <w:rsid w:val="00871E96"/>
    <w:rsid w:val="00873772"/>
    <w:rsid w:val="00873A3F"/>
    <w:rsid w:val="00873AFC"/>
    <w:rsid w:val="00873C8D"/>
    <w:rsid w:val="008754B7"/>
    <w:rsid w:val="00880403"/>
    <w:rsid w:val="00880C8B"/>
    <w:rsid w:val="008814A9"/>
    <w:rsid w:val="00881FD6"/>
    <w:rsid w:val="0088238D"/>
    <w:rsid w:val="00882990"/>
    <w:rsid w:val="00882A5D"/>
    <w:rsid w:val="008831AD"/>
    <w:rsid w:val="008839FF"/>
    <w:rsid w:val="008844C4"/>
    <w:rsid w:val="00884B71"/>
    <w:rsid w:val="00884BE9"/>
    <w:rsid w:val="00890237"/>
    <w:rsid w:val="00891CBC"/>
    <w:rsid w:val="0089285B"/>
    <w:rsid w:val="00892BE6"/>
    <w:rsid w:val="00893CE0"/>
    <w:rsid w:val="0089427C"/>
    <w:rsid w:val="008942A5"/>
    <w:rsid w:val="0089467B"/>
    <w:rsid w:val="0089531F"/>
    <w:rsid w:val="00895F5C"/>
    <w:rsid w:val="00895FB1"/>
    <w:rsid w:val="008966DB"/>
    <w:rsid w:val="00896DA3"/>
    <w:rsid w:val="008974BB"/>
    <w:rsid w:val="008A19FB"/>
    <w:rsid w:val="008A2DAF"/>
    <w:rsid w:val="008A39B8"/>
    <w:rsid w:val="008A48FF"/>
    <w:rsid w:val="008A49B0"/>
    <w:rsid w:val="008A621B"/>
    <w:rsid w:val="008B2253"/>
    <w:rsid w:val="008B3622"/>
    <w:rsid w:val="008B37F4"/>
    <w:rsid w:val="008B3837"/>
    <w:rsid w:val="008B4483"/>
    <w:rsid w:val="008B5EB7"/>
    <w:rsid w:val="008B79EB"/>
    <w:rsid w:val="008C0E7C"/>
    <w:rsid w:val="008C0F74"/>
    <w:rsid w:val="008C1600"/>
    <w:rsid w:val="008C170F"/>
    <w:rsid w:val="008C2333"/>
    <w:rsid w:val="008C30D3"/>
    <w:rsid w:val="008C3D80"/>
    <w:rsid w:val="008C4214"/>
    <w:rsid w:val="008C43F8"/>
    <w:rsid w:val="008C66E5"/>
    <w:rsid w:val="008C785D"/>
    <w:rsid w:val="008D09B8"/>
    <w:rsid w:val="008D2D45"/>
    <w:rsid w:val="008D4415"/>
    <w:rsid w:val="008D4893"/>
    <w:rsid w:val="008D555C"/>
    <w:rsid w:val="008D6829"/>
    <w:rsid w:val="008E0A06"/>
    <w:rsid w:val="008E167E"/>
    <w:rsid w:val="008E2886"/>
    <w:rsid w:val="008E3A3E"/>
    <w:rsid w:val="008E4C09"/>
    <w:rsid w:val="008E4CA4"/>
    <w:rsid w:val="008E4D2A"/>
    <w:rsid w:val="008E4F95"/>
    <w:rsid w:val="008E520A"/>
    <w:rsid w:val="008E5BAD"/>
    <w:rsid w:val="008E627F"/>
    <w:rsid w:val="008E696B"/>
    <w:rsid w:val="008E789A"/>
    <w:rsid w:val="008E79F5"/>
    <w:rsid w:val="008E7C9A"/>
    <w:rsid w:val="008F0171"/>
    <w:rsid w:val="008F0887"/>
    <w:rsid w:val="008F0C0F"/>
    <w:rsid w:val="008F37F5"/>
    <w:rsid w:val="008F3E79"/>
    <w:rsid w:val="008F77A2"/>
    <w:rsid w:val="008F786C"/>
    <w:rsid w:val="008F7BF2"/>
    <w:rsid w:val="008F7C39"/>
    <w:rsid w:val="008F7C5C"/>
    <w:rsid w:val="00900E43"/>
    <w:rsid w:val="00900E7A"/>
    <w:rsid w:val="00901B0C"/>
    <w:rsid w:val="00902E82"/>
    <w:rsid w:val="00903F01"/>
    <w:rsid w:val="00904FC1"/>
    <w:rsid w:val="009056A1"/>
    <w:rsid w:val="009058EA"/>
    <w:rsid w:val="00906891"/>
    <w:rsid w:val="00907A2B"/>
    <w:rsid w:val="00907C3D"/>
    <w:rsid w:val="009122D7"/>
    <w:rsid w:val="0091235B"/>
    <w:rsid w:val="009124D3"/>
    <w:rsid w:val="009133B5"/>
    <w:rsid w:val="00913719"/>
    <w:rsid w:val="00913AB0"/>
    <w:rsid w:val="00920CDB"/>
    <w:rsid w:val="00921289"/>
    <w:rsid w:val="009223AF"/>
    <w:rsid w:val="00922524"/>
    <w:rsid w:val="00924536"/>
    <w:rsid w:val="00925388"/>
    <w:rsid w:val="00930670"/>
    <w:rsid w:val="00930EFC"/>
    <w:rsid w:val="00931225"/>
    <w:rsid w:val="00931BED"/>
    <w:rsid w:val="009339BF"/>
    <w:rsid w:val="00933BFD"/>
    <w:rsid w:val="00933EAB"/>
    <w:rsid w:val="00934BCD"/>
    <w:rsid w:val="00934C65"/>
    <w:rsid w:val="00936AE4"/>
    <w:rsid w:val="00937780"/>
    <w:rsid w:val="00940A84"/>
    <w:rsid w:val="009417BB"/>
    <w:rsid w:val="009419DB"/>
    <w:rsid w:val="00943D37"/>
    <w:rsid w:val="00944387"/>
    <w:rsid w:val="00945C6A"/>
    <w:rsid w:val="00946318"/>
    <w:rsid w:val="0094790C"/>
    <w:rsid w:val="00947B1B"/>
    <w:rsid w:val="00947D34"/>
    <w:rsid w:val="0095027C"/>
    <w:rsid w:val="00950FCE"/>
    <w:rsid w:val="0095103D"/>
    <w:rsid w:val="00951C52"/>
    <w:rsid w:val="00956CF4"/>
    <w:rsid w:val="0096061E"/>
    <w:rsid w:val="00961064"/>
    <w:rsid w:val="009611A1"/>
    <w:rsid w:val="00961329"/>
    <w:rsid w:val="00961F8D"/>
    <w:rsid w:val="00962992"/>
    <w:rsid w:val="00962DF9"/>
    <w:rsid w:val="009630BC"/>
    <w:rsid w:val="00963E5E"/>
    <w:rsid w:val="00964B2A"/>
    <w:rsid w:val="00966317"/>
    <w:rsid w:val="009673D9"/>
    <w:rsid w:val="00967561"/>
    <w:rsid w:val="009677D7"/>
    <w:rsid w:val="00967CBE"/>
    <w:rsid w:val="00970476"/>
    <w:rsid w:val="009714CC"/>
    <w:rsid w:val="00971829"/>
    <w:rsid w:val="00971BFE"/>
    <w:rsid w:val="0097212D"/>
    <w:rsid w:val="00972249"/>
    <w:rsid w:val="009729A0"/>
    <w:rsid w:val="00973034"/>
    <w:rsid w:val="00973AC6"/>
    <w:rsid w:val="00974019"/>
    <w:rsid w:val="00975539"/>
    <w:rsid w:val="0097610C"/>
    <w:rsid w:val="0097675F"/>
    <w:rsid w:val="0097704D"/>
    <w:rsid w:val="0097771D"/>
    <w:rsid w:val="00977DFE"/>
    <w:rsid w:val="0098012A"/>
    <w:rsid w:val="009823CC"/>
    <w:rsid w:val="00982907"/>
    <w:rsid w:val="00983054"/>
    <w:rsid w:val="009832CB"/>
    <w:rsid w:val="00984140"/>
    <w:rsid w:val="009846D4"/>
    <w:rsid w:val="009855E2"/>
    <w:rsid w:val="00985F08"/>
    <w:rsid w:val="00987AED"/>
    <w:rsid w:val="00987CC9"/>
    <w:rsid w:val="00990993"/>
    <w:rsid w:val="00991C0D"/>
    <w:rsid w:val="00992BFD"/>
    <w:rsid w:val="00994168"/>
    <w:rsid w:val="009945B6"/>
    <w:rsid w:val="00994628"/>
    <w:rsid w:val="00995771"/>
    <w:rsid w:val="00995D62"/>
    <w:rsid w:val="00996C8D"/>
    <w:rsid w:val="00997068"/>
    <w:rsid w:val="009A299E"/>
    <w:rsid w:val="009A3C89"/>
    <w:rsid w:val="009A3CA1"/>
    <w:rsid w:val="009A3E17"/>
    <w:rsid w:val="009A4A38"/>
    <w:rsid w:val="009A4CFC"/>
    <w:rsid w:val="009A4E43"/>
    <w:rsid w:val="009A6239"/>
    <w:rsid w:val="009A7672"/>
    <w:rsid w:val="009A76D6"/>
    <w:rsid w:val="009A7B68"/>
    <w:rsid w:val="009B0B52"/>
    <w:rsid w:val="009B0E99"/>
    <w:rsid w:val="009B2B39"/>
    <w:rsid w:val="009B2F6F"/>
    <w:rsid w:val="009B438F"/>
    <w:rsid w:val="009B4773"/>
    <w:rsid w:val="009B51EA"/>
    <w:rsid w:val="009B5436"/>
    <w:rsid w:val="009B5459"/>
    <w:rsid w:val="009C0827"/>
    <w:rsid w:val="009C19AB"/>
    <w:rsid w:val="009C379E"/>
    <w:rsid w:val="009C3E24"/>
    <w:rsid w:val="009C4862"/>
    <w:rsid w:val="009C560D"/>
    <w:rsid w:val="009C652F"/>
    <w:rsid w:val="009D0662"/>
    <w:rsid w:val="009D0C46"/>
    <w:rsid w:val="009D0FB6"/>
    <w:rsid w:val="009D1BB8"/>
    <w:rsid w:val="009D1EBB"/>
    <w:rsid w:val="009D254E"/>
    <w:rsid w:val="009D306D"/>
    <w:rsid w:val="009D42A6"/>
    <w:rsid w:val="009D43B0"/>
    <w:rsid w:val="009D574B"/>
    <w:rsid w:val="009D5A4F"/>
    <w:rsid w:val="009D712C"/>
    <w:rsid w:val="009D7C69"/>
    <w:rsid w:val="009E3D58"/>
    <w:rsid w:val="009E476F"/>
    <w:rsid w:val="009E57FB"/>
    <w:rsid w:val="009E6142"/>
    <w:rsid w:val="009F1293"/>
    <w:rsid w:val="009F1667"/>
    <w:rsid w:val="009F175E"/>
    <w:rsid w:val="009F3437"/>
    <w:rsid w:val="009F434D"/>
    <w:rsid w:val="009F47E4"/>
    <w:rsid w:val="009F5FBC"/>
    <w:rsid w:val="009F5FCC"/>
    <w:rsid w:val="00A00B2E"/>
    <w:rsid w:val="00A00D0F"/>
    <w:rsid w:val="00A01D72"/>
    <w:rsid w:val="00A01E6F"/>
    <w:rsid w:val="00A01EF4"/>
    <w:rsid w:val="00A022D0"/>
    <w:rsid w:val="00A02355"/>
    <w:rsid w:val="00A02392"/>
    <w:rsid w:val="00A0366A"/>
    <w:rsid w:val="00A0379D"/>
    <w:rsid w:val="00A047A1"/>
    <w:rsid w:val="00A071DD"/>
    <w:rsid w:val="00A07C10"/>
    <w:rsid w:val="00A1045F"/>
    <w:rsid w:val="00A107CA"/>
    <w:rsid w:val="00A10BD1"/>
    <w:rsid w:val="00A10CBF"/>
    <w:rsid w:val="00A11E10"/>
    <w:rsid w:val="00A1459C"/>
    <w:rsid w:val="00A14E85"/>
    <w:rsid w:val="00A15662"/>
    <w:rsid w:val="00A173D9"/>
    <w:rsid w:val="00A2296E"/>
    <w:rsid w:val="00A2374C"/>
    <w:rsid w:val="00A2391F"/>
    <w:rsid w:val="00A2456C"/>
    <w:rsid w:val="00A24B2B"/>
    <w:rsid w:val="00A24DD3"/>
    <w:rsid w:val="00A26B4D"/>
    <w:rsid w:val="00A27760"/>
    <w:rsid w:val="00A27FD2"/>
    <w:rsid w:val="00A30B2E"/>
    <w:rsid w:val="00A30DC2"/>
    <w:rsid w:val="00A310D5"/>
    <w:rsid w:val="00A31B72"/>
    <w:rsid w:val="00A3395E"/>
    <w:rsid w:val="00A33A55"/>
    <w:rsid w:val="00A33D74"/>
    <w:rsid w:val="00A348DF"/>
    <w:rsid w:val="00A34D90"/>
    <w:rsid w:val="00A353C2"/>
    <w:rsid w:val="00A370AC"/>
    <w:rsid w:val="00A37487"/>
    <w:rsid w:val="00A407E6"/>
    <w:rsid w:val="00A41621"/>
    <w:rsid w:val="00A4176C"/>
    <w:rsid w:val="00A427B0"/>
    <w:rsid w:val="00A45460"/>
    <w:rsid w:val="00A46ABF"/>
    <w:rsid w:val="00A4701E"/>
    <w:rsid w:val="00A47CD2"/>
    <w:rsid w:val="00A50288"/>
    <w:rsid w:val="00A506AC"/>
    <w:rsid w:val="00A50C1F"/>
    <w:rsid w:val="00A5207B"/>
    <w:rsid w:val="00A537C8"/>
    <w:rsid w:val="00A55ED5"/>
    <w:rsid w:val="00A56001"/>
    <w:rsid w:val="00A56A76"/>
    <w:rsid w:val="00A5724B"/>
    <w:rsid w:val="00A573CB"/>
    <w:rsid w:val="00A57732"/>
    <w:rsid w:val="00A61E6B"/>
    <w:rsid w:val="00A63229"/>
    <w:rsid w:val="00A635E8"/>
    <w:rsid w:val="00A64ECC"/>
    <w:rsid w:val="00A655DF"/>
    <w:rsid w:val="00A659E5"/>
    <w:rsid w:val="00A66049"/>
    <w:rsid w:val="00A66341"/>
    <w:rsid w:val="00A677CB"/>
    <w:rsid w:val="00A7024C"/>
    <w:rsid w:val="00A710F1"/>
    <w:rsid w:val="00A725C6"/>
    <w:rsid w:val="00A72C20"/>
    <w:rsid w:val="00A73E91"/>
    <w:rsid w:val="00A73FC8"/>
    <w:rsid w:val="00A75790"/>
    <w:rsid w:val="00A80AAC"/>
    <w:rsid w:val="00A80F92"/>
    <w:rsid w:val="00A81893"/>
    <w:rsid w:val="00A81E2D"/>
    <w:rsid w:val="00A823DF"/>
    <w:rsid w:val="00A8244C"/>
    <w:rsid w:val="00A83812"/>
    <w:rsid w:val="00A83A0B"/>
    <w:rsid w:val="00A83D96"/>
    <w:rsid w:val="00A845B2"/>
    <w:rsid w:val="00A849FC"/>
    <w:rsid w:val="00A84EAE"/>
    <w:rsid w:val="00A85575"/>
    <w:rsid w:val="00A87594"/>
    <w:rsid w:val="00A8795F"/>
    <w:rsid w:val="00A91841"/>
    <w:rsid w:val="00A91895"/>
    <w:rsid w:val="00A9205A"/>
    <w:rsid w:val="00A92BF8"/>
    <w:rsid w:val="00A951AD"/>
    <w:rsid w:val="00A95F83"/>
    <w:rsid w:val="00A96143"/>
    <w:rsid w:val="00A969BF"/>
    <w:rsid w:val="00A97165"/>
    <w:rsid w:val="00AA0984"/>
    <w:rsid w:val="00AA0FF5"/>
    <w:rsid w:val="00AA18D4"/>
    <w:rsid w:val="00AA1A6C"/>
    <w:rsid w:val="00AA2804"/>
    <w:rsid w:val="00AA4CEC"/>
    <w:rsid w:val="00AA630F"/>
    <w:rsid w:val="00AA7527"/>
    <w:rsid w:val="00AA7BD1"/>
    <w:rsid w:val="00AB03E6"/>
    <w:rsid w:val="00AB125F"/>
    <w:rsid w:val="00AB14C8"/>
    <w:rsid w:val="00AB15E9"/>
    <w:rsid w:val="00AB1B8E"/>
    <w:rsid w:val="00AB23BB"/>
    <w:rsid w:val="00AB5FE4"/>
    <w:rsid w:val="00AC15DC"/>
    <w:rsid w:val="00AC3EBD"/>
    <w:rsid w:val="00AC494D"/>
    <w:rsid w:val="00AC4D71"/>
    <w:rsid w:val="00AC4DA4"/>
    <w:rsid w:val="00AC558F"/>
    <w:rsid w:val="00AD0390"/>
    <w:rsid w:val="00AD0DA4"/>
    <w:rsid w:val="00AD11FB"/>
    <w:rsid w:val="00AD2827"/>
    <w:rsid w:val="00AD3B54"/>
    <w:rsid w:val="00AD5941"/>
    <w:rsid w:val="00AD61D7"/>
    <w:rsid w:val="00AD743F"/>
    <w:rsid w:val="00AD74B5"/>
    <w:rsid w:val="00AD7ADD"/>
    <w:rsid w:val="00AD7D0C"/>
    <w:rsid w:val="00AE00DF"/>
    <w:rsid w:val="00AE1744"/>
    <w:rsid w:val="00AE2C5A"/>
    <w:rsid w:val="00AE4DB6"/>
    <w:rsid w:val="00AE56B1"/>
    <w:rsid w:val="00AE611E"/>
    <w:rsid w:val="00AE62A0"/>
    <w:rsid w:val="00AE6F90"/>
    <w:rsid w:val="00AE7CCC"/>
    <w:rsid w:val="00AF1B79"/>
    <w:rsid w:val="00AF23D4"/>
    <w:rsid w:val="00AF2E2D"/>
    <w:rsid w:val="00AF30E7"/>
    <w:rsid w:val="00AF385F"/>
    <w:rsid w:val="00AF3C18"/>
    <w:rsid w:val="00AF49BB"/>
    <w:rsid w:val="00AF49DF"/>
    <w:rsid w:val="00AF566B"/>
    <w:rsid w:val="00AF5954"/>
    <w:rsid w:val="00AF5C1C"/>
    <w:rsid w:val="00AF5EF2"/>
    <w:rsid w:val="00AF6442"/>
    <w:rsid w:val="00AF7D17"/>
    <w:rsid w:val="00AF7E15"/>
    <w:rsid w:val="00B0016D"/>
    <w:rsid w:val="00B00703"/>
    <w:rsid w:val="00B00DB2"/>
    <w:rsid w:val="00B010A5"/>
    <w:rsid w:val="00B01200"/>
    <w:rsid w:val="00B01D9E"/>
    <w:rsid w:val="00B01F13"/>
    <w:rsid w:val="00B030FF"/>
    <w:rsid w:val="00B03848"/>
    <w:rsid w:val="00B0414D"/>
    <w:rsid w:val="00B04637"/>
    <w:rsid w:val="00B068C8"/>
    <w:rsid w:val="00B06925"/>
    <w:rsid w:val="00B06C68"/>
    <w:rsid w:val="00B073E2"/>
    <w:rsid w:val="00B07693"/>
    <w:rsid w:val="00B10E0D"/>
    <w:rsid w:val="00B11010"/>
    <w:rsid w:val="00B11465"/>
    <w:rsid w:val="00B12322"/>
    <w:rsid w:val="00B12D04"/>
    <w:rsid w:val="00B14DE7"/>
    <w:rsid w:val="00B15866"/>
    <w:rsid w:val="00B1612E"/>
    <w:rsid w:val="00B1627F"/>
    <w:rsid w:val="00B16DE3"/>
    <w:rsid w:val="00B170D0"/>
    <w:rsid w:val="00B21073"/>
    <w:rsid w:val="00B21395"/>
    <w:rsid w:val="00B22619"/>
    <w:rsid w:val="00B22D58"/>
    <w:rsid w:val="00B22DBE"/>
    <w:rsid w:val="00B25AAB"/>
    <w:rsid w:val="00B25C76"/>
    <w:rsid w:val="00B2601E"/>
    <w:rsid w:val="00B27140"/>
    <w:rsid w:val="00B275C3"/>
    <w:rsid w:val="00B312FA"/>
    <w:rsid w:val="00B32DAB"/>
    <w:rsid w:val="00B340B9"/>
    <w:rsid w:val="00B343E9"/>
    <w:rsid w:val="00B35657"/>
    <w:rsid w:val="00B35DA8"/>
    <w:rsid w:val="00B401F1"/>
    <w:rsid w:val="00B40F69"/>
    <w:rsid w:val="00B42325"/>
    <w:rsid w:val="00B42A98"/>
    <w:rsid w:val="00B42CAD"/>
    <w:rsid w:val="00B42E5D"/>
    <w:rsid w:val="00B42E88"/>
    <w:rsid w:val="00B43477"/>
    <w:rsid w:val="00B43CEE"/>
    <w:rsid w:val="00B44148"/>
    <w:rsid w:val="00B4422A"/>
    <w:rsid w:val="00B446A7"/>
    <w:rsid w:val="00B44748"/>
    <w:rsid w:val="00B451F8"/>
    <w:rsid w:val="00B459C0"/>
    <w:rsid w:val="00B46E8E"/>
    <w:rsid w:val="00B47BDD"/>
    <w:rsid w:val="00B47E5B"/>
    <w:rsid w:val="00B50410"/>
    <w:rsid w:val="00B50AA6"/>
    <w:rsid w:val="00B50AD2"/>
    <w:rsid w:val="00B518C3"/>
    <w:rsid w:val="00B51DEA"/>
    <w:rsid w:val="00B52D15"/>
    <w:rsid w:val="00B52F0A"/>
    <w:rsid w:val="00B535E7"/>
    <w:rsid w:val="00B53732"/>
    <w:rsid w:val="00B53ACB"/>
    <w:rsid w:val="00B54DA9"/>
    <w:rsid w:val="00B54EF7"/>
    <w:rsid w:val="00B55598"/>
    <w:rsid w:val="00B56FA1"/>
    <w:rsid w:val="00B60C6F"/>
    <w:rsid w:val="00B6112D"/>
    <w:rsid w:val="00B61F59"/>
    <w:rsid w:val="00B63ED0"/>
    <w:rsid w:val="00B65052"/>
    <w:rsid w:val="00B650B5"/>
    <w:rsid w:val="00B66810"/>
    <w:rsid w:val="00B672CB"/>
    <w:rsid w:val="00B676A3"/>
    <w:rsid w:val="00B7028A"/>
    <w:rsid w:val="00B70854"/>
    <w:rsid w:val="00B71005"/>
    <w:rsid w:val="00B7141C"/>
    <w:rsid w:val="00B7142D"/>
    <w:rsid w:val="00B71B70"/>
    <w:rsid w:val="00B72474"/>
    <w:rsid w:val="00B72C64"/>
    <w:rsid w:val="00B7427F"/>
    <w:rsid w:val="00B74739"/>
    <w:rsid w:val="00B75FE5"/>
    <w:rsid w:val="00B8001B"/>
    <w:rsid w:val="00B804BA"/>
    <w:rsid w:val="00B81A4C"/>
    <w:rsid w:val="00B81B3F"/>
    <w:rsid w:val="00B82DD3"/>
    <w:rsid w:val="00B837B6"/>
    <w:rsid w:val="00B852E0"/>
    <w:rsid w:val="00B86D6E"/>
    <w:rsid w:val="00B8745A"/>
    <w:rsid w:val="00B90872"/>
    <w:rsid w:val="00B90C4C"/>
    <w:rsid w:val="00B928A6"/>
    <w:rsid w:val="00B9451B"/>
    <w:rsid w:val="00B95015"/>
    <w:rsid w:val="00B969ED"/>
    <w:rsid w:val="00BA30B2"/>
    <w:rsid w:val="00BA3970"/>
    <w:rsid w:val="00BA3E5B"/>
    <w:rsid w:val="00BA4F83"/>
    <w:rsid w:val="00BA7A94"/>
    <w:rsid w:val="00BB0032"/>
    <w:rsid w:val="00BB064A"/>
    <w:rsid w:val="00BB21EC"/>
    <w:rsid w:val="00BB2569"/>
    <w:rsid w:val="00BB287E"/>
    <w:rsid w:val="00BB2F2B"/>
    <w:rsid w:val="00BB5C90"/>
    <w:rsid w:val="00BB6BA4"/>
    <w:rsid w:val="00BB6F66"/>
    <w:rsid w:val="00BB730A"/>
    <w:rsid w:val="00BB7C3D"/>
    <w:rsid w:val="00BC1E17"/>
    <w:rsid w:val="00BC280E"/>
    <w:rsid w:val="00BC3772"/>
    <w:rsid w:val="00BC3BC3"/>
    <w:rsid w:val="00BC44AF"/>
    <w:rsid w:val="00BC4B7A"/>
    <w:rsid w:val="00BC71A2"/>
    <w:rsid w:val="00BC791B"/>
    <w:rsid w:val="00BD0B15"/>
    <w:rsid w:val="00BD107E"/>
    <w:rsid w:val="00BD3138"/>
    <w:rsid w:val="00BD51C2"/>
    <w:rsid w:val="00BD6012"/>
    <w:rsid w:val="00BE0F77"/>
    <w:rsid w:val="00BE133F"/>
    <w:rsid w:val="00BE38B8"/>
    <w:rsid w:val="00BE42E6"/>
    <w:rsid w:val="00BE6A8C"/>
    <w:rsid w:val="00BE7602"/>
    <w:rsid w:val="00BF0045"/>
    <w:rsid w:val="00BF0117"/>
    <w:rsid w:val="00BF3ADB"/>
    <w:rsid w:val="00BF4603"/>
    <w:rsid w:val="00BF48BF"/>
    <w:rsid w:val="00BF4A49"/>
    <w:rsid w:val="00BF4CDB"/>
    <w:rsid w:val="00BF4CFC"/>
    <w:rsid w:val="00BF51E1"/>
    <w:rsid w:val="00BF552C"/>
    <w:rsid w:val="00BF6314"/>
    <w:rsid w:val="00C00383"/>
    <w:rsid w:val="00C00756"/>
    <w:rsid w:val="00C00AC5"/>
    <w:rsid w:val="00C00BD9"/>
    <w:rsid w:val="00C00E15"/>
    <w:rsid w:val="00C017DA"/>
    <w:rsid w:val="00C037E1"/>
    <w:rsid w:val="00C03B66"/>
    <w:rsid w:val="00C04002"/>
    <w:rsid w:val="00C049BF"/>
    <w:rsid w:val="00C05D6B"/>
    <w:rsid w:val="00C06B6C"/>
    <w:rsid w:val="00C06C13"/>
    <w:rsid w:val="00C0722A"/>
    <w:rsid w:val="00C0755E"/>
    <w:rsid w:val="00C105D8"/>
    <w:rsid w:val="00C10820"/>
    <w:rsid w:val="00C11F0B"/>
    <w:rsid w:val="00C129A8"/>
    <w:rsid w:val="00C12B2A"/>
    <w:rsid w:val="00C12BDC"/>
    <w:rsid w:val="00C16E10"/>
    <w:rsid w:val="00C17D77"/>
    <w:rsid w:val="00C17E3E"/>
    <w:rsid w:val="00C20FCB"/>
    <w:rsid w:val="00C2278A"/>
    <w:rsid w:val="00C22DE0"/>
    <w:rsid w:val="00C234EB"/>
    <w:rsid w:val="00C23EDF"/>
    <w:rsid w:val="00C245E9"/>
    <w:rsid w:val="00C2597C"/>
    <w:rsid w:val="00C26187"/>
    <w:rsid w:val="00C269C4"/>
    <w:rsid w:val="00C2752A"/>
    <w:rsid w:val="00C27BE0"/>
    <w:rsid w:val="00C3060D"/>
    <w:rsid w:val="00C306DC"/>
    <w:rsid w:val="00C309CB"/>
    <w:rsid w:val="00C31873"/>
    <w:rsid w:val="00C31B4C"/>
    <w:rsid w:val="00C31E9A"/>
    <w:rsid w:val="00C32321"/>
    <w:rsid w:val="00C32372"/>
    <w:rsid w:val="00C32D23"/>
    <w:rsid w:val="00C331DB"/>
    <w:rsid w:val="00C34A7D"/>
    <w:rsid w:val="00C35EEA"/>
    <w:rsid w:val="00C3602F"/>
    <w:rsid w:val="00C365DB"/>
    <w:rsid w:val="00C37954"/>
    <w:rsid w:val="00C37B8D"/>
    <w:rsid w:val="00C37F51"/>
    <w:rsid w:val="00C41429"/>
    <w:rsid w:val="00C4377A"/>
    <w:rsid w:val="00C44367"/>
    <w:rsid w:val="00C4445C"/>
    <w:rsid w:val="00C45433"/>
    <w:rsid w:val="00C45D1A"/>
    <w:rsid w:val="00C47AF7"/>
    <w:rsid w:val="00C50301"/>
    <w:rsid w:val="00C50353"/>
    <w:rsid w:val="00C508DA"/>
    <w:rsid w:val="00C50C7A"/>
    <w:rsid w:val="00C524DC"/>
    <w:rsid w:val="00C52A91"/>
    <w:rsid w:val="00C5553D"/>
    <w:rsid w:val="00C5764E"/>
    <w:rsid w:val="00C60514"/>
    <w:rsid w:val="00C6182B"/>
    <w:rsid w:val="00C61C7A"/>
    <w:rsid w:val="00C6290F"/>
    <w:rsid w:val="00C62D14"/>
    <w:rsid w:val="00C63167"/>
    <w:rsid w:val="00C63168"/>
    <w:rsid w:val="00C638AE"/>
    <w:rsid w:val="00C63CCD"/>
    <w:rsid w:val="00C6586E"/>
    <w:rsid w:val="00C66598"/>
    <w:rsid w:val="00C66CD2"/>
    <w:rsid w:val="00C66F6B"/>
    <w:rsid w:val="00C67C21"/>
    <w:rsid w:val="00C67FD3"/>
    <w:rsid w:val="00C70790"/>
    <w:rsid w:val="00C71104"/>
    <w:rsid w:val="00C713A8"/>
    <w:rsid w:val="00C719A7"/>
    <w:rsid w:val="00C72062"/>
    <w:rsid w:val="00C728B0"/>
    <w:rsid w:val="00C7378E"/>
    <w:rsid w:val="00C74910"/>
    <w:rsid w:val="00C74D6A"/>
    <w:rsid w:val="00C7588E"/>
    <w:rsid w:val="00C75FF2"/>
    <w:rsid w:val="00C76684"/>
    <w:rsid w:val="00C76E55"/>
    <w:rsid w:val="00C77510"/>
    <w:rsid w:val="00C80880"/>
    <w:rsid w:val="00C80C51"/>
    <w:rsid w:val="00C811E1"/>
    <w:rsid w:val="00C813D2"/>
    <w:rsid w:val="00C84036"/>
    <w:rsid w:val="00C84689"/>
    <w:rsid w:val="00C84CB8"/>
    <w:rsid w:val="00C85CB0"/>
    <w:rsid w:val="00C90DB5"/>
    <w:rsid w:val="00C929D7"/>
    <w:rsid w:val="00C94174"/>
    <w:rsid w:val="00C954A1"/>
    <w:rsid w:val="00C9591C"/>
    <w:rsid w:val="00C96E46"/>
    <w:rsid w:val="00C9713A"/>
    <w:rsid w:val="00C977F6"/>
    <w:rsid w:val="00C97AF8"/>
    <w:rsid w:val="00C97E7F"/>
    <w:rsid w:val="00CA0B58"/>
    <w:rsid w:val="00CA22C2"/>
    <w:rsid w:val="00CA465E"/>
    <w:rsid w:val="00CA48DF"/>
    <w:rsid w:val="00CA671A"/>
    <w:rsid w:val="00CB224B"/>
    <w:rsid w:val="00CB3B40"/>
    <w:rsid w:val="00CB3EC3"/>
    <w:rsid w:val="00CB3ECE"/>
    <w:rsid w:val="00CB63EC"/>
    <w:rsid w:val="00CB6AB8"/>
    <w:rsid w:val="00CB6EA9"/>
    <w:rsid w:val="00CB7080"/>
    <w:rsid w:val="00CB72C2"/>
    <w:rsid w:val="00CB7AF9"/>
    <w:rsid w:val="00CC018E"/>
    <w:rsid w:val="00CC0588"/>
    <w:rsid w:val="00CC1CAF"/>
    <w:rsid w:val="00CC305E"/>
    <w:rsid w:val="00CC38A6"/>
    <w:rsid w:val="00CC3FA0"/>
    <w:rsid w:val="00CC4DD8"/>
    <w:rsid w:val="00CC59D3"/>
    <w:rsid w:val="00CC7BFF"/>
    <w:rsid w:val="00CD0E1D"/>
    <w:rsid w:val="00CD2158"/>
    <w:rsid w:val="00CD2453"/>
    <w:rsid w:val="00CD2E0E"/>
    <w:rsid w:val="00CD2EFB"/>
    <w:rsid w:val="00CD4479"/>
    <w:rsid w:val="00CD4D54"/>
    <w:rsid w:val="00CD6C56"/>
    <w:rsid w:val="00CD7EAC"/>
    <w:rsid w:val="00CE0910"/>
    <w:rsid w:val="00CE0B05"/>
    <w:rsid w:val="00CE0D48"/>
    <w:rsid w:val="00CE111F"/>
    <w:rsid w:val="00CE1DEF"/>
    <w:rsid w:val="00CE26DE"/>
    <w:rsid w:val="00CE2B4B"/>
    <w:rsid w:val="00CE3057"/>
    <w:rsid w:val="00CE3139"/>
    <w:rsid w:val="00CE3BDF"/>
    <w:rsid w:val="00CE43B8"/>
    <w:rsid w:val="00CE4523"/>
    <w:rsid w:val="00CE4AB7"/>
    <w:rsid w:val="00CE4C27"/>
    <w:rsid w:val="00CE5E42"/>
    <w:rsid w:val="00CE6173"/>
    <w:rsid w:val="00CE6D05"/>
    <w:rsid w:val="00CE72C8"/>
    <w:rsid w:val="00CF086D"/>
    <w:rsid w:val="00CF23EB"/>
    <w:rsid w:val="00CF3A37"/>
    <w:rsid w:val="00CF5315"/>
    <w:rsid w:val="00CF5959"/>
    <w:rsid w:val="00CF6B58"/>
    <w:rsid w:val="00CF7470"/>
    <w:rsid w:val="00D003AB"/>
    <w:rsid w:val="00D00D40"/>
    <w:rsid w:val="00D013DC"/>
    <w:rsid w:val="00D01950"/>
    <w:rsid w:val="00D022C6"/>
    <w:rsid w:val="00D03E5A"/>
    <w:rsid w:val="00D04D95"/>
    <w:rsid w:val="00D05381"/>
    <w:rsid w:val="00D06D11"/>
    <w:rsid w:val="00D07D38"/>
    <w:rsid w:val="00D1053F"/>
    <w:rsid w:val="00D10B8D"/>
    <w:rsid w:val="00D10BED"/>
    <w:rsid w:val="00D121CD"/>
    <w:rsid w:val="00D1339A"/>
    <w:rsid w:val="00D13D56"/>
    <w:rsid w:val="00D14C7B"/>
    <w:rsid w:val="00D14DE6"/>
    <w:rsid w:val="00D1564F"/>
    <w:rsid w:val="00D15B87"/>
    <w:rsid w:val="00D15FD3"/>
    <w:rsid w:val="00D16B29"/>
    <w:rsid w:val="00D16D6E"/>
    <w:rsid w:val="00D16DBF"/>
    <w:rsid w:val="00D20713"/>
    <w:rsid w:val="00D21048"/>
    <w:rsid w:val="00D21B99"/>
    <w:rsid w:val="00D23033"/>
    <w:rsid w:val="00D24753"/>
    <w:rsid w:val="00D24C16"/>
    <w:rsid w:val="00D250AE"/>
    <w:rsid w:val="00D26045"/>
    <w:rsid w:val="00D27687"/>
    <w:rsid w:val="00D278BC"/>
    <w:rsid w:val="00D313B1"/>
    <w:rsid w:val="00D31F44"/>
    <w:rsid w:val="00D32251"/>
    <w:rsid w:val="00D32CD5"/>
    <w:rsid w:val="00D330D7"/>
    <w:rsid w:val="00D33C2F"/>
    <w:rsid w:val="00D33D4D"/>
    <w:rsid w:val="00D350B3"/>
    <w:rsid w:val="00D35195"/>
    <w:rsid w:val="00D352D5"/>
    <w:rsid w:val="00D36AEB"/>
    <w:rsid w:val="00D36EFF"/>
    <w:rsid w:val="00D36F9F"/>
    <w:rsid w:val="00D41091"/>
    <w:rsid w:val="00D43B9E"/>
    <w:rsid w:val="00D44448"/>
    <w:rsid w:val="00D447F8"/>
    <w:rsid w:val="00D451AC"/>
    <w:rsid w:val="00D4541C"/>
    <w:rsid w:val="00D45C38"/>
    <w:rsid w:val="00D469F4"/>
    <w:rsid w:val="00D50419"/>
    <w:rsid w:val="00D51B6A"/>
    <w:rsid w:val="00D53F36"/>
    <w:rsid w:val="00D56B61"/>
    <w:rsid w:val="00D573F9"/>
    <w:rsid w:val="00D6022E"/>
    <w:rsid w:val="00D60D76"/>
    <w:rsid w:val="00D614D0"/>
    <w:rsid w:val="00D61A2A"/>
    <w:rsid w:val="00D62F5B"/>
    <w:rsid w:val="00D637A6"/>
    <w:rsid w:val="00D64D4B"/>
    <w:rsid w:val="00D660A6"/>
    <w:rsid w:val="00D66B0D"/>
    <w:rsid w:val="00D67F6D"/>
    <w:rsid w:val="00D755B2"/>
    <w:rsid w:val="00D765BA"/>
    <w:rsid w:val="00D76D20"/>
    <w:rsid w:val="00D77C0B"/>
    <w:rsid w:val="00D84482"/>
    <w:rsid w:val="00D84BC9"/>
    <w:rsid w:val="00D85511"/>
    <w:rsid w:val="00D868C6"/>
    <w:rsid w:val="00D8702E"/>
    <w:rsid w:val="00D87952"/>
    <w:rsid w:val="00D87DD0"/>
    <w:rsid w:val="00D87F48"/>
    <w:rsid w:val="00D90A34"/>
    <w:rsid w:val="00D912EB"/>
    <w:rsid w:val="00D91AE1"/>
    <w:rsid w:val="00D924E2"/>
    <w:rsid w:val="00D925DB"/>
    <w:rsid w:val="00D92EF7"/>
    <w:rsid w:val="00D97E97"/>
    <w:rsid w:val="00DA15F8"/>
    <w:rsid w:val="00DA2460"/>
    <w:rsid w:val="00DA2B48"/>
    <w:rsid w:val="00DA3CB9"/>
    <w:rsid w:val="00DA3D1A"/>
    <w:rsid w:val="00DA54FE"/>
    <w:rsid w:val="00DA586E"/>
    <w:rsid w:val="00DA7596"/>
    <w:rsid w:val="00DB1482"/>
    <w:rsid w:val="00DB1701"/>
    <w:rsid w:val="00DB2355"/>
    <w:rsid w:val="00DB49B0"/>
    <w:rsid w:val="00DB49F6"/>
    <w:rsid w:val="00DB60BD"/>
    <w:rsid w:val="00DB64FE"/>
    <w:rsid w:val="00DB6B01"/>
    <w:rsid w:val="00DB6B25"/>
    <w:rsid w:val="00DB73CF"/>
    <w:rsid w:val="00DB7460"/>
    <w:rsid w:val="00DB77C3"/>
    <w:rsid w:val="00DC18DF"/>
    <w:rsid w:val="00DC2032"/>
    <w:rsid w:val="00DC36F8"/>
    <w:rsid w:val="00DC3A6C"/>
    <w:rsid w:val="00DC5348"/>
    <w:rsid w:val="00DD0274"/>
    <w:rsid w:val="00DD0A37"/>
    <w:rsid w:val="00DD2E3E"/>
    <w:rsid w:val="00DD43E2"/>
    <w:rsid w:val="00DD4622"/>
    <w:rsid w:val="00DD47D1"/>
    <w:rsid w:val="00DE02E8"/>
    <w:rsid w:val="00DE0461"/>
    <w:rsid w:val="00DE191E"/>
    <w:rsid w:val="00DE4643"/>
    <w:rsid w:val="00DE5978"/>
    <w:rsid w:val="00DE6D89"/>
    <w:rsid w:val="00DE7BFB"/>
    <w:rsid w:val="00DF1C61"/>
    <w:rsid w:val="00DF23AD"/>
    <w:rsid w:val="00DF2AD2"/>
    <w:rsid w:val="00DF2BB9"/>
    <w:rsid w:val="00DF312A"/>
    <w:rsid w:val="00DF45E5"/>
    <w:rsid w:val="00DF46B6"/>
    <w:rsid w:val="00DF5708"/>
    <w:rsid w:val="00DF7A94"/>
    <w:rsid w:val="00E01084"/>
    <w:rsid w:val="00E01D7E"/>
    <w:rsid w:val="00E02E8A"/>
    <w:rsid w:val="00E04F28"/>
    <w:rsid w:val="00E0650D"/>
    <w:rsid w:val="00E06857"/>
    <w:rsid w:val="00E06FF0"/>
    <w:rsid w:val="00E07E25"/>
    <w:rsid w:val="00E105A4"/>
    <w:rsid w:val="00E1163D"/>
    <w:rsid w:val="00E11D71"/>
    <w:rsid w:val="00E1200C"/>
    <w:rsid w:val="00E1210D"/>
    <w:rsid w:val="00E122E9"/>
    <w:rsid w:val="00E13E7D"/>
    <w:rsid w:val="00E15CED"/>
    <w:rsid w:val="00E16433"/>
    <w:rsid w:val="00E16740"/>
    <w:rsid w:val="00E16FAD"/>
    <w:rsid w:val="00E17122"/>
    <w:rsid w:val="00E17FF2"/>
    <w:rsid w:val="00E20899"/>
    <w:rsid w:val="00E20A43"/>
    <w:rsid w:val="00E2206F"/>
    <w:rsid w:val="00E231D7"/>
    <w:rsid w:val="00E254DA"/>
    <w:rsid w:val="00E2662B"/>
    <w:rsid w:val="00E26DE2"/>
    <w:rsid w:val="00E27697"/>
    <w:rsid w:val="00E317B4"/>
    <w:rsid w:val="00E354F8"/>
    <w:rsid w:val="00E35DF4"/>
    <w:rsid w:val="00E36648"/>
    <w:rsid w:val="00E36C3C"/>
    <w:rsid w:val="00E377BF"/>
    <w:rsid w:val="00E37A05"/>
    <w:rsid w:val="00E40A74"/>
    <w:rsid w:val="00E42326"/>
    <w:rsid w:val="00E42642"/>
    <w:rsid w:val="00E42FA0"/>
    <w:rsid w:val="00E437BF"/>
    <w:rsid w:val="00E4414B"/>
    <w:rsid w:val="00E4611D"/>
    <w:rsid w:val="00E466B2"/>
    <w:rsid w:val="00E4680B"/>
    <w:rsid w:val="00E4681E"/>
    <w:rsid w:val="00E46B41"/>
    <w:rsid w:val="00E4754E"/>
    <w:rsid w:val="00E5186B"/>
    <w:rsid w:val="00E5295D"/>
    <w:rsid w:val="00E52B1A"/>
    <w:rsid w:val="00E52BA7"/>
    <w:rsid w:val="00E52C87"/>
    <w:rsid w:val="00E53A76"/>
    <w:rsid w:val="00E53B7D"/>
    <w:rsid w:val="00E54E06"/>
    <w:rsid w:val="00E55170"/>
    <w:rsid w:val="00E558DB"/>
    <w:rsid w:val="00E55DC8"/>
    <w:rsid w:val="00E572E3"/>
    <w:rsid w:val="00E574B9"/>
    <w:rsid w:val="00E609E5"/>
    <w:rsid w:val="00E60B81"/>
    <w:rsid w:val="00E61A7A"/>
    <w:rsid w:val="00E6289F"/>
    <w:rsid w:val="00E62A69"/>
    <w:rsid w:val="00E62A85"/>
    <w:rsid w:val="00E62D00"/>
    <w:rsid w:val="00E65E59"/>
    <w:rsid w:val="00E66B5A"/>
    <w:rsid w:val="00E703BE"/>
    <w:rsid w:val="00E71E44"/>
    <w:rsid w:val="00E7255A"/>
    <w:rsid w:val="00E73F54"/>
    <w:rsid w:val="00E74D28"/>
    <w:rsid w:val="00E779C3"/>
    <w:rsid w:val="00E81905"/>
    <w:rsid w:val="00E81C82"/>
    <w:rsid w:val="00E81CCA"/>
    <w:rsid w:val="00E81D7A"/>
    <w:rsid w:val="00E82DAD"/>
    <w:rsid w:val="00E83B9C"/>
    <w:rsid w:val="00E85DE2"/>
    <w:rsid w:val="00E903A1"/>
    <w:rsid w:val="00E906CD"/>
    <w:rsid w:val="00E90958"/>
    <w:rsid w:val="00E9142B"/>
    <w:rsid w:val="00E91A48"/>
    <w:rsid w:val="00E923D8"/>
    <w:rsid w:val="00E93E62"/>
    <w:rsid w:val="00E9474A"/>
    <w:rsid w:val="00E94C7D"/>
    <w:rsid w:val="00E96464"/>
    <w:rsid w:val="00E965D6"/>
    <w:rsid w:val="00E9691C"/>
    <w:rsid w:val="00E972C7"/>
    <w:rsid w:val="00E9733B"/>
    <w:rsid w:val="00E97810"/>
    <w:rsid w:val="00EA04BC"/>
    <w:rsid w:val="00EA19AF"/>
    <w:rsid w:val="00EA2119"/>
    <w:rsid w:val="00EA21DA"/>
    <w:rsid w:val="00EA258A"/>
    <w:rsid w:val="00EA3876"/>
    <w:rsid w:val="00EA3CA1"/>
    <w:rsid w:val="00EA5D5D"/>
    <w:rsid w:val="00EA6689"/>
    <w:rsid w:val="00EA6C4D"/>
    <w:rsid w:val="00EA6CB9"/>
    <w:rsid w:val="00EA7112"/>
    <w:rsid w:val="00EB09AB"/>
    <w:rsid w:val="00EB2D25"/>
    <w:rsid w:val="00EB388F"/>
    <w:rsid w:val="00EB3CB9"/>
    <w:rsid w:val="00EB3D1A"/>
    <w:rsid w:val="00EB4777"/>
    <w:rsid w:val="00EB5748"/>
    <w:rsid w:val="00EB70EC"/>
    <w:rsid w:val="00EC0175"/>
    <w:rsid w:val="00EC098D"/>
    <w:rsid w:val="00EC122D"/>
    <w:rsid w:val="00EC2377"/>
    <w:rsid w:val="00EC39FB"/>
    <w:rsid w:val="00EC3E19"/>
    <w:rsid w:val="00EC42B6"/>
    <w:rsid w:val="00EC56B8"/>
    <w:rsid w:val="00EC7262"/>
    <w:rsid w:val="00EC7C31"/>
    <w:rsid w:val="00ED06FD"/>
    <w:rsid w:val="00ED2B17"/>
    <w:rsid w:val="00ED2D17"/>
    <w:rsid w:val="00ED3C65"/>
    <w:rsid w:val="00ED4FEA"/>
    <w:rsid w:val="00ED7FE5"/>
    <w:rsid w:val="00EE41DC"/>
    <w:rsid w:val="00EE500D"/>
    <w:rsid w:val="00EE58B3"/>
    <w:rsid w:val="00EE601D"/>
    <w:rsid w:val="00EE68B5"/>
    <w:rsid w:val="00EF1AA4"/>
    <w:rsid w:val="00EF1F14"/>
    <w:rsid w:val="00EF208B"/>
    <w:rsid w:val="00EF2681"/>
    <w:rsid w:val="00EF2F8B"/>
    <w:rsid w:val="00EF2FE8"/>
    <w:rsid w:val="00EF790D"/>
    <w:rsid w:val="00F01409"/>
    <w:rsid w:val="00F018EE"/>
    <w:rsid w:val="00F028FA"/>
    <w:rsid w:val="00F03237"/>
    <w:rsid w:val="00F03D65"/>
    <w:rsid w:val="00F056E3"/>
    <w:rsid w:val="00F0583D"/>
    <w:rsid w:val="00F05864"/>
    <w:rsid w:val="00F05C40"/>
    <w:rsid w:val="00F05E3C"/>
    <w:rsid w:val="00F06049"/>
    <w:rsid w:val="00F06B89"/>
    <w:rsid w:val="00F07222"/>
    <w:rsid w:val="00F07580"/>
    <w:rsid w:val="00F10212"/>
    <w:rsid w:val="00F10C7C"/>
    <w:rsid w:val="00F11337"/>
    <w:rsid w:val="00F133AD"/>
    <w:rsid w:val="00F1453D"/>
    <w:rsid w:val="00F14A0C"/>
    <w:rsid w:val="00F165ED"/>
    <w:rsid w:val="00F168EE"/>
    <w:rsid w:val="00F16D82"/>
    <w:rsid w:val="00F179A7"/>
    <w:rsid w:val="00F17D92"/>
    <w:rsid w:val="00F17DF9"/>
    <w:rsid w:val="00F20AE1"/>
    <w:rsid w:val="00F2240D"/>
    <w:rsid w:val="00F22C61"/>
    <w:rsid w:val="00F24750"/>
    <w:rsid w:val="00F25638"/>
    <w:rsid w:val="00F25F90"/>
    <w:rsid w:val="00F30B23"/>
    <w:rsid w:val="00F30D66"/>
    <w:rsid w:val="00F3126F"/>
    <w:rsid w:val="00F31882"/>
    <w:rsid w:val="00F34851"/>
    <w:rsid w:val="00F34D80"/>
    <w:rsid w:val="00F35189"/>
    <w:rsid w:val="00F3791B"/>
    <w:rsid w:val="00F40566"/>
    <w:rsid w:val="00F425F8"/>
    <w:rsid w:val="00F4376D"/>
    <w:rsid w:val="00F44F7B"/>
    <w:rsid w:val="00F44FF1"/>
    <w:rsid w:val="00F45188"/>
    <w:rsid w:val="00F4571B"/>
    <w:rsid w:val="00F4608F"/>
    <w:rsid w:val="00F4767E"/>
    <w:rsid w:val="00F50A0B"/>
    <w:rsid w:val="00F50FD5"/>
    <w:rsid w:val="00F51FF6"/>
    <w:rsid w:val="00F559EE"/>
    <w:rsid w:val="00F55A6C"/>
    <w:rsid w:val="00F5784E"/>
    <w:rsid w:val="00F60C07"/>
    <w:rsid w:val="00F61775"/>
    <w:rsid w:val="00F6289F"/>
    <w:rsid w:val="00F63C91"/>
    <w:rsid w:val="00F642C0"/>
    <w:rsid w:val="00F65848"/>
    <w:rsid w:val="00F659D3"/>
    <w:rsid w:val="00F66A08"/>
    <w:rsid w:val="00F671D5"/>
    <w:rsid w:val="00F67440"/>
    <w:rsid w:val="00F7123D"/>
    <w:rsid w:val="00F71884"/>
    <w:rsid w:val="00F72EC3"/>
    <w:rsid w:val="00F74AD5"/>
    <w:rsid w:val="00F76B48"/>
    <w:rsid w:val="00F771DE"/>
    <w:rsid w:val="00F7797F"/>
    <w:rsid w:val="00F77C6C"/>
    <w:rsid w:val="00F80006"/>
    <w:rsid w:val="00F814B9"/>
    <w:rsid w:val="00F82CA3"/>
    <w:rsid w:val="00F8407B"/>
    <w:rsid w:val="00F853D7"/>
    <w:rsid w:val="00F86E26"/>
    <w:rsid w:val="00F87525"/>
    <w:rsid w:val="00F8787E"/>
    <w:rsid w:val="00F9096C"/>
    <w:rsid w:val="00F9296F"/>
    <w:rsid w:val="00F929AE"/>
    <w:rsid w:val="00F97B72"/>
    <w:rsid w:val="00FA0348"/>
    <w:rsid w:val="00FA0FAA"/>
    <w:rsid w:val="00FA1204"/>
    <w:rsid w:val="00FA47F9"/>
    <w:rsid w:val="00FA575E"/>
    <w:rsid w:val="00FA590F"/>
    <w:rsid w:val="00FA5EA2"/>
    <w:rsid w:val="00FA7166"/>
    <w:rsid w:val="00FA78B9"/>
    <w:rsid w:val="00FB0E58"/>
    <w:rsid w:val="00FB1082"/>
    <w:rsid w:val="00FB1200"/>
    <w:rsid w:val="00FB1765"/>
    <w:rsid w:val="00FB20C0"/>
    <w:rsid w:val="00FB20FD"/>
    <w:rsid w:val="00FB3715"/>
    <w:rsid w:val="00FB5BB1"/>
    <w:rsid w:val="00FB6BF6"/>
    <w:rsid w:val="00FB6BF9"/>
    <w:rsid w:val="00FB7628"/>
    <w:rsid w:val="00FC002B"/>
    <w:rsid w:val="00FC0FE8"/>
    <w:rsid w:val="00FC2010"/>
    <w:rsid w:val="00FC567D"/>
    <w:rsid w:val="00FC5806"/>
    <w:rsid w:val="00FC5C49"/>
    <w:rsid w:val="00FC5CA4"/>
    <w:rsid w:val="00FC5E7D"/>
    <w:rsid w:val="00FC6C06"/>
    <w:rsid w:val="00FC7705"/>
    <w:rsid w:val="00FC7853"/>
    <w:rsid w:val="00FC7958"/>
    <w:rsid w:val="00FD02CD"/>
    <w:rsid w:val="00FD07D3"/>
    <w:rsid w:val="00FD0FD2"/>
    <w:rsid w:val="00FD200F"/>
    <w:rsid w:val="00FD266F"/>
    <w:rsid w:val="00FD2E7F"/>
    <w:rsid w:val="00FD3850"/>
    <w:rsid w:val="00FD482C"/>
    <w:rsid w:val="00FE0210"/>
    <w:rsid w:val="00FE1BD1"/>
    <w:rsid w:val="00FE5CE6"/>
    <w:rsid w:val="00FE71A5"/>
    <w:rsid w:val="00FE7341"/>
    <w:rsid w:val="00FE73FB"/>
    <w:rsid w:val="00FE7A8E"/>
    <w:rsid w:val="00FE7DCE"/>
    <w:rsid w:val="00FE7EEC"/>
    <w:rsid w:val="00FF0274"/>
    <w:rsid w:val="00FF1919"/>
    <w:rsid w:val="00FF197D"/>
    <w:rsid w:val="00FF1B38"/>
    <w:rsid w:val="00FF34BE"/>
    <w:rsid w:val="00FF362B"/>
    <w:rsid w:val="00FF3BAD"/>
    <w:rsid w:val="00FF42A0"/>
    <w:rsid w:val="00FF4B1E"/>
    <w:rsid w:val="00FF4B55"/>
    <w:rsid w:val="00FF4F6B"/>
    <w:rsid w:val="00FF6375"/>
    <w:rsid w:val="00FF6A01"/>
    <w:rsid w:val="00FF6F29"/>
    <w:rsid w:val="00FF79D2"/>
    <w:rsid w:val="00FF7B4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D69D"/>
  <w15:chartTrackingRefBased/>
  <w15:docId w15:val="{E4456D4A-0B96-49A0-855D-9984F7C41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A1F"/>
    <w:rPr>
      <w:lang w:val="en-GB"/>
    </w:rPr>
  </w:style>
  <w:style w:type="paragraph" w:styleId="Heading1">
    <w:name w:val="heading 1"/>
    <w:basedOn w:val="Normal"/>
    <w:next w:val="Normal"/>
    <w:link w:val="Heading1Char"/>
    <w:uiPriority w:val="9"/>
    <w:qFormat/>
    <w:rsid w:val="006A61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71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7122"/>
    <w:rPr>
      <w:rFonts w:ascii="Segoe UI" w:hAnsi="Segoe UI" w:cs="Segoe UI"/>
      <w:sz w:val="18"/>
      <w:szCs w:val="18"/>
      <w:lang w:val="en-GB"/>
    </w:rPr>
  </w:style>
  <w:style w:type="table" w:styleId="TableGrid">
    <w:name w:val="Table Grid"/>
    <w:basedOn w:val="TableNormal"/>
    <w:uiPriority w:val="39"/>
    <w:rsid w:val="002C019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C019C"/>
    <w:rPr>
      <w:sz w:val="16"/>
      <w:szCs w:val="16"/>
    </w:rPr>
  </w:style>
  <w:style w:type="paragraph" w:styleId="CommentText">
    <w:name w:val="annotation text"/>
    <w:basedOn w:val="Normal"/>
    <w:link w:val="CommentTextChar"/>
    <w:uiPriority w:val="99"/>
    <w:semiHidden/>
    <w:unhideWhenUsed/>
    <w:rsid w:val="002C019C"/>
    <w:pPr>
      <w:spacing w:line="240" w:lineRule="auto"/>
    </w:pPr>
    <w:rPr>
      <w:sz w:val="20"/>
      <w:szCs w:val="20"/>
    </w:rPr>
  </w:style>
  <w:style w:type="character" w:customStyle="1" w:styleId="CommentTextChar">
    <w:name w:val="Comment Text Char"/>
    <w:basedOn w:val="DefaultParagraphFont"/>
    <w:link w:val="CommentText"/>
    <w:uiPriority w:val="99"/>
    <w:semiHidden/>
    <w:rsid w:val="002C019C"/>
    <w:rPr>
      <w:sz w:val="20"/>
      <w:szCs w:val="20"/>
      <w:lang w:val="en-GB"/>
    </w:rPr>
  </w:style>
  <w:style w:type="paragraph" w:styleId="NormalWeb">
    <w:name w:val="Normal (Web)"/>
    <w:basedOn w:val="Normal"/>
    <w:uiPriority w:val="99"/>
    <w:unhideWhenUsed/>
    <w:rsid w:val="00C941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4862"/>
    <w:rPr>
      <w:color w:val="0563C1" w:themeColor="hyperlink"/>
      <w:u w:val="single"/>
    </w:rPr>
  </w:style>
  <w:style w:type="character" w:styleId="UnresolvedMention">
    <w:name w:val="Unresolved Mention"/>
    <w:basedOn w:val="DefaultParagraphFont"/>
    <w:uiPriority w:val="99"/>
    <w:semiHidden/>
    <w:unhideWhenUsed/>
    <w:rsid w:val="00D84BC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5A015E"/>
    <w:rPr>
      <w:b/>
      <w:bCs/>
    </w:rPr>
  </w:style>
  <w:style w:type="character" w:customStyle="1" w:styleId="CommentSubjectChar">
    <w:name w:val="Comment Subject Char"/>
    <w:basedOn w:val="CommentTextChar"/>
    <w:link w:val="CommentSubject"/>
    <w:uiPriority w:val="99"/>
    <w:semiHidden/>
    <w:rsid w:val="005A015E"/>
    <w:rPr>
      <w:b/>
      <w:bCs/>
      <w:sz w:val="20"/>
      <w:szCs w:val="20"/>
      <w:lang w:val="en-GB"/>
    </w:rPr>
  </w:style>
  <w:style w:type="character" w:customStyle="1" w:styleId="Heading1Char">
    <w:name w:val="Heading 1 Char"/>
    <w:basedOn w:val="DefaultParagraphFont"/>
    <w:link w:val="Heading1"/>
    <w:uiPriority w:val="9"/>
    <w:rsid w:val="006A61D4"/>
    <w:rPr>
      <w:rFonts w:asciiTheme="majorHAnsi" w:eastAsiaTheme="majorEastAsia" w:hAnsiTheme="majorHAnsi" w:cstheme="majorBidi"/>
      <w:color w:val="2F5496" w:themeColor="accent1" w:themeShade="BF"/>
      <w:sz w:val="32"/>
      <w:szCs w:val="32"/>
      <w:lang w:val="en-GB"/>
    </w:rPr>
  </w:style>
  <w:style w:type="paragraph" w:styleId="NoSpacing">
    <w:name w:val="No Spacing"/>
    <w:uiPriority w:val="1"/>
    <w:qFormat/>
    <w:rsid w:val="006A61D4"/>
    <w:pPr>
      <w:spacing w:after="0" w:line="240" w:lineRule="auto"/>
    </w:pPr>
    <w:rPr>
      <w:lang w:val="en-GB"/>
    </w:rPr>
  </w:style>
  <w:style w:type="paragraph" w:styleId="Revision">
    <w:name w:val="Revision"/>
    <w:hidden/>
    <w:uiPriority w:val="99"/>
    <w:semiHidden/>
    <w:rsid w:val="007855E0"/>
    <w:pPr>
      <w:spacing w:after="0" w:line="240" w:lineRule="auto"/>
    </w:pPr>
    <w:rPr>
      <w:lang w:val="en-GB"/>
    </w:rPr>
  </w:style>
  <w:style w:type="paragraph" w:styleId="Header">
    <w:name w:val="header"/>
    <w:basedOn w:val="Normal"/>
    <w:link w:val="HeaderChar"/>
    <w:uiPriority w:val="99"/>
    <w:unhideWhenUsed/>
    <w:rsid w:val="007A39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908"/>
    <w:rPr>
      <w:lang w:val="en-GB"/>
    </w:rPr>
  </w:style>
  <w:style w:type="paragraph" w:styleId="Footer">
    <w:name w:val="footer"/>
    <w:basedOn w:val="Normal"/>
    <w:link w:val="FooterChar"/>
    <w:uiPriority w:val="99"/>
    <w:unhideWhenUsed/>
    <w:rsid w:val="007A39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90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5710">
      <w:bodyDiv w:val="1"/>
      <w:marLeft w:val="0"/>
      <w:marRight w:val="0"/>
      <w:marTop w:val="0"/>
      <w:marBottom w:val="0"/>
      <w:divBdr>
        <w:top w:val="none" w:sz="0" w:space="0" w:color="auto"/>
        <w:left w:val="none" w:sz="0" w:space="0" w:color="auto"/>
        <w:bottom w:val="none" w:sz="0" w:space="0" w:color="auto"/>
        <w:right w:val="none" w:sz="0" w:space="0" w:color="auto"/>
      </w:divBdr>
    </w:div>
    <w:div w:id="283509833">
      <w:bodyDiv w:val="1"/>
      <w:marLeft w:val="0"/>
      <w:marRight w:val="0"/>
      <w:marTop w:val="0"/>
      <w:marBottom w:val="0"/>
      <w:divBdr>
        <w:top w:val="none" w:sz="0" w:space="0" w:color="auto"/>
        <w:left w:val="none" w:sz="0" w:space="0" w:color="auto"/>
        <w:bottom w:val="none" w:sz="0" w:space="0" w:color="auto"/>
        <w:right w:val="none" w:sz="0" w:space="0" w:color="auto"/>
      </w:divBdr>
    </w:div>
    <w:div w:id="535508562">
      <w:bodyDiv w:val="1"/>
      <w:marLeft w:val="0"/>
      <w:marRight w:val="0"/>
      <w:marTop w:val="0"/>
      <w:marBottom w:val="0"/>
      <w:divBdr>
        <w:top w:val="none" w:sz="0" w:space="0" w:color="auto"/>
        <w:left w:val="none" w:sz="0" w:space="0" w:color="auto"/>
        <w:bottom w:val="none" w:sz="0" w:space="0" w:color="auto"/>
        <w:right w:val="none" w:sz="0" w:space="0" w:color="auto"/>
      </w:divBdr>
    </w:div>
    <w:div w:id="1631981716">
      <w:bodyDiv w:val="1"/>
      <w:marLeft w:val="0"/>
      <w:marRight w:val="0"/>
      <w:marTop w:val="0"/>
      <w:marBottom w:val="0"/>
      <w:divBdr>
        <w:top w:val="none" w:sz="0" w:space="0" w:color="auto"/>
        <w:left w:val="none" w:sz="0" w:space="0" w:color="auto"/>
        <w:bottom w:val="none" w:sz="0" w:space="0" w:color="auto"/>
        <w:right w:val="none" w:sz="0" w:space="0" w:color="auto"/>
      </w:divBdr>
    </w:div>
    <w:div w:id="202428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freeradbiomed.2011.01.00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1016/j.neulet.2015.02.028" TargetMode="External"/><Relationship Id="rId12" Type="http://schemas.openxmlformats.org/officeDocument/2006/relationships/hyperlink" Target="http://dx.doi.org/10.1016/j.pnpbp.2013.03.0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jpr.sbmu.ac.ir/article_85.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016/j.redox.2018.01.008" TargetMode="External"/><Relationship Id="rId4" Type="http://schemas.openxmlformats.org/officeDocument/2006/relationships/webSettings" Target="webSettings.xml"/><Relationship Id="rId9" Type="http://schemas.openxmlformats.org/officeDocument/2006/relationships/hyperlink" Target="https://www.sciencedirect.com/science/referenceworks/9780080468846"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25</Pages>
  <Words>7223</Words>
  <Characters>41029</Characters>
  <Application>Microsoft Office Word</Application>
  <DocSecurity>0</DocSecurity>
  <Lines>911</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jaiyeola Thosin kajero</dc:creator>
  <cp:keywords/>
  <dc:description/>
  <cp:lastModifiedBy>jaiyeola Thosin kajero</cp:lastModifiedBy>
  <cp:revision>33</cp:revision>
  <dcterms:created xsi:type="dcterms:W3CDTF">2023-04-22T15:27:00Z</dcterms:created>
  <dcterms:modified xsi:type="dcterms:W3CDTF">2023-04-23T23:39:00Z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1ed620973275a800019f949f48f3bcfed6e5d599c9b1c640f207ddb409c8fe93</vt:lpwstr>
  </property>
</Properties>
</file>